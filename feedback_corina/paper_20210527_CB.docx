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69383C" w14:textId="6B328CBC" w:rsidR="005C502A" w:rsidRPr="0057620B" w:rsidRDefault="00DC2AA5" w:rsidP="007D0590">
      <w:pPr>
        <w:pStyle w:val="Geenafstand"/>
        <w:spacing w:line="360" w:lineRule="auto"/>
        <w:rPr>
          <w:rFonts w:ascii="Arial" w:hAnsi="Arial" w:cs="Arial"/>
          <w:b/>
          <w:lang w:val="en-US"/>
        </w:rPr>
      </w:pPr>
      <w:commentRangeStart w:id="0"/>
      <w:r w:rsidRPr="0057620B">
        <w:rPr>
          <w:rFonts w:ascii="Arial" w:hAnsi="Arial" w:cs="Arial"/>
          <w:b/>
          <w:lang w:val="en-US"/>
        </w:rPr>
        <w:t>I</w:t>
      </w:r>
      <w:commentRangeEnd w:id="0"/>
      <w:r w:rsidR="00A50C4A">
        <w:rPr>
          <w:rStyle w:val="Verwijzingopmerking"/>
        </w:rPr>
        <w:commentReference w:id="0"/>
      </w:r>
      <w:r w:rsidRPr="0057620B">
        <w:rPr>
          <w:rFonts w:ascii="Arial" w:hAnsi="Arial" w:cs="Arial"/>
          <w:b/>
          <w:lang w:val="en-US"/>
        </w:rPr>
        <w:t>ntroducing</w:t>
      </w:r>
      <w:r w:rsidR="005C502A" w:rsidRPr="0057620B">
        <w:rPr>
          <w:rFonts w:ascii="Arial" w:hAnsi="Arial" w:cs="Arial"/>
          <w:b/>
          <w:lang w:val="en-US"/>
        </w:rPr>
        <w:t xml:space="preserve"> XAI to forensics: explanations for number of contributor predictions</w:t>
      </w:r>
    </w:p>
    <w:p w14:paraId="064EC704" w14:textId="77777777" w:rsidR="00A06D3A" w:rsidRPr="0057620B" w:rsidRDefault="00A06D3A" w:rsidP="007D0590">
      <w:pPr>
        <w:pStyle w:val="Geenafstand"/>
        <w:spacing w:line="360" w:lineRule="auto"/>
        <w:rPr>
          <w:rFonts w:ascii="Arial" w:hAnsi="Arial" w:cs="Arial"/>
          <w:lang w:val="en-US"/>
        </w:rPr>
      </w:pPr>
    </w:p>
    <w:p w14:paraId="1735AAE4" w14:textId="77777777" w:rsidR="00FA4B6E" w:rsidRPr="0057620B" w:rsidRDefault="00FA4B6E" w:rsidP="007D0590">
      <w:pPr>
        <w:pStyle w:val="Geenafstand"/>
        <w:spacing w:line="360" w:lineRule="auto"/>
        <w:rPr>
          <w:rFonts w:ascii="Arial" w:hAnsi="Arial" w:cs="Arial"/>
          <w:b/>
          <w:lang w:val="en-US"/>
        </w:rPr>
      </w:pPr>
      <w:r w:rsidRPr="0057620B">
        <w:rPr>
          <w:rFonts w:ascii="Arial" w:hAnsi="Arial" w:cs="Arial"/>
          <w:b/>
          <w:lang w:val="en-US"/>
        </w:rPr>
        <w:t>Abstract</w:t>
      </w:r>
    </w:p>
    <w:p w14:paraId="63AC45AF" w14:textId="1EAB3B4F" w:rsidR="0043624F" w:rsidRDefault="0043624F" w:rsidP="007A1245">
      <w:pPr>
        <w:pStyle w:val="Geenafstand"/>
        <w:spacing w:line="360" w:lineRule="auto"/>
        <w:rPr>
          <w:rFonts w:ascii="Arial" w:hAnsi="Arial" w:cs="Arial"/>
          <w:lang w:val="en-US"/>
        </w:rPr>
      </w:pPr>
      <w:r w:rsidRPr="0043624F">
        <w:rPr>
          <w:rFonts w:ascii="Arial" w:hAnsi="Arial" w:cs="Arial"/>
          <w:lang w:val="en-US"/>
        </w:rPr>
        <w:t xml:space="preserve">Using machine learning to determine the number of contributors (NOC) in short tandem repeat (STR) mixture profiles has been shown to obtain good accuracy. However, such a model </w:t>
      </w:r>
      <w:ins w:id="1" w:author="Benschop, Corina" w:date="2021-05-27T21:53:00Z">
        <w:r w:rsidR="00CD7AC2">
          <w:rPr>
            <w:rFonts w:ascii="Arial" w:hAnsi="Arial" w:cs="Arial"/>
            <w:lang w:val="en-US"/>
          </w:rPr>
          <w:t>is not particularly</w:t>
        </w:r>
      </w:ins>
      <w:ins w:id="2" w:author="Benschop, Corina" w:date="2021-05-27T22:17:00Z">
        <w:r w:rsidR="00EB516D">
          <w:rPr>
            <w:rFonts w:ascii="Arial" w:hAnsi="Arial" w:cs="Arial"/>
            <w:lang w:val="en-US"/>
          </w:rPr>
          <w:t xml:space="preserve"> transparent as it </w:t>
        </w:r>
      </w:ins>
      <w:r w:rsidRPr="0043624F">
        <w:rPr>
          <w:rFonts w:ascii="Arial" w:hAnsi="Arial" w:cs="Arial"/>
          <w:lang w:val="en-US"/>
        </w:rPr>
        <w:t>only outputs a prediction</w:t>
      </w:r>
      <w:ins w:id="3" w:author="Benschop, Corina" w:date="2021-05-27T22:26:00Z">
        <w:r w:rsidR="008F55E3">
          <w:rPr>
            <w:rFonts w:ascii="Arial" w:hAnsi="Arial" w:cs="Arial"/>
            <w:lang w:val="en-US"/>
          </w:rPr>
          <w:t xml:space="preserve"> but not how it got to that result</w:t>
        </w:r>
      </w:ins>
      <w:del w:id="4" w:author="Benschop, Corina" w:date="2021-05-27T22:17:00Z">
        <w:r w:rsidRPr="0043624F" w:rsidDel="00EB516D">
          <w:rPr>
            <w:rFonts w:ascii="Arial" w:hAnsi="Arial" w:cs="Arial"/>
            <w:lang w:val="en-US"/>
          </w:rPr>
          <w:delText xml:space="preserve">, </w:delText>
        </w:r>
        <w:commentRangeStart w:id="5"/>
        <w:r w:rsidRPr="0043624F" w:rsidDel="00EB516D">
          <w:rPr>
            <w:rFonts w:ascii="Arial" w:hAnsi="Arial" w:cs="Arial"/>
            <w:lang w:val="en-US"/>
          </w:rPr>
          <w:delText>which is not particularly informative to DNA</w:delText>
        </w:r>
      </w:del>
      <w:commentRangeStart w:id="6"/>
      <w:del w:id="7" w:author="Benschop, Corina" w:date="2021-05-27T21:33:00Z">
        <w:r w:rsidRPr="0043624F" w:rsidDel="0043624F">
          <w:rPr>
            <w:rFonts w:ascii="Arial" w:hAnsi="Arial" w:cs="Arial"/>
            <w:lang w:val="en-US"/>
          </w:rPr>
          <w:delText>-</w:delText>
        </w:r>
      </w:del>
      <w:commentRangeEnd w:id="6"/>
      <w:del w:id="8" w:author="Benschop, Corina" w:date="2021-05-27T22:17:00Z">
        <w:r w:rsidDel="00EB516D">
          <w:rPr>
            <w:rStyle w:val="Verwijzingopmerking"/>
          </w:rPr>
          <w:commentReference w:id="6"/>
        </w:r>
        <w:r w:rsidRPr="0043624F" w:rsidDel="00EB516D">
          <w:rPr>
            <w:rFonts w:ascii="Arial" w:hAnsi="Arial" w:cs="Arial"/>
            <w:lang w:val="en-US"/>
          </w:rPr>
          <w:delText>experts when estimating the number of donors</w:delText>
        </w:r>
        <w:commentRangeEnd w:id="5"/>
        <w:r w:rsidDel="00EB516D">
          <w:rPr>
            <w:rStyle w:val="Verwijzingopmerking"/>
          </w:rPr>
          <w:commentReference w:id="5"/>
        </w:r>
      </w:del>
      <w:r w:rsidRPr="0043624F">
        <w:rPr>
          <w:rFonts w:ascii="Arial" w:hAnsi="Arial" w:cs="Arial"/>
          <w:lang w:val="en-US"/>
        </w:rPr>
        <w:t xml:space="preserve">. Therefore, we introduce </w:t>
      </w:r>
      <w:proofErr w:type="spellStart"/>
      <w:r w:rsidRPr="0043624F">
        <w:rPr>
          <w:rFonts w:ascii="Arial" w:hAnsi="Arial" w:cs="Arial"/>
          <w:lang w:val="en-US"/>
        </w:rPr>
        <w:t>eXplainable</w:t>
      </w:r>
      <w:proofErr w:type="spellEnd"/>
      <w:r w:rsidRPr="0043624F">
        <w:rPr>
          <w:rFonts w:ascii="Arial" w:hAnsi="Arial" w:cs="Arial"/>
          <w:lang w:val="en-US"/>
        </w:rPr>
        <w:t xml:space="preserve"> artificial intelligence (XAI) to help users understand why such predictions are made. Where previous attempts at explainability for NOC estimation have relied upon using simpler, transparent models that achieve lower accuracy, we use techniques that can be applied to any machine learning model. Our explanations incorporate SHAP values and counterfactual examples for each prediction into a visualization. Existing methods for generating counterfactuals have not attempted to handle correlated features, causing those techniques to find examples that are impossible given their feature combinations. Since the features derived from STR data for NOC estimation are highly correlated, such counterfactual methods are inappropriate. For this reason, we have implemented a new counterfactual method, ReCo, that generates realistic counterfactual explanations on correlated data. We show that ReCo outperforms state-of-the-art methods on traditional metrics, as well as on a novel realism metric. A user evaluation of the visualization demonstrates the opinions of end-users, which is ultimately the most appropriate metric in assessing explanations for real-world settings.</w:t>
      </w:r>
    </w:p>
    <w:p w14:paraId="427602BF" w14:textId="77777777" w:rsidR="0043624F" w:rsidRDefault="0043624F" w:rsidP="007A1245">
      <w:pPr>
        <w:pStyle w:val="Geenafstand"/>
        <w:spacing w:line="360" w:lineRule="auto"/>
        <w:rPr>
          <w:ins w:id="9" w:author="Benschop, Corina" w:date="2021-05-27T21:32:00Z"/>
          <w:rFonts w:ascii="Arial" w:hAnsi="Arial" w:cs="Arial"/>
          <w:lang w:val="en-US"/>
        </w:rPr>
      </w:pPr>
    </w:p>
    <w:p w14:paraId="64D4AC23" w14:textId="20784EDC" w:rsidR="00A602D0" w:rsidRPr="0057620B" w:rsidRDefault="00810D01" w:rsidP="007A1245">
      <w:pPr>
        <w:pStyle w:val="Geenafstand"/>
        <w:spacing w:line="360" w:lineRule="auto"/>
        <w:rPr>
          <w:rFonts w:ascii="Arial" w:hAnsi="Arial" w:cs="Arial"/>
          <w:lang w:val="en-US"/>
        </w:rPr>
      </w:pPr>
      <w:commentRangeStart w:id="10"/>
      <w:r w:rsidRPr="0057620B">
        <w:rPr>
          <w:rFonts w:ascii="Arial" w:hAnsi="Arial" w:cs="Arial"/>
          <w:lang w:val="en-US"/>
        </w:rPr>
        <w:t>U</w:t>
      </w:r>
      <w:commentRangeEnd w:id="10"/>
      <w:r w:rsidR="00EB516D">
        <w:rPr>
          <w:rStyle w:val="Verwijzingopmerking"/>
        </w:rPr>
        <w:commentReference w:id="10"/>
      </w:r>
      <w:r w:rsidRPr="0057620B">
        <w:rPr>
          <w:rFonts w:ascii="Arial" w:hAnsi="Arial" w:cs="Arial"/>
          <w:lang w:val="en-US"/>
        </w:rPr>
        <w:t>sing machine learning to determine the number of contributors</w:t>
      </w:r>
      <w:r w:rsidR="00E75277" w:rsidRPr="0057620B">
        <w:rPr>
          <w:rFonts w:ascii="Arial" w:hAnsi="Arial" w:cs="Arial"/>
          <w:lang w:val="en-US"/>
        </w:rPr>
        <w:t xml:space="preserve"> (NOC)</w:t>
      </w:r>
      <w:r w:rsidRPr="0057620B">
        <w:rPr>
          <w:rFonts w:ascii="Arial" w:hAnsi="Arial" w:cs="Arial"/>
          <w:lang w:val="en-US"/>
        </w:rPr>
        <w:t xml:space="preserve"> in short tandem repeat</w:t>
      </w:r>
      <w:r w:rsidR="00E75277" w:rsidRPr="0057620B">
        <w:rPr>
          <w:rFonts w:ascii="Arial" w:hAnsi="Arial" w:cs="Arial"/>
          <w:lang w:val="en-US"/>
        </w:rPr>
        <w:t xml:space="preserve"> (STR)</w:t>
      </w:r>
      <w:r w:rsidRPr="0057620B">
        <w:rPr>
          <w:rFonts w:ascii="Arial" w:hAnsi="Arial" w:cs="Arial"/>
          <w:lang w:val="en-US"/>
        </w:rPr>
        <w:t xml:space="preserve"> profiles has been shown to obtain good accuracy. However, these predictions </w:t>
      </w:r>
      <w:r w:rsidR="008278D5" w:rsidRPr="0057620B">
        <w:rPr>
          <w:rFonts w:ascii="Arial" w:hAnsi="Arial" w:cs="Arial"/>
          <w:lang w:val="en-US"/>
        </w:rPr>
        <w:t>may</w:t>
      </w:r>
      <w:r w:rsidRPr="0057620B">
        <w:rPr>
          <w:rFonts w:ascii="Arial" w:hAnsi="Arial" w:cs="Arial"/>
          <w:lang w:val="en-US"/>
        </w:rPr>
        <w:t xml:space="preserve"> not </w:t>
      </w:r>
      <w:r w:rsidR="008278D5" w:rsidRPr="0057620B">
        <w:rPr>
          <w:rFonts w:ascii="Arial" w:hAnsi="Arial" w:cs="Arial"/>
          <w:lang w:val="en-US"/>
        </w:rPr>
        <w:t xml:space="preserve">be fully </w:t>
      </w:r>
      <w:r w:rsidRPr="0057620B">
        <w:rPr>
          <w:rFonts w:ascii="Arial" w:hAnsi="Arial" w:cs="Arial"/>
          <w:lang w:val="en-US"/>
        </w:rPr>
        <w:t xml:space="preserve">understandable to the biologist user </w:t>
      </w:r>
      <w:r w:rsidR="008278D5" w:rsidRPr="0057620B">
        <w:rPr>
          <w:rFonts w:ascii="Arial" w:hAnsi="Arial" w:cs="Arial"/>
          <w:lang w:val="en-US"/>
        </w:rPr>
        <w:t xml:space="preserve">who is presented with these as a tool to help </w:t>
      </w:r>
      <w:r w:rsidRPr="0057620B">
        <w:rPr>
          <w:rFonts w:ascii="Arial" w:hAnsi="Arial" w:cs="Arial"/>
          <w:lang w:val="en-US"/>
        </w:rPr>
        <w:t xml:space="preserve">determine the </w:t>
      </w:r>
      <w:del w:id="11" w:author="Benschop, Corina" w:date="2021-05-27T10:20:00Z">
        <w:r w:rsidRPr="0057620B" w:rsidDel="0057234D">
          <w:rPr>
            <w:rFonts w:ascii="Arial" w:hAnsi="Arial" w:cs="Arial"/>
            <w:lang w:val="en-US"/>
          </w:rPr>
          <w:delText>number of donors</w:delText>
        </w:r>
      </w:del>
      <w:ins w:id="12" w:author="Benschop, Corina" w:date="2021-05-27T10:20:00Z">
        <w:r w:rsidR="0057234D">
          <w:rPr>
            <w:rFonts w:ascii="Arial" w:hAnsi="Arial" w:cs="Arial"/>
            <w:lang w:val="en-US"/>
          </w:rPr>
          <w:t>NOC</w:t>
        </w:r>
      </w:ins>
      <w:r w:rsidRPr="0057620B">
        <w:rPr>
          <w:rFonts w:ascii="Arial" w:hAnsi="Arial" w:cs="Arial"/>
          <w:lang w:val="en-US"/>
        </w:rPr>
        <w:t xml:space="preserve">. </w:t>
      </w:r>
      <w:r w:rsidR="00E75277" w:rsidRPr="0057620B">
        <w:rPr>
          <w:rFonts w:ascii="Arial" w:hAnsi="Arial" w:cs="Arial"/>
          <w:lang w:val="en-US"/>
        </w:rPr>
        <w:t xml:space="preserve">Therefore, we introduce the field of </w:t>
      </w:r>
      <w:proofErr w:type="spellStart"/>
      <w:r w:rsidR="00E75277" w:rsidRPr="0057620B">
        <w:rPr>
          <w:rFonts w:ascii="Arial" w:hAnsi="Arial" w:cs="Arial"/>
          <w:lang w:val="en-US"/>
        </w:rPr>
        <w:t>eXplainable</w:t>
      </w:r>
      <w:proofErr w:type="spellEnd"/>
      <w:r w:rsidR="00E75277" w:rsidRPr="0057620B">
        <w:rPr>
          <w:rFonts w:ascii="Arial" w:hAnsi="Arial" w:cs="Arial"/>
          <w:lang w:val="en-US"/>
        </w:rPr>
        <w:t xml:space="preserve"> artificial intelligence (XAI) to this problem, </w:t>
      </w:r>
      <w:ins w:id="13" w:author="Benschop, Corina" w:date="2021-05-27T10:25:00Z">
        <w:r w:rsidR="0057234D">
          <w:rPr>
            <w:rFonts w:ascii="Arial" w:hAnsi="Arial" w:cs="Arial"/>
            <w:lang w:val="en-US"/>
          </w:rPr>
          <w:t xml:space="preserve">and discuss its application </w:t>
        </w:r>
        <w:commentRangeStart w:id="14"/>
        <w:r w:rsidR="0057234D">
          <w:rPr>
            <w:rFonts w:ascii="Arial" w:hAnsi="Arial" w:cs="Arial"/>
            <w:lang w:val="en-US"/>
          </w:rPr>
          <w:t>to other problems</w:t>
        </w:r>
      </w:ins>
      <w:commentRangeEnd w:id="14"/>
      <w:ins w:id="15" w:author="Benschop, Corina" w:date="2021-05-27T10:28:00Z">
        <w:r w:rsidR="005913E7">
          <w:rPr>
            <w:rStyle w:val="Verwijzingopmerking"/>
          </w:rPr>
          <w:commentReference w:id="14"/>
        </w:r>
      </w:ins>
      <w:del w:id="16" w:author="Benschop, Corina" w:date="2021-05-27T10:25:00Z">
        <w:r w:rsidR="00E75277" w:rsidRPr="0057620B" w:rsidDel="0057234D">
          <w:rPr>
            <w:rFonts w:ascii="Arial" w:hAnsi="Arial" w:cs="Arial"/>
            <w:lang w:val="en-US"/>
          </w:rPr>
          <w:delText xml:space="preserve">and to </w:delText>
        </w:r>
        <w:commentRangeStart w:id="17"/>
        <w:r w:rsidR="00E75277" w:rsidRPr="0057620B" w:rsidDel="0057234D">
          <w:rPr>
            <w:rFonts w:ascii="Arial" w:hAnsi="Arial" w:cs="Arial"/>
            <w:lang w:val="en-US"/>
          </w:rPr>
          <w:delText>the audience</w:delText>
        </w:r>
      </w:del>
      <w:r w:rsidR="00E75277" w:rsidRPr="0057620B">
        <w:rPr>
          <w:rFonts w:ascii="Arial" w:hAnsi="Arial" w:cs="Arial"/>
          <w:lang w:val="en-US"/>
        </w:rPr>
        <w:t xml:space="preserve"> </w:t>
      </w:r>
      <w:commentRangeEnd w:id="17"/>
      <w:r w:rsidR="0057234D">
        <w:rPr>
          <w:rStyle w:val="Verwijzingopmerking"/>
        </w:rPr>
        <w:commentReference w:id="17"/>
      </w:r>
      <w:r w:rsidR="00E75277" w:rsidRPr="0057620B">
        <w:rPr>
          <w:rFonts w:ascii="Arial" w:hAnsi="Arial" w:cs="Arial"/>
          <w:lang w:val="en-US"/>
        </w:rPr>
        <w:t>in general. We apply XAI to NOC estimation by</w:t>
      </w:r>
      <w:r w:rsidRPr="0057620B">
        <w:rPr>
          <w:rFonts w:ascii="Arial" w:hAnsi="Arial" w:cs="Arial"/>
          <w:lang w:val="en-US"/>
        </w:rPr>
        <w:t xml:space="preserve"> </w:t>
      </w:r>
      <w:r w:rsidR="00E75277" w:rsidRPr="0057620B">
        <w:rPr>
          <w:rFonts w:ascii="Arial" w:hAnsi="Arial" w:cs="Arial"/>
          <w:lang w:val="en-US"/>
        </w:rPr>
        <w:t>using</w:t>
      </w:r>
      <w:r w:rsidRPr="0057620B">
        <w:rPr>
          <w:rFonts w:ascii="Arial" w:hAnsi="Arial" w:cs="Arial"/>
          <w:lang w:val="en-US"/>
        </w:rPr>
        <w:t xml:space="preserve"> </w:t>
      </w:r>
      <w:r w:rsidR="004358B8" w:rsidRPr="0057620B">
        <w:rPr>
          <w:rFonts w:ascii="Arial" w:hAnsi="Arial" w:cs="Arial"/>
          <w:lang w:val="en-US"/>
        </w:rPr>
        <w:t>a visual aid that incorporates</w:t>
      </w:r>
      <w:r w:rsidR="00907D68" w:rsidRPr="0057620B">
        <w:rPr>
          <w:rFonts w:ascii="Arial" w:hAnsi="Arial" w:cs="Arial"/>
          <w:lang w:val="en-US"/>
        </w:rPr>
        <w:t xml:space="preserve"> explanations from</w:t>
      </w:r>
      <w:r w:rsidR="004358B8" w:rsidRPr="0057620B">
        <w:rPr>
          <w:rFonts w:ascii="Arial" w:hAnsi="Arial" w:cs="Arial"/>
          <w:lang w:val="en-US"/>
        </w:rPr>
        <w:t xml:space="preserve"> SHAP values and counterfactual examples for each prediction. </w:t>
      </w:r>
      <w:r w:rsidR="00D512C9" w:rsidRPr="0057620B">
        <w:rPr>
          <w:rFonts w:ascii="Arial" w:hAnsi="Arial" w:cs="Arial"/>
          <w:lang w:val="en-US"/>
        </w:rPr>
        <w:t xml:space="preserve">Existing methods for </w:t>
      </w:r>
      <w:r w:rsidR="004358B8" w:rsidRPr="0057620B">
        <w:rPr>
          <w:rFonts w:ascii="Arial" w:hAnsi="Arial" w:cs="Arial"/>
          <w:lang w:val="en-US"/>
        </w:rPr>
        <w:t xml:space="preserve">generating counterfactuals have </w:t>
      </w:r>
      <w:r w:rsidR="00D512C9" w:rsidRPr="0057620B">
        <w:rPr>
          <w:rFonts w:ascii="Arial" w:hAnsi="Arial" w:cs="Arial"/>
          <w:lang w:val="en-US"/>
        </w:rPr>
        <w:t>not attempted to handle correlated features, causing those methods to find examples that are impossible given the</w:t>
      </w:r>
      <w:r w:rsidR="00E75277" w:rsidRPr="0057620B">
        <w:rPr>
          <w:rFonts w:ascii="Arial" w:hAnsi="Arial" w:cs="Arial"/>
          <w:lang w:val="en-US"/>
        </w:rPr>
        <w:t>ir</w:t>
      </w:r>
      <w:r w:rsidR="00D512C9" w:rsidRPr="0057620B">
        <w:rPr>
          <w:rFonts w:ascii="Arial" w:hAnsi="Arial" w:cs="Arial"/>
          <w:lang w:val="en-US"/>
        </w:rPr>
        <w:t xml:space="preserve"> feature combinations. Since the features from STR data are highly cor</w:t>
      </w:r>
      <w:r w:rsidR="008278D5" w:rsidRPr="0057620B">
        <w:rPr>
          <w:rFonts w:ascii="Arial" w:hAnsi="Arial" w:cs="Arial"/>
          <w:lang w:val="en-US"/>
        </w:rPr>
        <w:t>r</w:t>
      </w:r>
      <w:r w:rsidR="00D512C9" w:rsidRPr="0057620B">
        <w:rPr>
          <w:rFonts w:ascii="Arial" w:hAnsi="Arial" w:cs="Arial"/>
          <w:lang w:val="en-US"/>
        </w:rPr>
        <w:t>elated, w</w:t>
      </w:r>
      <w:r w:rsidR="004358B8" w:rsidRPr="0057620B">
        <w:rPr>
          <w:rFonts w:ascii="Arial" w:hAnsi="Arial" w:cs="Arial"/>
          <w:lang w:val="en-US"/>
        </w:rPr>
        <w:t>e have implemented a new method</w:t>
      </w:r>
      <w:r w:rsidR="00E75277" w:rsidRPr="0057620B">
        <w:rPr>
          <w:rFonts w:ascii="Arial" w:hAnsi="Arial" w:cs="Arial"/>
          <w:lang w:val="en-US"/>
        </w:rPr>
        <w:t>, ReCo,</w:t>
      </w:r>
      <w:r w:rsidR="004358B8" w:rsidRPr="0057620B">
        <w:rPr>
          <w:rFonts w:ascii="Arial" w:hAnsi="Arial" w:cs="Arial"/>
          <w:lang w:val="en-US"/>
        </w:rPr>
        <w:t xml:space="preserve"> that generates realistic counterfactuals on highly correlated data.</w:t>
      </w:r>
      <w:r w:rsidR="00E75277" w:rsidRPr="0057620B">
        <w:rPr>
          <w:rFonts w:ascii="Arial" w:hAnsi="Arial" w:cs="Arial"/>
          <w:lang w:val="en-US"/>
        </w:rPr>
        <w:t xml:space="preserve"> We show that ReCo outperforms state-of-the-art methods, with traditional metrics, as well as a novel realism metric. A final user </w:t>
      </w:r>
      <w:r w:rsidR="009E22E2" w:rsidRPr="0057620B">
        <w:rPr>
          <w:rFonts w:ascii="Arial" w:hAnsi="Arial" w:cs="Arial"/>
          <w:lang w:val="en-US"/>
        </w:rPr>
        <w:t>evaluation</w:t>
      </w:r>
      <w:r w:rsidR="00E75277" w:rsidRPr="0057620B">
        <w:rPr>
          <w:rFonts w:ascii="Arial" w:hAnsi="Arial" w:cs="Arial"/>
          <w:lang w:val="en-US"/>
        </w:rPr>
        <w:t xml:space="preserve"> demonstrates the opinions of end-users, a metric that </w:t>
      </w:r>
      <w:r w:rsidR="007A1245" w:rsidRPr="0057620B">
        <w:rPr>
          <w:rFonts w:ascii="Arial" w:hAnsi="Arial" w:cs="Arial"/>
          <w:lang w:val="en-US"/>
        </w:rPr>
        <w:t>we regard important in</w:t>
      </w:r>
      <w:r w:rsidR="00E75277" w:rsidRPr="0057620B">
        <w:rPr>
          <w:rFonts w:ascii="Arial" w:hAnsi="Arial" w:cs="Arial"/>
          <w:lang w:val="en-US"/>
        </w:rPr>
        <w:t xml:space="preserve"> XAI studies.</w:t>
      </w:r>
    </w:p>
    <w:p w14:paraId="4DDCB692" w14:textId="77777777" w:rsidR="00CF0476" w:rsidRPr="0057620B" w:rsidRDefault="00CF0476" w:rsidP="007D0590">
      <w:pPr>
        <w:pStyle w:val="Geenafstand"/>
        <w:spacing w:line="360" w:lineRule="auto"/>
        <w:rPr>
          <w:rFonts w:ascii="Arial" w:hAnsi="Arial" w:cs="Arial"/>
          <w:lang w:val="en-US"/>
        </w:rPr>
      </w:pPr>
    </w:p>
    <w:p w14:paraId="621D8FF0" w14:textId="463C4F35" w:rsidR="006F3AFA" w:rsidRPr="0057620B" w:rsidRDefault="00FA4B6E" w:rsidP="00D43CC1">
      <w:pPr>
        <w:pStyle w:val="Geenafstand"/>
        <w:numPr>
          <w:ilvl w:val="0"/>
          <w:numId w:val="1"/>
        </w:numPr>
        <w:spacing w:line="360" w:lineRule="auto"/>
        <w:ind w:left="360"/>
        <w:rPr>
          <w:rFonts w:ascii="Arial" w:hAnsi="Arial" w:cs="Arial"/>
          <w:b/>
          <w:lang w:val="en-US"/>
        </w:rPr>
      </w:pPr>
      <w:r w:rsidRPr="0057620B">
        <w:rPr>
          <w:rFonts w:ascii="Arial" w:hAnsi="Arial" w:cs="Arial"/>
          <w:b/>
          <w:lang w:val="en-US"/>
        </w:rPr>
        <w:lastRenderedPageBreak/>
        <w:t>Introduction</w:t>
      </w:r>
    </w:p>
    <w:p w14:paraId="69F25C6B" w14:textId="40CDA755" w:rsidR="00D1206E" w:rsidRPr="0057620B" w:rsidRDefault="00D1206E" w:rsidP="00D43CC1">
      <w:pPr>
        <w:pStyle w:val="Geenafstand"/>
        <w:numPr>
          <w:ilvl w:val="1"/>
          <w:numId w:val="1"/>
        </w:numPr>
        <w:spacing w:line="360" w:lineRule="auto"/>
        <w:rPr>
          <w:rFonts w:ascii="Arial" w:hAnsi="Arial" w:cs="Arial"/>
          <w:i/>
          <w:lang w:val="en-US"/>
        </w:rPr>
      </w:pPr>
      <w:r w:rsidRPr="0057620B">
        <w:rPr>
          <w:rFonts w:ascii="Arial" w:hAnsi="Arial" w:cs="Arial"/>
          <w:i/>
          <w:lang w:val="en-US"/>
        </w:rPr>
        <w:t>Number of contributor estimation</w:t>
      </w:r>
    </w:p>
    <w:p w14:paraId="08FA2A1D" w14:textId="02F0CD5E" w:rsidR="00213E9A" w:rsidRPr="0057620B" w:rsidRDefault="00907D68" w:rsidP="004A4CB8">
      <w:pPr>
        <w:pStyle w:val="Geenafstand"/>
        <w:spacing w:line="360" w:lineRule="auto"/>
        <w:ind w:firstLine="360"/>
        <w:rPr>
          <w:rFonts w:ascii="Arial" w:hAnsi="Arial" w:cs="Arial"/>
          <w:lang w:val="en-US"/>
        </w:rPr>
      </w:pPr>
      <w:r w:rsidRPr="0057620B">
        <w:rPr>
          <w:rFonts w:ascii="Arial" w:hAnsi="Arial" w:cs="Arial"/>
          <w:lang w:val="en-US"/>
        </w:rPr>
        <w:t xml:space="preserve">Deriving the </w:t>
      </w:r>
      <w:r w:rsidR="00192CAE" w:rsidRPr="0057620B">
        <w:rPr>
          <w:rFonts w:ascii="Arial" w:hAnsi="Arial" w:cs="Arial"/>
          <w:lang w:val="en-US"/>
        </w:rPr>
        <w:t>N</w:t>
      </w:r>
      <w:r w:rsidRPr="0057620B">
        <w:rPr>
          <w:rFonts w:ascii="Arial" w:hAnsi="Arial" w:cs="Arial"/>
          <w:lang w:val="en-US"/>
        </w:rPr>
        <w:t xml:space="preserve">umber of </w:t>
      </w:r>
      <w:r w:rsidR="00192CAE" w:rsidRPr="0057620B">
        <w:rPr>
          <w:rFonts w:ascii="Arial" w:hAnsi="Arial" w:cs="Arial"/>
          <w:lang w:val="en-US"/>
        </w:rPr>
        <w:t>C</w:t>
      </w:r>
      <w:r w:rsidRPr="0057620B">
        <w:rPr>
          <w:rFonts w:ascii="Arial" w:hAnsi="Arial" w:cs="Arial"/>
          <w:lang w:val="en-US"/>
        </w:rPr>
        <w:t>ontributors</w:t>
      </w:r>
      <w:r w:rsidR="00192CAE" w:rsidRPr="0057620B">
        <w:rPr>
          <w:rFonts w:ascii="Arial" w:hAnsi="Arial" w:cs="Arial"/>
          <w:lang w:val="en-US"/>
        </w:rPr>
        <w:t xml:space="preserve"> (NOC)</w:t>
      </w:r>
      <w:r w:rsidRPr="0057620B">
        <w:rPr>
          <w:rFonts w:ascii="Arial" w:hAnsi="Arial" w:cs="Arial"/>
          <w:lang w:val="en-US"/>
        </w:rPr>
        <w:t xml:space="preserve"> from Short Tandem Repeat (STR) profiles is a challenging task due to occluding factors such as allele sharing between donors, or </w:t>
      </w:r>
      <w:r w:rsidR="00213E9A" w:rsidRPr="0057620B">
        <w:rPr>
          <w:rFonts w:ascii="Arial" w:hAnsi="Arial" w:cs="Arial"/>
          <w:lang w:val="en-US"/>
        </w:rPr>
        <w:t xml:space="preserve">allelic </w:t>
      </w:r>
      <w:r w:rsidRPr="0057620B">
        <w:rPr>
          <w:rFonts w:ascii="Arial" w:hAnsi="Arial" w:cs="Arial"/>
          <w:lang w:val="en-US"/>
        </w:rPr>
        <w:t>drop out</w:t>
      </w:r>
      <w:r w:rsidR="00E36B76" w:rsidRPr="0057620B">
        <w:rPr>
          <w:rFonts w:ascii="Arial" w:hAnsi="Arial" w:cs="Arial"/>
          <w:lang w:val="en-US"/>
        </w:rPr>
        <w:t xml:space="preserve"> </w:t>
      </w:r>
      <w:r w:rsidR="00E36B76" w:rsidRPr="0057620B">
        <w:rPr>
          <w:rFonts w:ascii="Arial" w:hAnsi="Arial" w:cs="Arial"/>
          <w:lang w:val="en-US"/>
        </w:rPr>
        <w:fldChar w:fldCharType="begin">
          <w:fldData xml:space="preserve">PEVuZE5vdGU+PENpdGU+PEF1dGhvcj5Db2JsZTwvQXV0aG9yPjxZZWFyPjIwMTU8L1llYXI+PFJl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</w:fldData>
        </w:fldChar>
      </w:r>
      <w:r w:rsidR="000E00EE" w:rsidRPr="0057620B">
        <w:rPr>
          <w:rFonts w:ascii="Arial" w:hAnsi="Arial" w:cs="Arial"/>
          <w:lang w:val="en-US"/>
        </w:rPr>
        <w:instrText xml:space="preserve"> ADDIN EN.CITE </w:instrText>
      </w:r>
      <w:r w:rsidR="000E00EE" w:rsidRPr="0057620B">
        <w:rPr>
          <w:rFonts w:ascii="Arial" w:hAnsi="Arial" w:cs="Arial"/>
          <w:lang w:val="en-US"/>
        </w:rPr>
        <w:fldChar w:fldCharType="begin">
          <w:fldData xml:space="preserve">PEVuZE5vdGU+PENpdGU+PEF1dGhvcj5Db2JsZTwvQXV0aG9yPjxZZWFyPjIwMTU8L1llYXI+PFJl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</w:fldData>
        </w:fldChar>
      </w:r>
      <w:r w:rsidR="000E00EE" w:rsidRPr="0057620B">
        <w:rPr>
          <w:rFonts w:ascii="Arial" w:hAnsi="Arial" w:cs="Arial"/>
          <w:lang w:val="en-US"/>
        </w:rPr>
        <w:instrText xml:space="preserve"> ADDIN EN.CITE.DATA </w:instrText>
      </w:r>
      <w:r w:rsidR="000E00EE" w:rsidRPr="0057620B">
        <w:rPr>
          <w:rFonts w:ascii="Arial" w:hAnsi="Arial" w:cs="Arial"/>
          <w:lang w:val="en-US"/>
        </w:rPr>
      </w:r>
      <w:r w:rsidR="000E00EE" w:rsidRPr="0057620B">
        <w:rPr>
          <w:rFonts w:ascii="Arial" w:hAnsi="Arial" w:cs="Arial"/>
          <w:lang w:val="en-US"/>
        </w:rPr>
        <w:fldChar w:fldCharType="end"/>
      </w:r>
      <w:r w:rsidR="00E36B76" w:rsidRPr="0057620B">
        <w:rPr>
          <w:rFonts w:ascii="Arial" w:hAnsi="Arial" w:cs="Arial"/>
          <w:lang w:val="en-US"/>
        </w:rPr>
      </w:r>
      <w:r w:rsidR="00E36B76" w:rsidRPr="0057620B">
        <w:rPr>
          <w:rFonts w:ascii="Arial" w:hAnsi="Arial" w:cs="Arial"/>
          <w:lang w:val="en-US"/>
        </w:rPr>
        <w:fldChar w:fldCharType="separate"/>
      </w:r>
      <w:r w:rsidR="000E00EE" w:rsidRPr="0057620B">
        <w:rPr>
          <w:rFonts w:ascii="Arial" w:hAnsi="Arial" w:cs="Arial"/>
          <w:noProof/>
          <w:lang w:val="en-US"/>
        </w:rPr>
        <w:t>[1-9]</w:t>
      </w:r>
      <w:r w:rsidR="00E36B76" w:rsidRPr="0057620B">
        <w:rPr>
          <w:rFonts w:ascii="Arial" w:hAnsi="Arial" w:cs="Arial"/>
          <w:lang w:val="en-US"/>
        </w:rPr>
        <w:fldChar w:fldCharType="end"/>
      </w:r>
      <w:r w:rsidRPr="0057620B">
        <w:rPr>
          <w:rFonts w:ascii="Arial" w:hAnsi="Arial" w:cs="Arial"/>
          <w:lang w:val="en-US"/>
        </w:rPr>
        <w:t xml:space="preserve">. </w:t>
      </w:r>
      <w:r w:rsidR="00213E9A" w:rsidRPr="0057620B">
        <w:rPr>
          <w:rFonts w:ascii="Arial" w:hAnsi="Arial" w:cs="Arial"/>
          <w:lang w:val="en-US"/>
        </w:rPr>
        <w:t>This becomes increasingly difficult when the number of contributors rises.</w:t>
      </w:r>
      <w:r w:rsidR="00A04C09" w:rsidRPr="0057620B">
        <w:rPr>
          <w:rFonts w:ascii="Arial" w:hAnsi="Arial" w:cs="Arial"/>
          <w:lang w:val="en-US"/>
        </w:rPr>
        <w:t xml:space="preserve"> </w:t>
      </w:r>
      <w:r w:rsidR="00364418" w:rsidRPr="0057620B">
        <w:rPr>
          <w:rFonts w:ascii="Arial" w:hAnsi="Arial" w:cs="Arial"/>
          <w:lang w:val="en-US"/>
        </w:rPr>
        <w:t>However, m</w:t>
      </w:r>
      <w:r w:rsidR="00A04C09" w:rsidRPr="0057620B">
        <w:rPr>
          <w:rFonts w:ascii="Arial" w:hAnsi="Arial" w:cs="Arial"/>
          <w:lang w:val="en-US"/>
        </w:rPr>
        <w:t xml:space="preserve">ost </w:t>
      </w:r>
      <w:bookmarkStart w:id="18" w:name="_Hlk73275377"/>
      <w:ins w:id="19" w:author="Benschop, Corina" w:date="2021-05-27T10:29:00Z">
        <w:r w:rsidR="005913E7">
          <w:rPr>
            <w:rFonts w:ascii="Arial" w:hAnsi="Arial" w:cs="Arial"/>
            <w:lang w:val="en-US"/>
          </w:rPr>
          <w:t xml:space="preserve">probabilistic genotyping </w:t>
        </w:r>
      </w:ins>
      <w:bookmarkEnd w:id="18"/>
      <w:r w:rsidR="00A04C09" w:rsidRPr="0057620B">
        <w:rPr>
          <w:rFonts w:ascii="Arial" w:hAnsi="Arial" w:cs="Arial"/>
          <w:lang w:val="en-US"/>
        </w:rPr>
        <w:t xml:space="preserve">software that is used for </w:t>
      </w:r>
      <w:del w:id="20" w:author="Benschop, Corina" w:date="2021-05-27T10:29:00Z">
        <w:r w:rsidR="00A04C09" w:rsidRPr="0057620B" w:rsidDel="00954E29">
          <w:rPr>
            <w:rFonts w:ascii="Arial" w:hAnsi="Arial" w:cs="Arial"/>
            <w:lang w:val="en-US"/>
          </w:rPr>
          <w:delText>DNA interpretation</w:delText>
        </w:r>
      </w:del>
      <w:ins w:id="21" w:author="Benschop, Corina" w:date="2021-05-27T10:29:00Z">
        <w:r w:rsidR="00954E29">
          <w:rPr>
            <w:rFonts w:ascii="Arial" w:hAnsi="Arial" w:cs="Arial"/>
            <w:lang w:val="en-US"/>
          </w:rPr>
          <w:t>weight of evidence calculations</w:t>
        </w:r>
      </w:ins>
      <w:r w:rsidR="00364418" w:rsidRPr="0057620B">
        <w:rPr>
          <w:rFonts w:ascii="Arial" w:hAnsi="Arial" w:cs="Arial"/>
          <w:lang w:val="en-US"/>
        </w:rPr>
        <w:t xml:space="preserve"> does</w:t>
      </w:r>
      <w:r w:rsidR="00A04C09" w:rsidRPr="0057620B">
        <w:rPr>
          <w:rFonts w:ascii="Arial" w:hAnsi="Arial" w:cs="Arial"/>
          <w:lang w:val="en-US"/>
        </w:rPr>
        <w:t xml:space="preserve"> require the NOC to be entered by the user</w:t>
      </w:r>
      <w:r w:rsidR="00922A5B" w:rsidRPr="0057620B">
        <w:rPr>
          <w:rFonts w:ascii="Arial" w:hAnsi="Arial" w:cs="Arial"/>
          <w:lang w:val="en-US"/>
        </w:rPr>
        <w:t xml:space="preserve"> </w:t>
      </w:r>
      <w:r w:rsidR="00922A5B" w:rsidRPr="0057620B">
        <w:rPr>
          <w:rFonts w:ascii="Arial" w:hAnsi="Arial" w:cs="Arial"/>
          <w:lang w:val="en-US"/>
        </w:rPr>
        <w:fldChar w:fldCharType="begin">
          <w:fldData xml:space="preserve">PEVuZE5vdGU+PENpdGU+PEF1dGhvcj5Db2JsZTwvQXV0aG9yPjxZZWFyPjIwMTk8L1llYXI+PFJl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</w:fldData>
        </w:fldChar>
      </w:r>
      <w:r w:rsidR="000E00EE" w:rsidRPr="0057620B">
        <w:rPr>
          <w:rFonts w:ascii="Arial" w:hAnsi="Arial" w:cs="Arial"/>
          <w:lang w:val="en-US"/>
        </w:rPr>
        <w:instrText xml:space="preserve"> ADDIN EN.CITE </w:instrText>
      </w:r>
      <w:r w:rsidR="000E00EE" w:rsidRPr="0057620B">
        <w:rPr>
          <w:rFonts w:ascii="Arial" w:hAnsi="Arial" w:cs="Arial"/>
          <w:lang w:val="en-US"/>
        </w:rPr>
        <w:fldChar w:fldCharType="begin">
          <w:fldData xml:space="preserve">PEVuZE5vdGU+PENpdGU+PEF1dGhvcj5Db2JsZTwvQXV0aG9yPjxZZWFyPjIwMTk8L1llYXI+PFJl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</w:fldData>
        </w:fldChar>
      </w:r>
      <w:r w:rsidR="000E00EE" w:rsidRPr="0057620B">
        <w:rPr>
          <w:rFonts w:ascii="Arial" w:hAnsi="Arial" w:cs="Arial"/>
          <w:lang w:val="en-US"/>
        </w:rPr>
        <w:instrText xml:space="preserve"> ADDIN EN.CITE.DATA </w:instrText>
      </w:r>
      <w:r w:rsidR="000E00EE" w:rsidRPr="0057620B">
        <w:rPr>
          <w:rFonts w:ascii="Arial" w:hAnsi="Arial" w:cs="Arial"/>
          <w:lang w:val="en-US"/>
        </w:rPr>
      </w:r>
      <w:r w:rsidR="000E00EE" w:rsidRPr="0057620B">
        <w:rPr>
          <w:rFonts w:ascii="Arial" w:hAnsi="Arial" w:cs="Arial"/>
          <w:lang w:val="en-US"/>
        </w:rPr>
        <w:fldChar w:fldCharType="end"/>
      </w:r>
      <w:r w:rsidR="00922A5B" w:rsidRPr="0057620B">
        <w:rPr>
          <w:rFonts w:ascii="Arial" w:hAnsi="Arial" w:cs="Arial"/>
          <w:lang w:val="en-US"/>
        </w:rPr>
      </w:r>
      <w:r w:rsidR="00922A5B" w:rsidRPr="0057620B">
        <w:rPr>
          <w:rFonts w:ascii="Arial" w:hAnsi="Arial" w:cs="Arial"/>
          <w:lang w:val="en-US"/>
        </w:rPr>
        <w:fldChar w:fldCharType="separate"/>
      </w:r>
      <w:r w:rsidR="000E00EE" w:rsidRPr="0057620B">
        <w:rPr>
          <w:rFonts w:ascii="Arial" w:hAnsi="Arial" w:cs="Arial"/>
          <w:noProof/>
          <w:lang w:val="en-US"/>
        </w:rPr>
        <w:t>[10, 11]</w:t>
      </w:r>
      <w:r w:rsidR="00922A5B" w:rsidRPr="0057620B">
        <w:rPr>
          <w:rFonts w:ascii="Arial" w:hAnsi="Arial" w:cs="Arial"/>
          <w:lang w:val="en-US"/>
        </w:rPr>
        <w:fldChar w:fldCharType="end"/>
      </w:r>
      <w:r w:rsidR="004A4CB8" w:rsidRPr="0057620B">
        <w:rPr>
          <w:rFonts w:ascii="Arial" w:hAnsi="Arial" w:cs="Arial"/>
          <w:lang w:val="en-US"/>
        </w:rPr>
        <w:t xml:space="preserve">, which </w:t>
      </w:r>
      <w:ins w:id="22" w:author="Benschop, Corina" w:date="2021-05-27T10:29:00Z">
        <w:r w:rsidR="00954E29">
          <w:rPr>
            <w:rFonts w:ascii="Arial" w:hAnsi="Arial" w:cs="Arial"/>
            <w:lang w:val="en-US"/>
          </w:rPr>
          <w:t xml:space="preserve">can </w:t>
        </w:r>
      </w:ins>
      <w:r w:rsidR="004A4CB8" w:rsidRPr="0057620B">
        <w:rPr>
          <w:rFonts w:ascii="Arial" w:hAnsi="Arial" w:cs="Arial"/>
          <w:lang w:val="en-US"/>
        </w:rPr>
        <w:t>influence</w:t>
      </w:r>
      <w:del w:id="23" w:author="Benschop, Corina" w:date="2021-05-27T10:29:00Z">
        <w:r w:rsidR="004A4CB8" w:rsidRPr="0057620B" w:rsidDel="00954E29">
          <w:rPr>
            <w:rFonts w:ascii="Arial" w:hAnsi="Arial" w:cs="Arial"/>
            <w:lang w:val="en-US"/>
          </w:rPr>
          <w:delText>s</w:delText>
        </w:r>
      </w:del>
      <w:r w:rsidR="004A4CB8" w:rsidRPr="0057620B">
        <w:rPr>
          <w:rFonts w:ascii="Arial" w:hAnsi="Arial" w:cs="Arial"/>
          <w:lang w:val="en-US"/>
        </w:rPr>
        <w:t xml:space="preserve"> the </w:t>
      </w:r>
      <w:del w:id="24" w:author="Benschop, Corina" w:date="2021-05-27T10:30:00Z">
        <w:r w:rsidR="004A4CB8" w:rsidRPr="0057620B" w:rsidDel="00954E29">
          <w:rPr>
            <w:rFonts w:ascii="Arial" w:hAnsi="Arial" w:cs="Arial"/>
            <w:lang w:val="en-US"/>
          </w:rPr>
          <w:delText>calculation of the evidence</w:delText>
        </w:r>
      </w:del>
      <w:ins w:id="25" w:author="Benschop, Corina" w:date="2021-05-27T10:30:00Z">
        <w:r w:rsidR="00954E29">
          <w:rPr>
            <w:rFonts w:ascii="Arial" w:hAnsi="Arial" w:cs="Arial"/>
            <w:lang w:val="en-US"/>
          </w:rPr>
          <w:t>height of the likelihood ratio</w:t>
        </w:r>
      </w:ins>
      <w:r w:rsidR="004A4CB8" w:rsidRPr="0057620B">
        <w:rPr>
          <w:rFonts w:ascii="Arial" w:hAnsi="Arial" w:cs="Arial"/>
          <w:lang w:val="en-US"/>
        </w:rPr>
        <w:t xml:space="preserve"> </w:t>
      </w:r>
      <w:r w:rsidR="004A4CB8" w:rsidRPr="0057620B">
        <w:rPr>
          <w:rFonts w:ascii="Arial" w:hAnsi="Arial" w:cs="Arial"/>
          <w:lang w:val="en-US"/>
        </w:rPr>
        <w:fldChar w:fldCharType="begin">
          <w:fldData xml:space="preserve">PEVuZE5vdGU+PENpdGU+PEF1dGhvcj5UYXlsb3I8L0F1dGhvcj48WWVhcj4yMDE0PC9ZZWFyPjxS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=
</w:fldData>
        </w:fldChar>
      </w:r>
      <w:r w:rsidR="000E00EE" w:rsidRPr="0057620B">
        <w:rPr>
          <w:rFonts w:ascii="Arial" w:hAnsi="Arial" w:cs="Arial"/>
          <w:lang w:val="en-US"/>
        </w:rPr>
        <w:instrText xml:space="preserve"> ADDIN EN.CITE </w:instrText>
      </w:r>
      <w:r w:rsidR="000E00EE" w:rsidRPr="0057620B">
        <w:rPr>
          <w:rFonts w:ascii="Arial" w:hAnsi="Arial" w:cs="Arial"/>
          <w:lang w:val="en-US"/>
        </w:rPr>
        <w:fldChar w:fldCharType="begin">
          <w:fldData xml:space="preserve">PEVuZE5vdGU+PENpdGU+PEF1dGhvcj5UYXlsb3I8L0F1dGhvcj48WWVhcj4yMDE0PC9ZZWFyPjxS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=
</w:fldData>
        </w:fldChar>
      </w:r>
      <w:r w:rsidR="000E00EE" w:rsidRPr="0057620B">
        <w:rPr>
          <w:rFonts w:ascii="Arial" w:hAnsi="Arial" w:cs="Arial"/>
          <w:lang w:val="en-US"/>
        </w:rPr>
        <w:instrText xml:space="preserve"> ADDIN EN.CITE.DATA </w:instrText>
      </w:r>
      <w:r w:rsidR="000E00EE" w:rsidRPr="0057620B">
        <w:rPr>
          <w:rFonts w:ascii="Arial" w:hAnsi="Arial" w:cs="Arial"/>
          <w:lang w:val="en-US"/>
        </w:rPr>
      </w:r>
      <w:r w:rsidR="000E00EE" w:rsidRPr="0057620B">
        <w:rPr>
          <w:rFonts w:ascii="Arial" w:hAnsi="Arial" w:cs="Arial"/>
          <w:lang w:val="en-US"/>
        </w:rPr>
        <w:fldChar w:fldCharType="end"/>
      </w:r>
      <w:r w:rsidR="004A4CB8" w:rsidRPr="0057620B">
        <w:rPr>
          <w:rFonts w:ascii="Arial" w:hAnsi="Arial" w:cs="Arial"/>
          <w:lang w:val="en-US"/>
        </w:rPr>
      </w:r>
      <w:r w:rsidR="004A4CB8" w:rsidRPr="0057620B">
        <w:rPr>
          <w:rFonts w:ascii="Arial" w:hAnsi="Arial" w:cs="Arial"/>
          <w:lang w:val="en-US"/>
        </w:rPr>
        <w:fldChar w:fldCharType="separate"/>
      </w:r>
      <w:r w:rsidR="000E00EE" w:rsidRPr="0057620B">
        <w:rPr>
          <w:rFonts w:ascii="Arial" w:hAnsi="Arial" w:cs="Arial"/>
          <w:noProof/>
          <w:lang w:val="en-US"/>
        </w:rPr>
        <w:t>[2, 11-16]</w:t>
      </w:r>
      <w:r w:rsidR="004A4CB8" w:rsidRPr="0057620B">
        <w:rPr>
          <w:rFonts w:ascii="Arial" w:hAnsi="Arial" w:cs="Arial"/>
          <w:lang w:val="en-US"/>
        </w:rPr>
        <w:fldChar w:fldCharType="end"/>
      </w:r>
      <w:r w:rsidR="004A4CB8" w:rsidRPr="0057620B">
        <w:rPr>
          <w:rFonts w:ascii="Arial" w:hAnsi="Arial" w:cs="Arial"/>
          <w:lang w:val="en-US"/>
        </w:rPr>
        <w:t>.</w:t>
      </w:r>
    </w:p>
    <w:p w14:paraId="5B69FC7E" w14:textId="7CD2C456" w:rsidR="00F85308" w:rsidRPr="0057620B" w:rsidRDefault="004868DE" w:rsidP="00F85308">
      <w:pPr>
        <w:pStyle w:val="Geenafstand"/>
        <w:spacing w:line="360" w:lineRule="auto"/>
        <w:ind w:firstLine="360"/>
        <w:rPr>
          <w:rFonts w:ascii="Arial" w:hAnsi="Arial" w:cs="Arial"/>
          <w:lang w:val="en-US"/>
        </w:rPr>
      </w:pPr>
      <w:r w:rsidRPr="0057620B">
        <w:rPr>
          <w:rFonts w:ascii="Arial" w:hAnsi="Arial" w:cs="Arial"/>
          <w:lang w:val="en-US"/>
        </w:rPr>
        <w:t>Valuable steps have been made to develop methods that can more accurately predict</w:t>
      </w:r>
      <w:r w:rsidR="00364418" w:rsidRPr="0057620B">
        <w:rPr>
          <w:rFonts w:ascii="Arial" w:hAnsi="Arial" w:cs="Arial"/>
          <w:lang w:val="en-US"/>
        </w:rPr>
        <w:t xml:space="preserve"> </w:t>
      </w:r>
      <w:r w:rsidRPr="0057620B">
        <w:rPr>
          <w:rFonts w:ascii="Arial" w:hAnsi="Arial" w:cs="Arial"/>
          <w:lang w:val="en-US"/>
        </w:rPr>
        <w:t>the NOC than relying on the Maximum Allele Count (MAC</w:t>
      </w:r>
      <w:r w:rsidR="00364418" w:rsidRPr="0057620B">
        <w:rPr>
          <w:rFonts w:ascii="Arial" w:hAnsi="Arial" w:cs="Arial"/>
          <w:lang w:val="en-US"/>
        </w:rPr>
        <w:t>)-</w:t>
      </w:r>
      <w:r w:rsidRPr="0057620B">
        <w:rPr>
          <w:rFonts w:ascii="Arial" w:hAnsi="Arial" w:cs="Arial"/>
          <w:lang w:val="en-US"/>
        </w:rPr>
        <w:t xml:space="preserve">method which involves taking the locus with the most alleles, dividing by two and rounding up </w:t>
      </w:r>
      <w:r w:rsidRPr="0057620B">
        <w:rPr>
          <w:rFonts w:ascii="Arial" w:hAnsi="Arial" w:cs="Arial"/>
          <w:lang w:val="en-US"/>
        </w:rPr>
        <w:fldChar w:fldCharType="begin"/>
      </w:r>
      <w:r w:rsidR="000E00EE" w:rsidRPr="0057620B">
        <w:rPr>
          <w:rFonts w:ascii="Arial" w:hAnsi="Arial" w:cs="Arial"/>
          <w:lang w:val="en-US"/>
        </w:rPr>
        <w:instrText xml:space="preserve"> ADDIN EN.CITE &lt;EndNote&gt;&lt;Cite&gt;&lt;Author&gt;Clayton&lt;/Author&gt;&lt;Year&gt;1998&lt;/Year&gt;&lt;RecNum&gt;211&lt;/RecNum&gt;&lt;DisplayText&gt;[17]&lt;/DisplayText&gt;&lt;record&gt;&lt;rec-number&gt;211&lt;/rec-number&gt;&lt;foreign-keys&gt;&lt;key app="EN" db-id="p22005xv5srwpxeed275s99yfvez9tfr995s" timestamp="1619093807"&gt;211&lt;/key&gt;&lt;/foreign-keys&gt;&lt;ref-type name="Journal Article"&gt;17&lt;/ref-type&gt;&lt;contributors&gt;&lt;authors&gt;&lt;author&gt;Clayton, T. M.&lt;/author&gt;&lt;author&gt;Whitaker, J. P.&lt;/author&gt;&lt;author&gt;Sparkes, R.&lt;/author&gt;&lt;author&gt;Gill, P.&lt;/author&gt;&lt;/authors&gt;&lt;/contributors&gt;&lt;titles&gt;&lt;title&gt;Analysis and interpretation of mixed forensic stains using DNA STR profiling&lt;/title&gt;&lt;secondary-title&gt;Forensic Science International&lt;/secondary-title&gt;&lt;/titles&gt;&lt;periodical&gt;&lt;full-title&gt;Forensic Science International&lt;/full-title&gt;&lt;/periodical&gt;&lt;pages&gt;55-70&lt;/pages&gt;&lt;volume&gt;91&lt;/volume&gt;&lt;number&gt;1&lt;/number&gt;&lt;keywords&gt;&lt;keyword&gt;PCR&lt;/keyword&gt;&lt;keyword&gt;Fluorescent dyes&lt;/keyword&gt;&lt;keyword&gt;STR profiling&lt;/keyword&gt;&lt;keyword&gt;Mixtures&lt;/keyword&gt;&lt;keyword&gt;Forensic casework&lt;/keyword&gt;&lt;keyword&gt;Interpretation&lt;/keyword&gt;&lt;/keywords&gt;&lt;dates&gt;&lt;year&gt;1998&lt;/year&gt;&lt;pub-dates&gt;&lt;date&gt;1998/01/09/&lt;/date&gt;&lt;/pub-dates&gt;&lt;/dates&gt;&lt;isbn&gt;0379-0738&lt;/isbn&gt;&lt;urls&gt;&lt;related-urls&gt;&lt;url&gt;https://www.sciencedirect.com/science/article/pii/S0379073897001758&lt;/url&gt;&lt;/related-urls&gt;&lt;/urls&gt;&lt;electronic-resource-num&gt;https://doi.org/10.1016/S0379-0738(97)00175-8&lt;/electronic-resource-num&gt;&lt;/record&gt;&lt;/Cite&gt;&lt;/EndNote&gt;</w:instrText>
      </w:r>
      <w:r w:rsidRPr="0057620B">
        <w:rPr>
          <w:rFonts w:ascii="Arial" w:hAnsi="Arial" w:cs="Arial"/>
          <w:lang w:val="en-US"/>
        </w:rPr>
        <w:fldChar w:fldCharType="separate"/>
      </w:r>
      <w:r w:rsidR="000E00EE" w:rsidRPr="0057620B">
        <w:rPr>
          <w:rFonts w:ascii="Arial" w:hAnsi="Arial" w:cs="Arial"/>
          <w:noProof/>
          <w:lang w:val="en-US"/>
        </w:rPr>
        <w:t>[17]</w:t>
      </w:r>
      <w:r w:rsidRPr="0057620B">
        <w:rPr>
          <w:rFonts w:ascii="Arial" w:hAnsi="Arial" w:cs="Arial"/>
          <w:lang w:val="en-US"/>
        </w:rPr>
        <w:fldChar w:fldCharType="end"/>
      </w:r>
      <w:r w:rsidRPr="0057620B">
        <w:rPr>
          <w:rFonts w:ascii="Arial" w:hAnsi="Arial" w:cs="Arial"/>
          <w:lang w:val="en-US"/>
        </w:rPr>
        <w:t xml:space="preserve">. The improvement mainly corresponds with incorporating more information </w:t>
      </w:r>
      <w:r w:rsidR="00813B43" w:rsidRPr="0057620B">
        <w:rPr>
          <w:rFonts w:ascii="Arial" w:hAnsi="Arial" w:cs="Arial"/>
          <w:lang w:val="en-US"/>
        </w:rPr>
        <w:t>such as for example</w:t>
      </w:r>
      <w:r w:rsidRPr="0057620B">
        <w:rPr>
          <w:rFonts w:ascii="Arial" w:hAnsi="Arial" w:cs="Arial"/>
          <w:lang w:val="en-US"/>
        </w:rPr>
        <w:t xml:space="preserve"> the Total Allele Count (TAC)</w:t>
      </w:r>
      <w:r w:rsidR="00A13392" w:rsidRPr="0057620B">
        <w:rPr>
          <w:rFonts w:ascii="Arial" w:hAnsi="Arial" w:cs="Arial"/>
          <w:lang w:val="en-US"/>
        </w:rPr>
        <w:t>,</w:t>
      </w:r>
      <w:r w:rsidRPr="0057620B">
        <w:rPr>
          <w:rFonts w:ascii="Arial" w:hAnsi="Arial" w:cs="Arial"/>
          <w:lang w:val="en-US"/>
        </w:rPr>
        <w:t xml:space="preserve"> peak heights</w:t>
      </w:r>
      <w:r w:rsidR="00A13392" w:rsidRPr="0057620B">
        <w:rPr>
          <w:rFonts w:ascii="Arial" w:hAnsi="Arial" w:cs="Arial"/>
          <w:lang w:val="en-US"/>
        </w:rPr>
        <w:t xml:space="preserve">, </w:t>
      </w:r>
      <w:r w:rsidRPr="0057620B">
        <w:rPr>
          <w:rFonts w:ascii="Arial" w:hAnsi="Arial" w:cs="Arial"/>
          <w:lang w:val="en-US"/>
        </w:rPr>
        <w:t>drop out and stutter rates</w:t>
      </w:r>
      <w:r w:rsidR="00A13392" w:rsidRPr="0057620B">
        <w:rPr>
          <w:rFonts w:ascii="Arial" w:hAnsi="Arial" w:cs="Arial"/>
          <w:lang w:val="en-US"/>
        </w:rPr>
        <w:t>,</w:t>
      </w:r>
      <w:r w:rsidRPr="0057620B">
        <w:rPr>
          <w:rFonts w:ascii="Arial" w:hAnsi="Arial" w:cs="Arial"/>
          <w:lang w:val="en-US"/>
        </w:rPr>
        <w:t xml:space="preserve"> </w:t>
      </w:r>
      <w:r w:rsidR="00364418" w:rsidRPr="0057620B">
        <w:rPr>
          <w:rFonts w:ascii="Arial" w:hAnsi="Arial" w:cs="Arial"/>
          <w:lang w:val="en-US"/>
        </w:rPr>
        <w:t>the distribution of allele counts</w:t>
      </w:r>
      <w:r w:rsidR="00225227" w:rsidRPr="0057620B">
        <w:rPr>
          <w:rFonts w:ascii="Arial" w:hAnsi="Arial" w:cs="Arial"/>
          <w:lang w:val="en-US"/>
        </w:rPr>
        <w:t>, and population allele frequency</w:t>
      </w:r>
      <w:r w:rsidR="00A13392" w:rsidRPr="0057620B">
        <w:rPr>
          <w:rFonts w:ascii="Arial" w:hAnsi="Arial" w:cs="Arial"/>
          <w:lang w:val="en-US"/>
        </w:rPr>
        <w:t xml:space="preserve"> </w:t>
      </w:r>
      <w:r w:rsidR="00A13392" w:rsidRPr="0057620B">
        <w:rPr>
          <w:rFonts w:ascii="Arial" w:hAnsi="Arial" w:cs="Arial"/>
          <w:lang w:val="en-US"/>
        </w:rPr>
        <w:fldChar w:fldCharType="begin">
          <w:fldData xml:space="preserve">PEVuZE5vdGU+PENpdGU+PEF1dGhvcj5QYW9sZXR0aTwvQXV0aG9yPjxZZWFyPjIwMTI8L1llYXI+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</w:fldData>
        </w:fldChar>
      </w:r>
      <w:r w:rsidR="00813B43" w:rsidRPr="0057620B">
        <w:rPr>
          <w:rFonts w:ascii="Arial" w:hAnsi="Arial" w:cs="Arial"/>
          <w:lang w:val="en-US"/>
        </w:rPr>
        <w:instrText xml:space="preserve"> ADDIN EN.CITE </w:instrText>
      </w:r>
      <w:r w:rsidR="00813B43" w:rsidRPr="0057620B">
        <w:rPr>
          <w:rFonts w:ascii="Arial" w:hAnsi="Arial" w:cs="Arial"/>
          <w:lang w:val="en-US"/>
        </w:rPr>
        <w:fldChar w:fldCharType="begin">
          <w:fldData xml:space="preserve">PEVuZE5vdGU+PENpdGU+PEF1dGhvcj5QYW9sZXR0aTwvQXV0aG9yPjxZZWFyPjIwMTI8L1llYXI+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</w:fldData>
        </w:fldChar>
      </w:r>
      <w:r w:rsidR="00813B43" w:rsidRPr="0057620B">
        <w:rPr>
          <w:rFonts w:ascii="Arial" w:hAnsi="Arial" w:cs="Arial"/>
          <w:lang w:val="en-US"/>
        </w:rPr>
        <w:instrText xml:space="preserve"> ADDIN EN.CITE.DATA </w:instrText>
      </w:r>
      <w:r w:rsidR="00813B43" w:rsidRPr="0057620B">
        <w:rPr>
          <w:rFonts w:ascii="Arial" w:hAnsi="Arial" w:cs="Arial"/>
          <w:lang w:val="en-US"/>
        </w:rPr>
      </w:r>
      <w:r w:rsidR="00813B43" w:rsidRPr="0057620B">
        <w:rPr>
          <w:rFonts w:ascii="Arial" w:hAnsi="Arial" w:cs="Arial"/>
          <w:lang w:val="en-US"/>
        </w:rPr>
        <w:fldChar w:fldCharType="end"/>
      </w:r>
      <w:r w:rsidR="00A13392" w:rsidRPr="0057620B">
        <w:rPr>
          <w:rFonts w:ascii="Arial" w:hAnsi="Arial" w:cs="Arial"/>
          <w:lang w:val="en-US"/>
        </w:rPr>
      </w:r>
      <w:r w:rsidR="00A13392" w:rsidRPr="0057620B">
        <w:rPr>
          <w:rFonts w:ascii="Arial" w:hAnsi="Arial" w:cs="Arial"/>
          <w:lang w:val="en-US"/>
        </w:rPr>
        <w:fldChar w:fldCharType="separate"/>
      </w:r>
      <w:r w:rsidR="00813B43" w:rsidRPr="0057620B">
        <w:rPr>
          <w:rFonts w:ascii="Arial" w:hAnsi="Arial" w:cs="Arial"/>
          <w:noProof/>
          <w:lang w:val="en-US"/>
        </w:rPr>
        <w:t>[3, 5, 8, 9]</w:t>
      </w:r>
      <w:r w:rsidR="00A13392" w:rsidRPr="0057620B">
        <w:rPr>
          <w:rFonts w:ascii="Arial" w:hAnsi="Arial" w:cs="Arial"/>
          <w:lang w:val="en-US"/>
        </w:rPr>
        <w:fldChar w:fldCharType="end"/>
      </w:r>
      <w:r w:rsidR="00813B43" w:rsidRPr="0057620B">
        <w:rPr>
          <w:rFonts w:ascii="Arial" w:hAnsi="Arial" w:cs="Arial"/>
          <w:lang w:val="en-US"/>
        </w:rPr>
        <w:t>. Others use</w:t>
      </w:r>
      <w:r w:rsidR="00364418" w:rsidRPr="0057620B">
        <w:rPr>
          <w:rFonts w:ascii="Arial" w:hAnsi="Arial" w:cs="Arial"/>
          <w:lang w:val="en-US"/>
        </w:rPr>
        <w:t xml:space="preserve"> more complex techniques like Bayesian networks</w:t>
      </w:r>
      <w:r w:rsidR="00ED523E" w:rsidRPr="0057620B">
        <w:rPr>
          <w:rFonts w:ascii="Arial" w:hAnsi="Arial" w:cs="Arial"/>
          <w:lang w:val="en-US"/>
        </w:rPr>
        <w:t xml:space="preserve"> </w:t>
      </w:r>
      <w:r w:rsidR="00ED523E" w:rsidRPr="0057620B">
        <w:rPr>
          <w:rFonts w:ascii="Arial" w:hAnsi="Arial" w:cs="Arial"/>
          <w:lang w:val="en-US"/>
        </w:rPr>
        <w:fldChar w:fldCharType="begin"/>
      </w:r>
      <w:r w:rsidR="00ED523E" w:rsidRPr="0057620B">
        <w:rPr>
          <w:rFonts w:ascii="Arial" w:hAnsi="Arial" w:cs="Arial"/>
          <w:lang w:val="en-US"/>
        </w:rPr>
        <w:instrText xml:space="preserve"> ADDIN EN.CITE &lt;EndNote&gt;&lt;Cite&gt;&lt;Author&gt;Biedermann&lt;/Author&gt;&lt;Year&gt;2012&lt;/Year&gt;&lt;RecNum&gt;14&lt;/RecNum&gt;&lt;DisplayText&gt;[4]&lt;/DisplayText&gt;&lt;record&gt;&lt;rec-number&gt;14&lt;/rec-number&gt;&lt;foreign-keys&gt;&lt;key app="EN" db-id="p22005xv5srwpxeed275s99yfvez9tfr995s" timestamp="1605013614"&gt;14&lt;/key&gt;&lt;/foreign-keys&gt;&lt;ref-type name="Journal Article"&gt;17&lt;/ref-type&gt;&lt;contributors&gt;&lt;authors&gt;&lt;author&gt;Biedermann, A.&lt;/author&gt;&lt;author&gt;Bozza, S.&lt;/author&gt;&lt;author&gt;Konis, K.&lt;/author&gt;&lt;author&gt;Taroni, F.&lt;/author&gt;&lt;/authors&gt;&lt;/contributors&gt;&lt;auth-address&gt;University of Lausanne, School of Criminal Justice, Lausanne, Switzerland&amp;#xD;University &amp;apos;Ca&amp;apos; Foscari&amp;apos; of Venice, Department of Economics, Venice, Italy&amp;#xD;École Polytechnique Fédérale de Lausanne, Department of Mathematical Statistics, Lausanne, Switzerland&lt;/auth-address&gt;&lt;titles&gt;&lt;title&gt;Inference about the number of contributors to a DNA mixture: Comparative analyses of a Bayesian network approach and the maximum allele count method&lt;/title&gt;&lt;secondary-title&gt;Forensic Science International: Genetics&lt;/secondary-title&gt;&lt;/titles&gt;&lt;periodical&gt;&lt;full-title&gt;Forensic Science International: Genetics&lt;/full-title&gt;&lt;/periodical&gt;&lt;pages&gt;689-696&lt;/pages&gt;&lt;volume&gt;6&lt;/volume&gt;&lt;number&gt;6&lt;/number&gt;&lt;keywords&gt;&lt;keyword&gt;Bayesian networks&lt;/keyword&gt;&lt;keyword&gt;DNA mixture profiling results&lt;/keyword&gt;&lt;keyword&gt;Number of contributors&lt;/keyword&gt;&lt;keyword&gt;Probability and decision theory&lt;/keyword&gt;&lt;keyword&gt;Simulation&lt;/keyword&gt;&lt;/keywords&gt;&lt;dates&gt;&lt;year&gt;2012&lt;/year&gt;&lt;/dates&gt;&lt;work-type&gt;Conference Paper&lt;/work-type&gt;&lt;urls&gt;&lt;related-urls&gt;&lt;url&gt;https://www.scopus.com/inward/record.uri?eid=2-s2.0-84867576396&amp;amp;doi=10.1016%2fj.fsigen.2012.03.006&amp;amp;partnerID=40&amp;amp;md5=a980cfcd24c0554353622610e849ab17&lt;/url&gt;&lt;/related-urls&gt;&lt;/urls&gt;&lt;electronic-resource-num&gt;10.1016/j.fsigen.2012.03.006&lt;/electronic-resource-num&gt;&lt;remote-database-name&gt;Scopus&lt;/remote-database-name&gt;&lt;/record&gt;&lt;/Cite&gt;&lt;/EndNote&gt;</w:instrText>
      </w:r>
      <w:r w:rsidR="00ED523E" w:rsidRPr="0057620B">
        <w:rPr>
          <w:rFonts w:ascii="Arial" w:hAnsi="Arial" w:cs="Arial"/>
          <w:lang w:val="en-US"/>
        </w:rPr>
        <w:fldChar w:fldCharType="separate"/>
      </w:r>
      <w:r w:rsidR="00ED523E" w:rsidRPr="0057620B">
        <w:rPr>
          <w:rFonts w:ascii="Arial" w:hAnsi="Arial" w:cs="Arial"/>
          <w:noProof/>
          <w:lang w:val="en-US"/>
        </w:rPr>
        <w:t>[4]</w:t>
      </w:r>
      <w:r w:rsidR="00ED523E" w:rsidRPr="0057620B">
        <w:rPr>
          <w:rFonts w:ascii="Arial" w:hAnsi="Arial" w:cs="Arial"/>
          <w:lang w:val="en-US"/>
        </w:rPr>
        <w:fldChar w:fldCharType="end"/>
      </w:r>
      <w:r w:rsidR="00364418" w:rsidRPr="0057620B">
        <w:rPr>
          <w:rFonts w:ascii="Arial" w:hAnsi="Arial" w:cs="Arial"/>
          <w:lang w:val="en-US"/>
        </w:rPr>
        <w:t>.</w:t>
      </w:r>
      <w:r w:rsidR="00C233A6" w:rsidRPr="0057620B">
        <w:rPr>
          <w:rFonts w:ascii="Arial" w:hAnsi="Arial" w:cs="Arial"/>
          <w:lang w:val="en-US"/>
        </w:rPr>
        <w:t xml:space="preserve"> </w:t>
      </w:r>
      <w:r w:rsidRPr="0057620B">
        <w:rPr>
          <w:rFonts w:ascii="Arial" w:hAnsi="Arial" w:cs="Arial"/>
          <w:lang w:val="en-US"/>
        </w:rPr>
        <w:t>From the multitude of models to estimate the NOC, machine learning models have shown to outperform standard methods on both accuracy and speed</w:t>
      </w:r>
      <w:r w:rsidR="00810D01" w:rsidRPr="0057620B">
        <w:rPr>
          <w:rFonts w:ascii="Arial" w:hAnsi="Arial" w:cs="Arial"/>
          <w:lang w:val="en-US"/>
        </w:rPr>
        <w:t xml:space="preserve"> </w:t>
      </w:r>
      <w:commentRangeStart w:id="26"/>
      <w:r w:rsidR="00810D01" w:rsidRPr="0057620B">
        <w:rPr>
          <w:rFonts w:ascii="Arial" w:hAnsi="Arial" w:cs="Arial"/>
          <w:lang w:val="en-US"/>
        </w:rPr>
        <w:fldChar w:fldCharType="begin">
          <w:fldData xml:space="preserve">PEVuZE5vdGU+PENpdGU+PEF1dGhvcj5CZW5zY2hvcDwvQXV0aG9yPjxZZWFyPjIwMTk8L1llYXI+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</w:fldData>
        </w:fldChar>
      </w:r>
      <w:r w:rsidR="000E00EE" w:rsidRPr="0057620B">
        <w:rPr>
          <w:rFonts w:ascii="Arial" w:hAnsi="Arial" w:cs="Arial"/>
          <w:lang w:val="en-US"/>
        </w:rPr>
        <w:instrText xml:space="preserve"> ADDIN EN.CITE </w:instrText>
      </w:r>
      <w:r w:rsidR="000E00EE" w:rsidRPr="0057620B">
        <w:rPr>
          <w:rFonts w:ascii="Arial" w:hAnsi="Arial" w:cs="Arial"/>
          <w:lang w:val="en-US"/>
        </w:rPr>
        <w:fldChar w:fldCharType="begin">
          <w:fldData xml:space="preserve">PEVuZE5vdGU+PENpdGU+PEF1dGhvcj5CZW5zY2hvcDwvQXV0aG9yPjxZZWFyPjIwMTk8L1llYXI+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</w:fldData>
        </w:fldChar>
      </w:r>
      <w:r w:rsidR="000E00EE" w:rsidRPr="0057620B">
        <w:rPr>
          <w:rFonts w:ascii="Arial" w:hAnsi="Arial" w:cs="Arial"/>
          <w:lang w:val="en-US"/>
        </w:rPr>
        <w:instrText xml:space="preserve"> ADDIN EN.CITE.DATA </w:instrText>
      </w:r>
      <w:r w:rsidR="000E00EE" w:rsidRPr="0057620B">
        <w:rPr>
          <w:rFonts w:ascii="Arial" w:hAnsi="Arial" w:cs="Arial"/>
          <w:lang w:val="en-US"/>
        </w:rPr>
      </w:r>
      <w:r w:rsidR="000E00EE" w:rsidRPr="0057620B">
        <w:rPr>
          <w:rFonts w:ascii="Arial" w:hAnsi="Arial" w:cs="Arial"/>
          <w:lang w:val="en-US"/>
        </w:rPr>
        <w:fldChar w:fldCharType="end"/>
      </w:r>
      <w:r w:rsidR="00810D01" w:rsidRPr="0057620B">
        <w:rPr>
          <w:rFonts w:ascii="Arial" w:hAnsi="Arial" w:cs="Arial"/>
          <w:lang w:val="en-US"/>
        </w:rPr>
      </w:r>
      <w:r w:rsidR="00810D01" w:rsidRPr="0057620B">
        <w:rPr>
          <w:rFonts w:ascii="Arial" w:hAnsi="Arial" w:cs="Arial"/>
          <w:lang w:val="en-US"/>
        </w:rPr>
        <w:fldChar w:fldCharType="separate"/>
      </w:r>
      <w:r w:rsidR="000E00EE" w:rsidRPr="0057620B">
        <w:rPr>
          <w:rFonts w:ascii="Arial" w:hAnsi="Arial" w:cs="Arial"/>
          <w:noProof/>
          <w:lang w:val="en-US"/>
        </w:rPr>
        <w:t>[18, 19]</w:t>
      </w:r>
      <w:r w:rsidR="00810D01" w:rsidRPr="0057620B">
        <w:rPr>
          <w:rFonts w:ascii="Arial" w:hAnsi="Arial" w:cs="Arial"/>
          <w:lang w:val="en-US"/>
        </w:rPr>
        <w:fldChar w:fldCharType="end"/>
      </w:r>
      <w:commentRangeEnd w:id="26"/>
      <w:r w:rsidR="00FF5E62">
        <w:rPr>
          <w:rStyle w:val="Verwijzingopmerking"/>
        </w:rPr>
        <w:commentReference w:id="26"/>
      </w:r>
      <w:r w:rsidR="00810D01" w:rsidRPr="0057620B">
        <w:rPr>
          <w:rFonts w:ascii="Arial" w:hAnsi="Arial" w:cs="Arial"/>
          <w:lang w:val="en-US"/>
        </w:rPr>
        <w:t xml:space="preserve">. </w:t>
      </w:r>
      <w:r w:rsidR="00A760F8" w:rsidRPr="0057620B">
        <w:rPr>
          <w:rFonts w:ascii="Arial" w:hAnsi="Arial" w:cs="Arial"/>
          <w:lang w:val="en-US"/>
        </w:rPr>
        <w:t xml:space="preserve">However, machine learning algorithms are often considered to be </w:t>
      </w:r>
      <w:r w:rsidR="00225227" w:rsidRPr="0057620B">
        <w:rPr>
          <w:rFonts w:ascii="Arial" w:hAnsi="Arial" w:cs="Arial"/>
          <w:lang w:val="en-US"/>
        </w:rPr>
        <w:t>“</w:t>
      </w:r>
      <w:r w:rsidR="00A760F8" w:rsidRPr="0057620B">
        <w:rPr>
          <w:rFonts w:ascii="Arial" w:hAnsi="Arial" w:cs="Arial"/>
          <w:lang w:val="en-US"/>
        </w:rPr>
        <w:t>black-boxes</w:t>
      </w:r>
      <w:r w:rsidR="00225227" w:rsidRPr="0057620B">
        <w:rPr>
          <w:rFonts w:ascii="Arial" w:hAnsi="Arial" w:cs="Arial"/>
          <w:lang w:val="en-US"/>
        </w:rPr>
        <w:t>”</w:t>
      </w:r>
      <w:r w:rsidR="00936DEA" w:rsidRPr="0057620B">
        <w:rPr>
          <w:rFonts w:ascii="Arial" w:hAnsi="Arial" w:cs="Arial"/>
          <w:lang w:val="en-US"/>
        </w:rPr>
        <w:t xml:space="preserve"> </w:t>
      </w:r>
      <w:r w:rsidR="00936DEA" w:rsidRPr="0057620B">
        <w:rPr>
          <w:rFonts w:ascii="Arial" w:hAnsi="Arial" w:cs="Arial"/>
          <w:lang w:val="en-US"/>
        </w:rPr>
        <w:fldChar w:fldCharType="begin">
          <w:fldData xml:space="preserve">PEVuZE5vdGU+PENpdGU+PEF1dGhvcj5NaXR0ZWxzdGFkdDwvQXV0aG9yPjxZZWFyPjIwMTg8L1ll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</w:fldData>
        </w:fldChar>
      </w:r>
      <w:r w:rsidR="000E00EE" w:rsidRPr="0057620B">
        <w:rPr>
          <w:rFonts w:ascii="Arial" w:hAnsi="Arial" w:cs="Arial"/>
          <w:lang w:val="en-US"/>
        </w:rPr>
        <w:instrText xml:space="preserve"> ADDIN EN.CITE </w:instrText>
      </w:r>
      <w:r w:rsidR="000E00EE" w:rsidRPr="0057620B">
        <w:rPr>
          <w:rFonts w:ascii="Arial" w:hAnsi="Arial" w:cs="Arial"/>
          <w:lang w:val="en-US"/>
        </w:rPr>
        <w:fldChar w:fldCharType="begin">
          <w:fldData xml:space="preserve">PEVuZE5vdGU+PENpdGU+PEF1dGhvcj5NaXR0ZWxzdGFkdDwvQXV0aG9yPjxZZWFyPjIwMTg8L1ll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</w:fldData>
        </w:fldChar>
      </w:r>
      <w:r w:rsidR="000E00EE" w:rsidRPr="0057620B">
        <w:rPr>
          <w:rFonts w:ascii="Arial" w:hAnsi="Arial" w:cs="Arial"/>
          <w:lang w:val="en-US"/>
        </w:rPr>
        <w:instrText xml:space="preserve"> ADDIN EN.CITE.DATA </w:instrText>
      </w:r>
      <w:r w:rsidR="000E00EE" w:rsidRPr="0057620B">
        <w:rPr>
          <w:rFonts w:ascii="Arial" w:hAnsi="Arial" w:cs="Arial"/>
          <w:lang w:val="en-US"/>
        </w:rPr>
      </w:r>
      <w:r w:rsidR="000E00EE" w:rsidRPr="0057620B">
        <w:rPr>
          <w:rFonts w:ascii="Arial" w:hAnsi="Arial" w:cs="Arial"/>
          <w:lang w:val="en-US"/>
        </w:rPr>
        <w:fldChar w:fldCharType="end"/>
      </w:r>
      <w:r w:rsidR="00936DEA" w:rsidRPr="0057620B">
        <w:rPr>
          <w:rFonts w:ascii="Arial" w:hAnsi="Arial" w:cs="Arial"/>
          <w:lang w:val="en-US"/>
        </w:rPr>
      </w:r>
      <w:r w:rsidR="00936DEA" w:rsidRPr="0057620B">
        <w:rPr>
          <w:rFonts w:ascii="Arial" w:hAnsi="Arial" w:cs="Arial"/>
          <w:lang w:val="en-US"/>
        </w:rPr>
        <w:fldChar w:fldCharType="separate"/>
      </w:r>
      <w:r w:rsidR="000E00EE" w:rsidRPr="0057620B">
        <w:rPr>
          <w:rFonts w:ascii="Arial" w:hAnsi="Arial" w:cs="Arial"/>
          <w:noProof/>
          <w:lang w:val="en-US"/>
        </w:rPr>
        <w:t>[20-27]</w:t>
      </w:r>
      <w:r w:rsidR="00936DEA" w:rsidRPr="0057620B">
        <w:rPr>
          <w:rFonts w:ascii="Arial" w:hAnsi="Arial" w:cs="Arial"/>
          <w:lang w:val="en-US"/>
        </w:rPr>
        <w:fldChar w:fldCharType="end"/>
      </w:r>
      <w:r w:rsidR="00A760F8" w:rsidRPr="0057620B">
        <w:rPr>
          <w:rFonts w:ascii="Arial" w:hAnsi="Arial" w:cs="Arial"/>
          <w:lang w:val="en-US"/>
        </w:rPr>
        <w:t xml:space="preserve">, as </w:t>
      </w:r>
      <w:r w:rsidR="00F94410" w:rsidRPr="0057620B">
        <w:rPr>
          <w:rFonts w:ascii="Arial" w:hAnsi="Arial" w:cs="Arial"/>
          <w:lang w:val="en-US"/>
        </w:rPr>
        <w:t xml:space="preserve">the </w:t>
      </w:r>
      <w:r w:rsidR="007F713E" w:rsidRPr="0057620B">
        <w:rPr>
          <w:rFonts w:ascii="Arial" w:hAnsi="Arial" w:cs="Arial"/>
          <w:lang w:val="en-US"/>
        </w:rPr>
        <w:t>predictions</w:t>
      </w:r>
      <w:r w:rsidR="00F94410" w:rsidRPr="0057620B">
        <w:rPr>
          <w:rFonts w:ascii="Arial" w:hAnsi="Arial" w:cs="Arial"/>
          <w:lang w:val="en-US"/>
        </w:rPr>
        <w:t xml:space="preserve"> they output</w:t>
      </w:r>
      <w:r w:rsidR="00A760F8" w:rsidRPr="0057620B">
        <w:rPr>
          <w:rFonts w:ascii="Arial" w:hAnsi="Arial" w:cs="Arial"/>
          <w:lang w:val="en-US"/>
        </w:rPr>
        <w:t xml:space="preserve"> are made based on generalization from training data, but the exact mechanism </w:t>
      </w:r>
      <w:r w:rsidR="00D073C7" w:rsidRPr="0057620B">
        <w:rPr>
          <w:rFonts w:ascii="Arial" w:hAnsi="Arial" w:cs="Arial"/>
          <w:lang w:val="en-US"/>
        </w:rPr>
        <w:t>i</w:t>
      </w:r>
      <w:r w:rsidR="00A760F8" w:rsidRPr="0057620B">
        <w:rPr>
          <w:rFonts w:ascii="Arial" w:hAnsi="Arial" w:cs="Arial"/>
          <w:lang w:val="en-US"/>
        </w:rPr>
        <w:t xml:space="preserve">s not easily understood. </w:t>
      </w:r>
      <w:r w:rsidR="00F94410" w:rsidRPr="0057620B">
        <w:rPr>
          <w:rFonts w:ascii="Arial" w:hAnsi="Arial" w:cs="Arial"/>
          <w:lang w:val="en-US"/>
        </w:rPr>
        <w:t xml:space="preserve">It is important for DNA-experts to know which factors the algorithm or </w:t>
      </w:r>
      <w:r w:rsidR="00F94410" w:rsidRPr="0057620B">
        <w:rPr>
          <w:rFonts w:ascii="Arial" w:hAnsi="Arial" w:cs="Arial"/>
          <w:i/>
          <w:iCs/>
          <w:lang w:val="en-US"/>
        </w:rPr>
        <w:t>model</w:t>
      </w:r>
      <w:r w:rsidR="00F94410" w:rsidRPr="0057620B">
        <w:rPr>
          <w:rFonts w:ascii="Arial" w:hAnsi="Arial" w:cs="Arial"/>
          <w:lang w:val="en-US"/>
        </w:rPr>
        <w:t xml:space="preserve"> used to make a prediction. In this way, the experts can decide whether or not to trust the outcome. Perhaps the model considered some information that the expert missed, or even made a decision on information that should not</w:t>
      </w:r>
      <w:r w:rsidR="00B45768" w:rsidRPr="0057620B">
        <w:rPr>
          <w:rFonts w:ascii="Arial" w:hAnsi="Arial" w:cs="Arial"/>
          <w:lang w:val="en-US"/>
        </w:rPr>
        <w:t xml:space="preserve"> be</w:t>
      </w:r>
      <w:r w:rsidR="00F94410" w:rsidRPr="0057620B">
        <w:rPr>
          <w:rFonts w:ascii="Arial" w:hAnsi="Arial" w:cs="Arial"/>
          <w:lang w:val="en-US"/>
        </w:rPr>
        <w:t xml:space="preserve"> relevant to determine the NOC. By delivering this transparency, predictions can be made more understandable</w:t>
      </w:r>
      <w:r w:rsidR="00DF23FA" w:rsidRPr="0057620B">
        <w:rPr>
          <w:rFonts w:ascii="Arial" w:hAnsi="Arial" w:cs="Arial"/>
          <w:lang w:val="en-US"/>
        </w:rPr>
        <w:t xml:space="preserve"> and more informed decisions can be made</w:t>
      </w:r>
      <w:r w:rsidR="00F94410" w:rsidRPr="0057620B">
        <w:rPr>
          <w:rFonts w:ascii="Arial" w:hAnsi="Arial" w:cs="Arial"/>
          <w:lang w:val="en-US"/>
        </w:rPr>
        <w:t>.</w:t>
      </w:r>
    </w:p>
    <w:p w14:paraId="4E5744BB" w14:textId="255649E8" w:rsidR="00F2789E" w:rsidRPr="0057620B" w:rsidRDefault="00C605B1" w:rsidP="00F85308">
      <w:pPr>
        <w:pStyle w:val="Geenafstand"/>
        <w:spacing w:line="360" w:lineRule="auto"/>
        <w:ind w:firstLine="360"/>
        <w:rPr>
          <w:rFonts w:ascii="Arial" w:hAnsi="Arial" w:cs="Arial"/>
          <w:lang w:val="en-US"/>
        </w:rPr>
      </w:pPr>
      <w:r w:rsidRPr="0057620B">
        <w:rPr>
          <w:rFonts w:ascii="Arial" w:hAnsi="Arial" w:cs="Arial"/>
          <w:lang w:val="en-US"/>
        </w:rPr>
        <w:t xml:space="preserve">A method using a </w:t>
      </w:r>
      <w:r w:rsidR="00436BE6" w:rsidRPr="0057620B">
        <w:rPr>
          <w:rFonts w:ascii="Arial" w:hAnsi="Arial" w:cs="Arial"/>
          <w:lang w:val="en-US"/>
        </w:rPr>
        <w:t xml:space="preserve">decision tree was presented </w:t>
      </w:r>
      <w:r w:rsidRPr="0057620B">
        <w:rPr>
          <w:rFonts w:ascii="Arial" w:hAnsi="Arial" w:cs="Arial"/>
          <w:lang w:val="en-US"/>
        </w:rPr>
        <w:t xml:space="preserve">as a more transparent way to use machine learning </w:t>
      </w:r>
      <w:r w:rsidR="00436BE6" w:rsidRPr="0057620B">
        <w:rPr>
          <w:rFonts w:ascii="Arial" w:hAnsi="Arial" w:cs="Arial"/>
          <w:lang w:val="en-US"/>
        </w:rPr>
        <w:fldChar w:fldCharType="begin"/>
      </w:r>
      <w:r w:rsidR="000E00EE" w:rsidRPr="0057620B">
        <w:rPr>
          <w:rFonts w:ascii="Arial" w:hAnsi="Arial" w:cs="Arial"/>
          <w:lang w:val="en-US"/>
        </w:rPr>
        <w:instrText xml:space="preserve"> ADDIN EN.CITE &lt;EndNote&gt;&lt;Cite&gt;&lt;Author&gt;Kruijver&lt;/Author&gt;&lt;RecNum&gt;70&lt;/RecNum&gt;&lt;DisplayText&gt;[28]&lt;/DisplayText&gt;&lt;record&gt;&lt;rec-number&gt;70&lt;/rec-number&gt;&lt;foreign-keys&gt;&lt;key app="EN" db-id="p22005xv5srwpxeed275s99yfvez9tfr995s" timestamp="1605105447"&gt;70&lt;/key&gt;&lt;/foreign-keys&gt;&lt;ref-type name="Journal Article"&gt;17&lt;/ref-type&gt;&lt;contributors&gt;&lt;authors&gt;&lt;author&gt;Kruijver, Maarten&lt;/author&gt;&lt;author&gt;Kelly, Hannah&lt;/author&gt;&lt;author&gt;Cheng, Kevin&lt;/author&gt;&lt;author&gt;Lin, Meng-Han&lt;/author&gt;&lt;author&gt;Morawitz, Judi&lt;/author&gt;&lt;author&gt;Russell, Laura&lt;/author&gt;&lt;author&gt;Buckleton, John&lt;/author&gt;&lt;author&gt;Bright, Jo-Anne&lt;/author&gt;&lt;/authors&gt;&lt;/contributors&gt;&lt;titles&gt;&lt;title&gt;Estimating the number of contributors to a DNA profile using decision trees&lt;/title&gt;&lt;secondary-title&gt;Forensic Science International: Genetics&lt;/secondary-title&gt;&lt;/titles&gt;&lt;periodical&gt;&lt;full-title&gt;Forensic Science International: Genetics&lt;/full-title&gt;&lt;/periodical&gt;&lt;dates&gt;&lt;/dates&gt;&lt;publisher&gt;Elsevier&lt;/publisher&gt;&lt;isbn&gt;1872-4973&lt;/isbn&gt;&lt;accession-num&gt;102407&lt;/accession-num&gt;&lt;urls&gt;&lt;related-urls&gt;&lt;url&gt;https://doi.org/10.1016/j.fsigen.2020.102407&lt;/url&gt;&lt;/related-urls&gt;&lt;/urls&gt;&lt;electronic-resource-num&gt;10.1016/j.fsigen.2020.102407&lt;/electronic-resource-num&gt;&lt;access-date&gt;2020/11/11&lt;/access-date&gt;&lt;/record&gt;&lt;/Cite&gt;&lt;/EndNote&gt;</w:instrText>
      </w:r>
      <w:r w:rsidR="00436BE6" w:rsidRPr="0057620B">
        <w:rPr>
          <w:rFonts w:ascii="Arial" w:hAnsi="Arial" w:cs="Arial"/>
          <w:lang w:val="en-US"/>
        </w:rPr>
        <w:fldChar w:fldCharType="separate"/>
      </w:r>
      <w:r w:rsidR="000E00EE" w:rsidRPr="0057620B">
        <w:rPr>
          <w:rFonts w:ascii="Arial" w:hAnsi="Arial" w:cs="Arial"/>
          <w:noProof/>
          <w:lang w:val="en-US"/>
        </w:rPr>
        <w:t>[28]</w:t>
      </w:r>
      <w:r w:rsidR="00436BE6" w:rsidRPr="0057620B">
        <w:rPr>
          <w:rFonts w:ascii="Arial" w:hAnsi="Arial" w:cs="Arial"/>
          <w:lang w:val="en-US"/>
        </w:rPr>
        <w:fldChar w:fldCharType="end"/>
      </w:r>
      <w:r w:rsidR="00436BE6" w:rsidRPr="0057620B">
        <w:rPr>
          <w:rFonts w:ascii="Arial" w:hAnsi="Arial" w:cs="Arial"/>
          <w:lang w:val="en-US"/>
        </w:rPr>
        <w:t xml:space="preserve">. However, </w:t>
      </w:r>
      <w:r w:rsidRPr="0057620B">
        <w:rPr>
          <w:rFonts w:ascii="Arial" w:hAnsi="Arial" w:cs="Arial"/>
          <w:lang w:val="en-US"/>
        </w:rPr>
        <w:t xml:space="preserve">using a simple model such as a decision tree leads to </w:t>
      </w:r>
      <w:r w:rsidR="00436BE6" w:rsidRPr="0057620B">
        <w:rPr>
          <w:rFonts w:ascii="Arial" w:hAnsi="Arial" w:cs="Arial"/>
          <w:lang w:val="en-US"/>
        </w:rPr>
        <w:t>less accurate predictions</w:t>
      </w:r>
      <w:r w:rsidRPr="0057620B">
        <w:rPr>
          <w:rFonts w:ascii="Arial" w:hAnsi="Arial" w:cs="Arial"/>
          <w:lang w:val="en-US"/>
        </w:rPr>
        <w:t xml:space="preserve">; </w:t>
      </w:r>
      <w:r w:rsidR="00CB38FB" w:rsidRPr="0057620B">
        <w:rPr>
          <w:rFonts w:ascii="Arial" w:hAnsi="Arial" w:cs="Arial"/>
          <w:lang w:val="en-US"/>
        </w:rPr>
        <w:t>they reported a</w:t>
      </w:r>
      <w:r w:rsidRPr="0057620B">
        <w:rPr>
          <w:rFonts w:ascii="Arial" w:hAnsi="Arial" w:cs="Arial"/>
          <w:lang w:val="en-US"/>
        </w:rPr>
        <w:t xml:space="preserve"> difference of over 10% as compared to a random forest. </w:t>
      </w:r>
      <w:r w:rsidR="009521D5" w:rsidRPr="0057620B">
        <w:rPr>
          <w:rFonts w:ascii="Arial" w:hAnsi="Arial" w:cs="Arial"/>
          <w:lang w:val="en-US"/>
        </w:rPr>
        <w:t>This method also relies heavily on filtering of artefacts, for which another decision tree is used. The data used in this study is also derived from a small number of dono</w:t>
      </w:r>
      <w:r w:rsidR="002266DB" w:rsidRPr="0057620B">
        <w:rPr>
          <w:rFonts w:ascii="Arial" w:hAnsi="Arial" w:cs="Arial"/>
          <w:lang w:val="en-US"/>
        </w:rPr>
        <w:t xml:space="preserve">rs, which means that there is little diversity </w:t>
      </w:r>
      <w:r w:rsidR="00CB38FB" w:rsidRPr="0057620B">
        <w:rPr>
          <w:rFonts w:ascii="Arial" w:hAnsi="Arial" w:cs="Arial"/>
          <w:lang w:val="en-US"/>
        </w:rPr>
        <w:t xml:space="preserve">and less complexity in the data. If more complex data is used, the performance of a simple model decreases even further. More </w:t>
      </w:r>
      <w:r w:rsidR="0045309D" w:rsidRPr="0057620B">
        <w:rPr>
          <w:rFonts w:ascii="Arial" w:hAnsi="Arial" w:cs="Arial"/>
          <w:lang w:val="en-US"/>
        </w:rPr>
        <w:t xml:space="preserve">complex predictors are more suited to handle such data. </w:t>
      </w:r>
    </w:p>
    <w:p w14:paraId="345A25D6" w14:textId="58CB10CA" w:rsidR="009521D5" w:rsidRPr="0057620B" w:rsidRDefault="00F2789E" w:rsidP="00F85308">
      <w:pPr>
        <w:pStyle w:val="Geenafstand"/>
        <w:spacing w:line="360" w:lineRule="auto"/>
        <w:ind w:firstLine="360"/>
        <w:rPr>
          <w:rFonts w:ascii="Arial" w:hAnsi="Arial" w:cs="Arial"/>
          <w:lang w:val="en-US"/>
        </w:rPr>
      </w:pPr>
      <w:r w:rsidRPr="0057620B">
        <w:rPr>
          <w:rFonts w:ascii="Arial" w:hAnsi="Arial" w:cs="Arial"/>
          <w:lang w:val="en-US"/>
        </w:rPr>
        <w:t xml:space="preserve">It seems that there exists a trade-off between accuracy and transparency. However, none of the previously mentioned techniques have explored the field of </w:t>
      </w:r>
      <w:proofErr w:type="spellStart"/>
      <w:r w:rsidRPr="0057620B">
        <w:rPr>
          <w:rFonts w:ascii="Arial" w:hAnsi="Arial" w:cs="Arial"/>
          <w:lang w:val="en-US"/>
        </w:rPr>
        <w:t>eXplainable</w:t>
      </w:r>
      <w:proofErr w:type="spellEnd"/>
      <w:r w:rsidRPr="0057620B">
        <w:rPr>
          <w:rFonts w:ascii="Arial" w:hAnsi="Arial" w:cs="Arial"/>
          <w:lang w:val="en-US"/>
        </w:rPr>
        <w:t xml:space="preserve"> Artificial Intelligence (XAI). XAI has emerged to provide explanations for any type of machine learning models, since users want to know </w:t>
      </w:r>
      <w:r w:rsidRPr="0057620B">
        <w:rPr>
          <w:rFonts w:ascii="Arial" w:hAnsi="Arial" w:cs="Arial"/>
          <w:i/>
          <w:iCs/>
          <w:lang w:val="en-US"/>
        </w:rPr>
        <w:t xml:space="preserve">why </w:t>
      </w:r>
      <w:r w:rsidRPr="0057620B">
        <w:rPr>
          <w:rFonts w:ascii="Arial" w:hAnsi="Arial" w:cs="Arial"/>
          <w:lang w:val="en-US"/>
        </w:rPr>
        <w:t xml:space="preserve">a certain prediction is made </w:t>
      </w:r>
      <w:r w:rsidRPr="0057620B">
        <w:rPr>
          <w:rFonts w:ascii="Arial" w:hAnsi="Arial" w:cs="Arial"/>
          <w:lang w:val="en-US"/>
        </w:rPr>
        <w:fldChar w:fldCharType="begin">
          <w:fldData xml:space="preserve">PEVuZE5vdGU+PENpdGU+PEF1dGhvcj5NaXR0ZWxzdGFkdDwvQXV0aG9yPjxZZWFyPjIwMTg8L1ll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</w:fldData>
        </w:fldChar>
      </w:r>
      <w:r w:rsidR="000E00EE" w:rsidRPr="0057620B">
        <w:rPr>
          <w:rFonts w:ascii="Arial" w:hAnsi="Arial" w:cs="Arial"/>
          <w:lang w:val="en-US"/>
        </w:rPr>
        <w:instrText xml:space="preserve"> ADDIN EN.CITE </w:instrText>
      </w:r>
      <w:r w:rsidR="000E00EE" w:rsidRPr="0057620B">
        <w:rPr>
          <w:rFonts w:ascii="Arial" w:hAnsi="Arial" w:cs="Arial"/>
          <w:lang w:val="en-US"/>
        </w:rPr>
        <w:fldChar w:fldCharType="begin">
          <w:fldData xml:space="preserve">PEVuZE5vdGU+PENpdGU+PEF1dGhvcj5NaXR0ZWxzdGFkdDwvQXV0aG9yPjxZZWFyPjIwMTg8L1ll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</w:fldData>
        </w:fldChar>
      </w:r>
      <w:r w:rsidR="000E00EE" w:rsidRPr="0057620B">
        <w:rPr>
          <w:rFonts w:ascii="Arial" w:hAnsi="Arial" w:cs="Arial"/>
          <w:lang w:val="en-US"/>
        </w:rPr>
        <w:instrText xml:space="preserve"> ADDIN EN.CITE.DATA </w:instrText>
      </w:r>
      <w:r w:rsidR="000E00EE" w:rsidRPr="0057620B">
        <w:rPr>
          <w:rFonts w:ascii="Arial" w:hAnsi="Arial" w:cs="Arial"/>
          <w:lang w:val="en-US"/>
        </w:rPr>
      </w:r>
      <w:r w:rsidR="000E00EE" w:rsidRPr="0057620B">
        <w:rPr>
          <w:rFonts w:ascii="Arial" w:hAnsi="Arial" w:cs="Arial"/>
          <w:lang w:val="en-US"/>
        </w:rPr>
        <w:fldChar w:fldCharType="end"/>
      </w:r>
      <w:r w:rsidRPr="0057620B">
        <w:rPr>
          <w:rFonts w:ascii="Arial" w:hAnsi="Arial" w:cs="Arial"/>
          <w:lang w:val="en-US"/>
        </w:rPr>
      </w:r>
      <w:r w:rsidRPr="0057620B">
        <w:rPr>
          <w:rFonts w:ascii="Arial" w:hAnsi="Arial" w:cs="Arial"/>
          <w:lang w:val="en-US"/>
        </w:rPr>
        <w:fldChar w:fldCharType="separate"/>
      </w:r>
      <w:r w:rsidR="000E00EE" w:rsidRPr="0057620B">
        <w:rPr>
          <w:rFonts w:ascii="Arial" w:hAnsi="Arial" w:cs="Arial"/>
          <w:noProof/>
          <w:lang w:val="en-US"/>
        </w:rPr>
        <w:t>[20-27]</w:t>
      </w:r>
      <w:r w:rsidRPr="0057620B">
        <w:rPr>
          <w:rFonts w:ascii="Arial" w:hAnsi="Arial" w:cs="Arial"/>
          <w:lang w:val="en-US"/>
        </w:rPr>
        <w:fldChar w:fldCharType="end"/>
      </w:r>
      <w:r w:rsidRPr="0057620B">
        <w:rPr>
          <w:rFonts w:ascii="Arial" w:hAnsi="Arial" w:cs="Arial"/>
          <w:lang w:val="en-US"/>
        </w:rPr>
        <w:t xml:space="preserve">. </w:t>
      </w:r>
      <w:r w:rsidR="0057314A" w:rsidRPr="0057620B">
        <w:rPr>
          <w:rFonts w:ascii="Arial" w:hAnsi="Arial" w:cs="Arial"/>
          <w:lang w:val="en-US"/>
        </w:rPr>
        <w:t xml:space="preserve">The European Commission recently underlined the importance of explainability in a proposal for rules on AI </w:t>
      </w:r>
      <w:r w:rsidR="0057314A" w:rsidRPr="0057620B">
        <w:rPr>
          <w:rFonts w:ascii="Arial" w:hAnsi="Arial" w:cs="Arial"/>
          <w:lang w:val="en-US"/>
        </w:rPr>
        <w:lastRenderedPageBreak/>
        <w:t xml:space="preserve">systems in higher-risk settings such as law </w:t>
      </w:r>
      <w:r w:rsidR="0057314A" w:rsidRPr="0057620B">
        <w:rPr>
          <w:rFonts w:ascii="Arial" w:hAnsi="Arial" w:cs="Arial"/>
          <w:lang w:val="en-US"/>
        </w:rPr>
        <w:fldChar w:fldCharType="begin"/>
      </w:r>
      <w:r w:rsidR="000E00EE" w:rsidRPr="0057620B">
        <w:rPr>
          <w:rFonts w:ascii="Arial" w:hAnsi="Arial" w:cs="Arial"/>
          <w:lang w:val="en-US"/>
        </w:rPr>
        <w:instrText xml:space="preserve"> ADDIN EN.CITE &lt;EndNote&gt;&lt;Cite&gt;&lt;Author&gt;Commision&lt;/Author&gt;&lt;Year&gt;2021&lt;/Year&gt;&lt;RecNum&gt;217&lt;/RecNum&gt;&lt;DisplayText&gt;[29]&lt;/DisplayText&gt;&lt;record&gt;&lt;rec-number&gt;217&lt;/rec-number&gt;&lt;foreign-keys&gt;&lt;key app="EN" db-id="p22005xv5srwpxeed275s99yfvez9tfr995s" timestamp="1620130211"&gt;217&lt;/key&gt;&lt;/foreign-keys&gt;&lt;ref-type name="Government Document"&gt;46&lt;/ref-type&gt;&lt;contributors&gt;&lt;authors&gt;&lt;author&gt;European Commision&lt;/author&gt;&lt;/authors&gt;&lt;/contributors&gt;&lt;titles&gt;&lt;title&gt;Fostering a European approach to Artificial Intelligence&lt;/title&gt;&lt;/titles&gt;&lt;dates&gt;&lt;year&gt;2021&lt;/year&gt;&lt;pub-dates&gt;&lt;date&gt;21 april 2021&lt;/date&gt;&lt;/pub-dates&gt;&lt;/dates&gt;&lt;urls&gt;&lt;/urls&gt;&lt;/record&gt;&lt;/Cite&gt;&lt;/EndNote&gt;</w:instrText>
      </w:r>
      <w:r w:rsidR="0057314A" w:rsidRPr="0057620B">
        <w:rPr>
          <w:rFonts w:ascii="Arial" w:hAnsi="Arial" w:cs="Arial"/>
          <w:lang w:val="en-US"/>
        </w:rPr>
        <w:fldChar w:fldCharType="separate"/>
      </w:r>
      <w:r w:rsidR="000E00EE" w:rsidRPr="0057620B">
        <w:rPr>
          <w:rFonts w:ascii="Arial" w:hAnsi="Arial" w:cs="Arial"/>
          <w:noProof/>
          <w:lang w:val="en-US"/>
        </w:rPr>
        <w:t>[29]</w:t>
      </w:r>
      <w:r w:rsidR="0057314A" w:rsidRPr="0057620B">
        <w:rPr>
          <w:rFonts w:ascii="Arial" w:hAnsi="Arial" w:cs="Arial"/>
          <w:lang w:val="en-US"/>
        </w:rPr>
        <w:fldChar w:fldCharType="end"/>
      </w:r>
      <w:r w:rsidR="0057314A" w:rsidRPr="0057620B">
        <w:rPr>
          <w:rFonts w:ascii="Arial" w:hAnsi="Arial" w:cs="Arial"/>
          <w:lang w:val="en-US"/>
        </w:rPr>
        <w:t xml:space="preserve">. </w:t>
      </w:r>
      <w:commentRangeStart w:id="27"/>
      <w:r w:rsidR="0057314A" w:rsidRPr="0057620B">
        <w:rPr>
          <w:rFonts w:ascii="Arial" w:hAnsi="Arial" w:cs="Arial"/>
          <w:lang w:val="en-US"/>
        </w:rPr>
        <w:t xml:space="preserve">Though NOC estimation does not directly cause decisions without the involvement of human experts, these experts should be well-informed about the system that they might let influence their decision. </w:t>
      </w:r>
      <w:commentRangeEnd w:id="27"/>
      <w:r w:rsidR="00001B48">
        <w:rPr>
          <w:rStyle w:val="Verwijzingopmerking"/>
        </w:rPr>
        <w:commentReference w:id="27"/>
      </w:r>
      <w:r w:rsidR="0045309D" w:rsidRPr="0057620B">
        <w:rPr>
          <w:rFonts w:ascii="Arial" w:hAnsi="Arial" w:cs="Arial"/>
          <w:lang w:val="en-US"/>
        </w:rPr>
        <w:t xml:space="preserve">We aim to provide some basic insight into </w:t>
      </w:r>
      <w:r w:rsidR="0057314A" w:rsidRPr="0057620B">
        <w:rPr>
          <w:rFonts w:ascii="Arial" w:hAnsi="Arial" w:cs="Arial"/>
          <w:lang w:val="en-US"/>
        </w:rPr>
        <w:t>XAI</w:t>
      </w:r>
      <w:r w:rsidR="0045309D" w:rsidRPr="0057620B">
        <w:rPr>
          <w:rFonts w:ascii="Arial" w:hAnsi="Arial" w:cs="Arial"/>
          <w:lang w:val="en-US"/>
        </w:rPr>
        <w:t xml:space="preserve"> before diving in</w:t>
      </w:r>
      <w:r w:rsidR="0057314A" w:rsidRPr="0057620B">
        <w:rPr>
          <w:rFonts w:ascii="Arial" w:hAnsi="Arial" w:cs="Arial"/>
          <w:lang w:val="en-US"/>
        </w:rPr>
        <w:t xml:space="preserve"> </w:t>
      </w:r>
      <w:r w:rsidR="0045309D" w:rsidRPr="0057620B">
        <w:rPr>
          <w:rFonts w:ascii="Arial" w:hAnsi="Arial" w:cs="Arial"/>
          <w:lang w:val="en-US"/>
        </w:rPr>
        <w:t xml:space="preserve">to how it can be </w:t>
      </w:r>
      <w:r w:rsidR="002F632E" w:rsidRPr="0057620B">
        <w:rPr>
          <w:rFonts w:ascii="Arial" w:hAnsi="Arial" w:cs="Arial"/>
          <w:lang w:val="en-US"/>
        </w:rPr>
        <w:t xml:space="preserve">used </w:t>
      </w:r>
      <w:r w:rsidR="0057314A" w:rsidRPr="0057620B">
        <w:rPr>
          <w:rFonts w:ascii="Arial" w:hAnsi="Arial" w:cs="Arial"/>
          <w:lang w:val="en-US"/>
        </w:rPr>
        <w:t>in the application of NOC estimation</w:t>
      </w:r>
      <w:r w:rsidR="0045309D" w:rsidRPr="0057620B">
        <w:rPr>
          <w:rFonts w:ascii="Arial" w:hAnsi="Arial" w:cs="Arial"/>
          <w:lang w:val="en-US"/>
        </w:rPr>
        <w:t>.</w:t>
      </w:r>
    </w:p>
    <w:p w14:paraId="2BC4DAF8" w14:textId="77777777" w:rsidR="001E0CB5" w:rsidRPr="0057620B" w:rsidRDefault="001E0CB5" w:rsidP="001E0CB5">
      <w:pPr>
        <w:pStyle w:val="Geenafstand"/>
        <w:spacing w:line="360" w:lineRule="auto"/>
        <w:ind w:left="360"/>
        <w:rPr>
          <w:rFonts w:ascii="Arial" w:hAnsi="Arial" w:cs="Arial"/>
          <w:b/>
          <w:lang w:val="en-US"/>
        </w:rPr>
      </w:pPr>
    </w:p>
    <w:p w14:paraId="0090C34B" w14:textId="228F5CBC" w:rsidR="001E0CB5" w:rsidRPr="0057620B" w:rsidRDefault="001E0CB5" w:rsidP="00D43CC1">
      <w:pPr>
        <w:pStyle w:val="Geenafstand"/>
        <w:numPr>
          <w:ilvl w:val="1"/>
          <w:numId w:val="1"/>
        </w:numPr>
        <w:spacing w:line="360" w:lineRule="auto"/>
        <w:rPr>
          <w:rFonts w:ascii="Arial" w:hAnsi="Arial" w:cs="Arial"/>
          <w:i/>
          <w:lang w:val="en-US"/>
        </w:rPr>
      </w:pPr>
      <w:proofErr w:type="spellStart"/>
      <w:r w:rsidRPr="0057620B">
        <w:rPr>
          <w:rFonts w:ascii="Arial" w:hAnsi="Arial" w:cs="Arial"/>
          <w:i/>
          <w:lang w:val="en-US"/>
        </w:rPr>
        <w:t>eXplainable</w:t>
      </w:r>
      <w:proofErr w:type="spellEnd"/>
      <w:r w:rsidRPr="0057620B">
        <w:rPr>
          <w:rFonts w:ascii="Arial" w:hAnsi="Arial" w:cs="Arial"/>
          <w:i/>
          <w:lang w:val="en-US"/>
        </w:rPr>
        <w:t xml:space="preserve"> Artificial Intelligence</w:t>
      </w:r>
      <w:r w:rsidR="0045486D" w:rsidRPr="0057620B">
        <w:rPr>
          <w:rFonts w:ascii="Arial" w:hAnsi="Arial" w:cs="Arial"/>
          <w:i/>
          <w:lang w:val="en-US"/>
        </w:rPr>
        <w:t xml:space="preserve"> (XAI)</w:t>
      </w:r>
    </w:p>
    <w:p w14:paraId="5D29AFB5" w14:textId="655C799A" w:rsidR="00EB7B57" w:rsidRPr="0057620B" w:rsidRDefault="00181DA3" w:rsidP="00EB7B57">
      <w:pPr>
        <w:pStyle w:val="Geenafstand"/>
        <w:spacing w:line="360" w:lineRule="auto"/>
        <w:rPr>
          <w:rFonts w:ascii="Arial" w:hAnsi="Arial" w:cs="Arial"/>
          <w:lang w:val="en-US"/>
        </w:rPr>
      </w:pPr>
      <w:r w:rsidRPr="0057620B">
        <w:rPr>
          <w:rFonts w:ascii="Arial" w:hAnsi="Arial" w:cs="Arial"/>
          <w:lang w:val="en-US"/>
        </w:rPr>
        <w:t>Machine learning models roughly fall into two categories</w:t>
      </w:r>
      <w:r w:rsidR="00C40357" w:rsidRPr="0057620B">
        <w:rPr>
          <w:rFonts w:ascii="Arial" w:hAnsi="Arial" w:cs="Arial"/>
          <w:lang w:val="en-US"/>
        </w:rPr>
        <w:t xml:space="preserve"> when it comes to how interpretable they are</w:t>
      </w:r>
      <w:r w:rsidRPr="0057620B">
        <w:rPr>
          <w:rFonts w:ascii="Arial" w:hAnsi="Arial" w:cs="Arial"/>
          <w:lang w:val="en-US"/>
        </w:rPr>
        <w:t>; transparent- and black-box models</w:t>
      </w:r>
      <w:r w:rsidR="00DF23FA" w:rsidRPr="0057620B">
        <w:rPr>
          <w:rFonts w:ascii="Arial" w:hAnsi="Arial" w:cs="Arial"/>
          <w:lang w:val="en-US"/>
        </w:rPr>
        <w:t xml:space="preserve"> </w:t>
      </w:r>
      <w:r w:rsidR="00DF23FA" w:rsidRPr="0057620B">
        <w:rPr>
          <w:rFonts w:ascii="Arial" w:hAnsi="Arial" w:cs="Arial"/>
          <w:lang w:val="en-US"/>
        </w:rPr>
        <w:fldChar w:fldCharType="begin">
          <w:fldData xml:space="preserve">PEVuZE5vdGU+PENpdGU+PEF1dGhvcj5NdXJkb2NoPC9BdXRob3I+PFllYXI+MjAxOTwvWWVhcj48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</w:fldData>
        </w:fldChar>
      </w:r>
      <w:r w:rsidR="000E00EE" w:rsidRPr="0057620B">
        <w:rPr>
          <w:rFonts w:ascii="Arial" w:hAnsi="Arial" w:cs="Arial"/>
          <w:lang w:val="en-US"/>
        </w:rPr>
        <w:instrText xml:space="preserve"> ADDIN EN.CITE </w:instrText>
      </w:r>
      <w:r w:rsidR="000E00EE" w:rsidRPr="0057620B">
        <w:rPr>
          <w:rFonts w:ascii="Arial" w:hAnsi="Arial" w:cs="Arial"/>
          <w:lang w:val="en-US"/>
        </w:rPr>
        <w:fldChar w:fldCharType="begin">
          <w:fldData xml:space="preserve">PEVuZE5vdGU+PENpdGU+PEF1dGhvcj5NdXJkb2NoPC9BdXRob3I+PFllYXI+MjAxOTwvWWVhcj48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</w:fldData>
        </w:fldChar>
      </w:r>
      <w:r w:rsidR="000E00EE" w:rsidRPr="0057620B">
        <w:rPr>
          <w:rFonts w:ascii="Arial" w:hAnsi="Arial" w:cs="Arial"/>
          <w:lang w:val="en-US"/>
        </w:rPr>
        <w:instrText xml:space="preserve"> ADDIN EN.CITE.DATA </w:instrText>
      </w:r>
      <w:r w:rsidR="000E00EE" w:rsidRPr="0057620B">
        <w:rPr>
          <w:rFonts w:ascii="Arial" w:hAnsi="Arial" w:cs="Arial"/>
          <w:lang w:val="en-US"/>
        </w:rPr>
      </w:r>
      <w:r w:rsidR="000E00EE" w:rsidRPr="0057620B">
        <w:rPr>
          <w:rFonts w:ascii="Arial" w:hAnsi="Arial" w:cs="Arial"/>
          <w:lang w:val="en-US"/>
        </w:rPr>
        <w:fldChar w:fldCharType="end"/>
      </w:r>
      <w:r w:rsidR="00DF23FA" w:rsidRPr="0057620B">
        <w:rPr>
          <w:rFonts w:ascii="Arial" w:hAnsi="Arial" w:cs="Arial"/>
          <w:lang w:val="en-US"/>
        </w:rPr>
      </w:r>
      <w:r w:rsidR="00DF23FA" w:rsidRPr="0057620B">
        <w:rPr>
          <w:rFonts w:ascii="Arial" w:hAnsi="Arial" w:cs="Arial"/>
          <w:lang w:val="en-US"/>
        </w:rPr>
        <w:fldChar w:fldCharType="separate"/>
      </w:r>
      <w:r w:rsidR="000E00EE" w:rsidRPr="0057620B">
        <w:rPr>
          <w:rFonts w:ascii="Arial" w:hAnsi="Arial" w:cs="Arial"/>
          <w:noProof/>
          <w:lang w:val="en-US"/>
        </w:rPr>
        <w:t>[20, 22-27, 30]</w:t>
      </w:r>
      <w:r w:rsidR="00DF23FA" w:rsidRPr="0057620B">
        <w:rPr>
          <w:rFonts w:ascii="Arial" w:hAnsi="Arial" w:cs="Arial"/>
          <w:lang w:val="en-US"/>
        </w:rPr>
        <w:fldChar w:fldCharType="end"/>
      </w:r>
      <w:r w:rsidRPr="0057620B">
        <w:rPr>
          <w:rFonts w:ascii="Arial" w:hAnsi="Arial" w:cs="Arial"/>
          <w:lang w:val="en-US"/>
        </w:rPr>
        <w:t>. With transparent models, one can derive the exact steps taken to arrive from input features to an output</w:t>
      </w:r>
      <w:r w:rsidR="00C40357" w:rsidRPr="0057620B">
        <w:rPr>
          <w:rFonts w:ascii="Arial" w:hAnsi="Arial" w:cs="Arial"/>
          <w:lang w:val="en-US"/>
        </w:rPr>
        <w:t xml:space="preserve"> within reasonable time </w:t>
      </w:r>
      <w:r w:rsidR="00C40357" w:rsidRPr="0057620B">
        <w:rPr>
          <w:rFonts w:ascii="Arial" w:hAnsi="Arial" w:cs="Arial"/>
          <w:lang w:val="en-US"/>
        </w:rPr>
        <w:fldChar w:fldCharType="begin">
          <w:fldData xml:space="preserve">PEVuZE5vdGU+PENpdGU+PEF1dGhvcj5CYXJyZWRvIEFycmlldGE8L0F1dGhvcj48WWVhcj4yMDIw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</w:fldData>
        </w:fldChar>
      </w:r>
      <w:r w:rsidR="000E00EE" w:rsidRPr="0057620B">
        <w:rPr>
          <w:rFonts w:ascii="Arial" w:hAnsi="Arial" w:cs="Arial"/>
          <w:lang w:val="en-US"/>
        </w:rPr>
        <w:instrText xml:space="preserve"> ADDIN EN.CITE </w:instrText>
      </w:r>
      <w:r w:rsidR="000E00EE" w:rsidRPr="0057620B">
        <w:rPr>
          <w:rFonts w:ascii="Arial" w:hAnsi="Arial" w:cs="Arial"/>
          <w:lang w:val="en-US"/>
        </w:rPr>
        <w:fldChar w:fldCharType="begin">
          <w:fldData xml:space="preserve">PEVuZE5vdGU+PENpdGU+PEF1dGhvcj5CYXJyZWRvIEFycmlldGE8L0F1dGhvcj48WWVhcj4yMDIw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</w:fldData>
        </w:fldChar>
      </w:r>
      <w:r w:rsidR="000E00EE" w:rsidRPr="0057620B">
        <w:rPr>
          <w:rFonts w:ascii="Arial" w:hAnsi="Arial" w:cs="Arial"/>
          <w:lang w:val="en-US"/>
        </w:rPr>
        <w:instrText xml:space="preserve"> ADDIN EN.CITE.DATA </w:instrText>
      </w:r>
      <w:r w:rsidR="000E00EE" w:rsidRPr="0057620B">
        <w:rPr>
          <w:rFonts w:ascii="Arial" w:hAnsi="Arial" w:cs="Arial"/>
          <w:lang w:val="en-US"/>
        </w:rPr>
      </w:r>
      <w:r w:rsidR="000E00EE" w:rsidRPr="0057620B">
        <w:rPr>
          <w:rFonts w:ascii="Arial" w:hAnsi="Arial" w:cs="Arial"/>
          <w:lang w:val="en-US"/>
        </w:rPr>
        <w:fldChar w:fldCharType="end"/>
      </w:r>
      <w:r w:rsidR="00C40357" w:rsidRPr="0057620B">
        <w:rPr>
          <w:rFonts w:ascii="Arial" w:hAnsi="Arial" w:cs="Arial"/>
          <w:lang w:val="en-US"/>
        </w:rPr>
      </w:r>
      <w:r w:rsidR="00C40357" w:rsidRPr="0057620B">
        <w:rPr>
          <w:rFonts w:ascii="Arial" w:hAnsi="Arial" w:cs="Arial"/>
          <w:lang w:val="en-US"/>
        </w:rPr>
        <w:fldChar w:fldCharType="separate"/>
      </w:r>
      <w:r w:rsidR="000E00EE" w:rsidRPr="0057620B">
        <w:rPr>
          <w:rFonts w:ascii="Arial" w:hAnsi="Arial" w:cs="Arial"/>
          <w:noProof/>
          <w:lang w:val="en-US"/>
        </w:rPr>
        <w:t>[23, 24]</w:t>
      </w:r>
      <w:r w:rsidR="00C40357" w:rsidRPr="0057620B">
        <w:rPr>
          <w:rFonts w:ascii="Arial" w:hAnsi="Arial" w:cs="Arial"/>
          <w:lang w:val="en-US"/>
        </w:rPr>
        <w:fldChar w:fldCharType="end"/>
      </w:r>
      <w:r w:rsidRPr="0057620B">
        <w:rPr>
          <w:rFonts w:ascii="Arial" w:hAnsi="Arial" w:cs="Arial"/>
          <w:lang w:val="en-US"/>
        </w:rPr>
        <w:t>. A</w:t>
      </w:r>
      <w:r w:rsidR="0045309D" w:rsidRPr="0057620B">
        <w:rPr>
          <w:rFonts w:ascii="Arial" w:hAnsi="Arial" w:cs="Arial"/>
          <w:lang w:val="en-US"/>
        </w:rPr>
        <w:t xml:space="preserve"> decision tree could be considered a transparent model, </w:t>
      </w:r>
      <w:r w:rsidRPr="0057620B">
        <w:rPr>
          <w:rFonts w:ascii="Arial" w:hAnsi="Arial" w:cs="Arial"/>
          <w:lang w:val="en-US"/>
        </w:rPr>
        <w:t xml:space="preserve">since it shows each decision made for </w:t>
      </w:r>
      <w:r w:rsidR="00D073C7" w:rsidRPr="0057620B">
        <w:rPr>
          <w:rFonts w:ascii="Arial" w:hAnsi="Arial" w:cs="Arial"/>
          <w:lang w:val="en-US"/>
        </w:rPr>
        <w:t>any</w:t>
      </w:r>
      <w:r w:rsidRPr="0057620B">
        <w:rPr>
          <w:rFonts w:ascii="Arial" w:hAnsi="Arial" w:cs="Arial"/>
          <w:lang w:val="en-US"/>
        </w:rPr>
        <w:t xml:space="preserve"> input to reach a prediction. </w:t>
      </w:r>
      <w:r w:rsidR="00AE08A4" w:rsidRPr="0057620B">
        <w:rPr>
          <w:rFonts w:ascii="Arial" w:hAnsi="Arial" w:cs="Arial"/>
          <w:lang w:val="en-US"/>
        </w:rPr>
        <w:t>It starts at the top with the root node, and splits off to different branches based on conditions specified in each node, until a leaf node is reached which represents a prediction.</w:t>
      </w:r>
      <w:r w:rsidR="00EB7B57" w:rsidRPr="0057620B">
        <w:rPr>
          <w:rFonts w:ascii="Arial" w:hAnsi="Arial" w:cs="Arial"/>
          <w:lang w:val="en-US"/>
        </w:rPr>
        <w:t xml:space="preserve"> </w:t>
      </w:r>
      <w:r w:rsidRPr="0057620B">
        <w:rPr>
          <w:rFonts w:ascii="Arial" w:hAnsi="Arial" w:cs="Arial"/>
          <w:lang w:val="en-US"/>
        </w:rPr>
        <w:t>This transparency is limited by the size, the complexity and components of the algorithm. In the example of the decision tree, it cannot be too large</w:t>
      </w:r>
      <w:r w:rsidR="005064C5" w:rsidRPr="0057620B">
        <w:rPr>
          <w:rFonts w:ascii="Arial" w:hAnsi="Arial" w:cs="Arial"/>
          <w:lang w:val="en-US"/>
        </w:rPr>
        <w:t>, make decisions based on complicated conditions, or use variables that are not easily understood</w:t>
      </w:r>
      <w:r w:rsidR="001175D8" w:rsidRPr="0057620B">
        <w:rPr>
          <w:rFonts w:ascii="Arial" w:hAnsi="Arial" w:cs="Arial"/>
          <w:lang w:val="en-US"/>
        </w:rPr>
        <w:t xml:space="preserve"> </w:t>
      </w:r>
      <w:r w:rsidR="001175D8" w:rsidRPr="0057620B">
        <w:rPr>
          <w:rFonts w:ascii="Arial" w:hAnsi="Arial" w:cs="Arial"/>
          <w:lang w:val="en-US"/>
        </w:rPr>
        <w:fldChar w:fldCharType="begin">
          <w:fldData xml:space="preserve">PEVuZE5vdGU+PENpdGU+PEF1dGhvcj5GZXJuw6FuZGV6PC9BdXRob3I+PFllYXI+MjAyMDwvWWVh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</w:fldData>
        </w:fldChar>
      </w:r>
      <w:r w:rsidR="000E00EE" w:rsidRPr="0057620B">
        <w:rPr>
          <w:rFonts w:ascii="Arial" w:hAnsi="Arial" w:cs="Arial"/>
          <w:lang w:val="en-US"/>
        </w:rPr>
        <w:instrText xml:space="preserve"> ADDIN EN.CITE </w:instrText>
      </w:r>
      <w:r w:rsidR="000E00EE" w:rsidRPr="0057620B">
        <w:rPr>
          <w:rFonts w:ascii="Arial" w:hAnsi="Arial" w:cs="Arial"/>
          <w:lang w:val="en-US"/>
        </w:rPr>
        <w:fldChar w:fldCharType="begin">
          <w:fldData xml:space="preserve">PEVuZE5vdGU+PENpdGU+PEF1dGhvcj5GZXJuw6FuZGV6PC9BdXRob3I+PFllYXI+MjAyMDwvWWVh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</w:fldData>
        </w:fldChar>
      </w:r>
      <w:r w:rsidR="000E00EE" w:rsidRPr="0057620B">
        <w:rPr>
          <w:rFonts w:ascii="Arial" w:hAnsi="Arial" w:cs="Arial"/>
          <w:lang w:val="en-US"/>
        </w:rPr>
        <w:instrText xml:space="preserve"> ADDIN EN.CITE.DATA </w:instrText>
      </w:r>
      <w:r w:rsidR="000E00EE" w:rsidRPr="0057620B">
        <w:rPr>
          <w:rFonts w:ascii="Arial" w:hAnsi="Arial" w:cs="Arial"/>
          <w:lang w:val="en-US"/>
        </w:rPr>
      </w:r>
      <w:r w:rsidR="000E00EE" w:rsidRPr="0057620B">
        <w:rPr>
          <w:rFonts w:ascii="Arial" w:hAnsi="Arial" w:cs="Arial"/>
          <w:lang w:val="en-US"/>
        </w:rPr>
        <w:fldChar w:fldCharType="end"/>
      </w:r>
      <w:r w:rsidR="001175D8" w:rsidRPr="0057620B">
        <w:rPr>
          <w:rFonts w:ascii="Arial" w:hAnsi="Arial" w:cs="Arial"/>
          <w:lang w:val="en-US"/>
        </w:rPr>
      </w:r>
      <w:r w:rsidR="001175D8" w:rsidRPr="0057620B">
        <w:rPr>
          <w:rFonts w:ascii="Arial" w:hAnsi="Arial" w:cs="Arial"/>
          <w:lang w:val="en-US"/>
        </w:rPr>
        <w:fldChar w:fldCharType="separate"/>
      </w:r>
      <w:r w:rsidR="000E00EE" w:rsidRPr="0057620B">
        <w:rPr>
          <w:rFonts w:ascii="Arial" w:hAnsi="Arial" w:cs="Arial"/>
          <w:noProof/>
          <w:lang w:val="en-US"/>
        </w:rPr>
        <w:t>[23, 24, 31]</w:t>
      </w:r>
      <w:r w:rsidR="001175D8" w:rsidRPr="0057620B">
        <w:rPr>
          <w:rFonts w:ascii="Arial" w:hAnsi="Arial" w:cs="Arial"/>
          <w:lang w:val="en-US"/>
        </w:rPr>
        <w:fldChar w:fldCharType="end"/>
      </w:r>
      <w:r w:rsidR="005064C5" w:rsidRPr="0057620B">
        <w:rPr>
          <w:rFonts w:ascii="Arial" w:hAnsi="Arial" w:cs="Arial"/>
          <w:lang w:val="en-US"/>
        </w:rPr>
        <w:t xml:space="preserve">. </w:t>
      </w:r>
      <w:r w:rsidR="00AE08A4" w:rsidRPr="0057620B">
        <w:rPr>
          <w:rFonts w:ascii="Arial" w:hAnsi="Arial" w:cs="Arial"/>
          <w:lang w:val="en-US"/>
        </w:rPr>
        <w:t>If</w:t>
      </w:r>
      <w:r w:rsidR="004C4CC5" w:rsidRPr="0057620B">
        <w:rPr>
          <w:rFonts w:ascii="Arial" w:hAnsi="Arial" w:cs="Arial"/>
          <w:lang w:val="en-US"/>
        </w:rPr>
        <w:t xml:space="preserve"> all of</w:t>
      </w:r>
      <w:r w:rsidR="00D073C7" w:rsidRPr="0057620B">
        <w:rPr>
          <w:rFonts w:ascii="Arial" w:hAnsi="Arial" w:cs="Arial"/>
          <w:lang w:val="en-US"/>
        </w:rPr>
        <w:t xml:space="preserve"> these conditions are violated, a model becomes </w:t>
      </w:r>
      <w:r w:rsidR="00D7708E" w:rsidRPr="0057620B">
        <w:rPr>
          <w:rFonts w:ascii="Arial" w:hAnsi="Arial" w:cs="Arial"/>
          <w:lang w:val="en-US"/>
        </w:rPr>
        <w:t xml:space="preserve">a </w:t>
      </w:r>
      <w:r w:rsidR="00D073C7" w:rsidRPr="0057620B">
        <w:rPr>
          <w:rFonts w:ascii="Arial" w:hAnsi="Arial" w:cs="Arial"/>
          <w:lang w:val="en-US"/>
        </w:rPr>
        <w:t xml:space="preserve">black-box. It then requires post-hoc explanations, which are generated after the underlying model has been optimized. </w:t>
      </w:r>
    </w:p>
    <w:p w14:paraId="509AF485" w14:textId="63E53BD7" w:rsidR="00EB7B57" w:rsidRPr="0057620B" w:rsidRDefault="00D073C7" w:rsidP="00EB7B57">
      <w:pPr>
        <w:pStyle w:val="Geenafstand"/>
        <w:spacing w:line="360" w:lineRule="auto"/>
        <w:rPr>
          <w:rFonts w:ascii="Arial" w:hAnsi="Arial" w:cs="Arial"/>
          <w:lang w:val="en-US"/>
        </w:rPr>
      </w:pPr>
      <w:r w:rsidRPr="0057620B">
        <w:rPr>
          <w:rFonts w:ascii="Arial" w:hAnsi="Arial" w:cs="Arial"/>
          <w:lang w:val="en-US"/>
        </w:rPr>
        <w:t xml:space="preserve">To achieve </w:t>
      </w:r>
      <w:r w:rsidR="00EB7B57" w:rsidRPr="0057620B">
        <w:rPr>
          <w:rFonts w:ascii="Arial" w:hAnsi="Arial" w:cs="Arial"/>
          <w:lang w:val="en-US"/>
        </w:rPr>
        <w:t>an</w:t>
      </w:r>
      <w:r w:rsidRPr="0057620B">
        <w:rPr>
          <w:rFonts w:ascii="Arial" w:hAnsi="Arial" w:cs="Arial"/>
          <w:lang w:val="en-US"/>
        </w:rPr>
        <w:t xml:space="preserve"> explanation, we can </w:t>
      </w:r>
      <w:r w:rsidR="00C40357" w:rsidRPr="0057620B">
        <w:rPr>
          <w:rFonts w:ascii="Arial" w:hAnsi="Arial" w:cs="Arial"/>
          <w:lang w:val="en-US"/>
        </w:rPr>
        <w:t xml:space="preserve">choose to </w:t>
      </w:r>
      <w:r w:rsidRPr="0057620B">
        <w:rPr>
          <w:rFonts w:ascii="Arial" w:hAnsi="Arial" w:cs="Arial"/>
          <w:lang w:val="en-US"/>
        </w:rPr>
        <w:t>leverage some structures of the model, or create a model-agnostic explanation</w:t>
      </w:r>
      <w:r w:rsidR="0057314A" w:rsidRPr="0057620B">
        <w:rPr>
          <w:rFonts w:ascii="Arial" w:hAnsi="Arial" w:cs="Arial"/>
          <w:lang w:val="en-US"/>
        </w:rPr>
        <w:t xml:space="preserve"> </w:t>
      </w:r>
      <w:r w:rsidR="0045486D" w:rsidRPr="0057620B">
        <w:rPr>
          <w:rFonts w:ascii="Arial" w:hAnsi="Arial" w:cs="Arial"/>
          <w:lang w:val="en-US"/>
        </w:rPr>
        <w:fldChar w:fldCharType="begin">
          <w:fldData xml:space="preserve">PEVuZE5vdGU+PENpdGU+PEF1dGhvcj5CYXJyZWRvIEFycmlldGE8L0F1dGhvcj48WWVhcj4yMDIw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</w:fldData>
        </w:fldChar>
      </w:r>
      <w:r w:rsidR="000E00EE" w:rsidRPr="0057620B">
        <w:rPr>
          <w:rFonts w:ascii="Arial" w:hAnsi="Arial" w:cs="Arial"/>
          <w:lang w:val="en-US"/>
        </w:rPr>
        <w:instrText xml:space="preserve"> ADDIN EN.CITE </w:instrText>
      </w:r>
      <w:r w:rsidR="000E00EE" w:rsidRPr="0057620B">
        <w:rPr>
          <w:rFonts w:ascii="Arial" w:hAnsi="Arial" w:cs="Arial"/>
          <w:lang w:val="en-US"/>
        </w:rPr>
        <w:fldChar w:fldCharType="begin">
          <w:fldData xml:space="preserve">PEVuZE5vdGU+PENpdGU+PEF1dGhvcj5CYXJyZWRvIEFycmlldGE8L0F1dGhvcj48WWVhcj4yMDIw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</w:fldData>
        </w:fldChar>
      </w:r>
      <w:r w:rsidR="000E00EE" w:rsidRPr="0057620B">
        <w:rPr>
          <w:rFonts w:ascii="Arial" w:hAnsi="Arial" w:cs="Arial"/>
          <w:lang w:val="en-US"/>
        </w:rPr>
        <w:instrText xml:space="preserve"> ADDIN EN.CITE.DATA </w:instrText>
      </w:r>
      <w:r w:rsidR="000E00EE" w:rsidRPr="0057620B">
        <w:rPr>
          <w:rFonts w:ascii="Arial" w:hAnsi="Arial" w:cs="Arial"/>
          <w:lang w:val="en-US"/>
        </w:rPr>
      </w:r>
      <w:r w:rsidR="000E00EE" w:rsidRPr="0057620B">
        <w:rPr>
          <w:rFonts w:ascii="Arial" w:hAnsi="Arial" w:cs="Arial"/>
          <w:lang w:val="en-US"/>
        </w:rPr>
        <w:fldChar w:fldCharType="end"/>
      </w:r>
      <w:r w:rsidR="0045486D" w:rsidRPr="0057620B">
        <w:rPr>
          <w:rFonts w:ascii="Arial" w:hAnsi="Arial" w:cs="Arial"/>
          <w:lang w:val="en-US"/>
        </w:rPr>
      </w:r>
      <w:r w:rsidR="0045486D" w:rsidRPr="0057620B">
        <w:rPr>
          <w:rFonts w:ascii="Arial" w:hAnsi="Arial" w:cs="Arial"/>
          <w:lang w:val="en-US"/>
        </w:rPr>
        <w:fldChar w:fldCharType="separate"/>
      </w:r>
      <w:r w:rsidR="000E00EE" w:rsidRPr="0057620B">
        <w:rPr>
          <w:rFonts w:ascii="Arial" w:hAnsi="Arial" w:cs="Arial"/>
          <w:noProof/>
          <w:lang w:val="en-US"/>
        </w:rPr>
        <w:t>[22, 23, 26, 27]</w:t>
      </w:r>
      <w:r w:rsidR="0045486D" w:rsidRPr="0057620B">
        <w:rPr>
          <w:rFonts w:ascii="Arial" w:hAnsi="Arial" w:cs="Arial"/>
          <w:lang w:val="en-US"/>
        </w:rPr>
        <w:fldChar w:fldCharType="end"/>
      </w:r>
      <w:r w:rsidRPr="0057620B">
        <w:rPr>
          <w:rFonts w:ascii="Arial" w:hAnsi="Arial" w:cs="Arial"/>
          <w:lang w:val="en-US"/>
        </w:rPr>
        <w:t xml:space="preserve">. </w:t>
      </w:r>
      <w:r w:rsidR="004610CC" w:rsidRPr="0057620B">
        <w:rPr>
          <w:rFonts w:ascii="Arial" w:hAnsi="Arial" w:cs="Arial"/>
          <w:lang w:val="en-US"/>
        </w:rPr>
        <w:t xml:space="preserve">The decision tree example is therefore a model-specific explanation, since it utilizes the structure of the tree to serve as the explanation. </w:t>
      </w:r>
      <w:r w:rsidR="00C40357" w:rsidRPr="0057620B">
        <w:rPr>
          <w:rFonts w:ascii="Arial" w:hAnsi="Arial" w:cs="Arial"/>
          <w:lang w:val="en-US"/>
        </w:rPr>
        <w:t>Model-agnostic explanations do not make any assumptions of the type of model they are explaining</w:t>
      </w:r>
      <w:r w:rsidR="00EB7B57" w:rsidRPr="0057620B">
        <w:rPr>
          <w:rFonts w:ascii="Arial" w:hAnsi="Arial" w:cs="Arial"/>
          <w:lang w:val="en-US"/>
        </w:rPr>
        <w:t xml:space="preserve"> and thus can be applied to any machine learning model</w:t>
      </w:r>
      <w:r w:rsidR="00C40357" w:rsidRPr="0057620B">
        <w:rPr>
          <w:rFonts w:ascii="Arial" w:hAnsi="Arial" w:cs="Arial"/>
          <w:lang w:val="en-US"/>
        </w:rPr>
        <w:t xml:space="preserve">. </w:t>
      </w:r>
    </w:p>
    <w:p w14:paraId="53EB159B" w14:textId="183F02DD" w:rsidR="0045309D" w:rsidRPr="0057620B" w:rsidRDefault="00C40357" w:rsidP="00EB7B57">
      <w:pPr>
        <w:pStyle w:val="Geenafstand"/>
        <w:spacing w:line="360" w:lineRule="auto"/>
        <w:rPr>
          <w:rFonts w:ascii="Arial" w:hAnsi="Arial" w:cs="Arial"/>
          <w:lang w:val="en-US"/>
        </w:rPr>
      </w:pPr>
      <w:r w:rsidRPr="0057620B">
        <w:rPr>
          <w:rFonts w:ascii="Arial" w:hAnsi="Arial" w:cs="Arial"/>
          <w:lang w:val="en-US"/>
        </w:rPr>
        <w:t>It is also important to determine the scope of the explanation. Either they refer to the entire model and its data such as the decision tree example (global), or to specific parts</w:t>
      </w:r>
      <w:r w:rsidR="00D7708E" w:rsidRPr="0057620B">
        <w:rPr>
          <w:rFonts w:ascii="Arial" w:hAnsi="Arial" w:cs="Arial"/>
          <w:lang w:val="en-US"/>
        </w:rPr>
        <w:t xml:space="preserve"> of</w:t>
      </w:r>
      <w:r w:rsidRPr="0057620B">
        <w:rPr>
          <w:rFonts w:ascii="Arial" w:hAnsi="Arial" w:cs="Arial"/>
          <w:lang w:val="en-US"/>
        </w:rPr>
        <w:t xml:space="preserve"> it (local) </w:t>
      </w:r>
      <w:r w:rsidRPr="0057620B">
        <w:rPr>
          <w:rFonts w:ascii="Arial" w:hAnsi="Arial" w:cs="Arial"/>
          <w:lang w:val="en-US"/>
        </w:rPr>
        <w:fldChar w:fldCharType="begin">
          <w:fldData xml:space="preserve">PEVuZE5vdGU+PENpdGU+PEF1dGhvcj5NaXR0ZWxzdGFkdDwvQXV0aG9yPjxZZWFyPjIwMTg8L1ll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</w:fldData>
        </w:fldChar>
      </w:r>
      <w:r w:rsidR="000E00EE" w:rsidRPr="0057620B">
        <w:rPr>
          <w:rFonts w:ascii="Arial" w:hAnsi="Arial" w:cs="Arial"/>
          <w:lang w:val="en-US"/>
        </w:rPr>
        <w:instrText xml:space="preserve"> ADDIN EN.CITE </w:instrText>
      </w:r>
      <w:r w:rsidR="000E00EE" w:rsidRPr="0057620B">
        <w:rPr>
          <w:rFonts w:ascii="Arial" w:hAnsi="Arial" w:cs="Arial"/>
          <w:lang w:val="en-US"/>
        </w:rPr>
        <w:fldChar w:fldCharType="begin">
          <w:fldData xml:space="preserve">PEVuZE5vdGU+PENpdGU+PEF1dGhvcj5NaXR0ZWxzdGFkdDwvQXV0aG9yPjxZZWFyPjIwMTg8L1ll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</w:fldData>
        </w:fldChar>
      </w:r>
      <w:r w:rsidR="000E00EE" w:rsidRPr="0057620B">
        <w:rPr>
          <w:rFonts w:ascii="Arial" w:hAnsi="Arial" w:cs="Arial"/>
          <w:lang w:val="en-US"/>
        </w:rPr>
        <w:instrText xml:space="preserve"> ADDIN EN.CITE.DATA </w:instrText>
      </w:r>
      <w:r w:rsidR="000E00EE" w:rsidRPr="0057620B">
        <w:rPr>
          <w:rFonts w:ascii="Arial" w:hAnsi="Arial" w:cs="Arial"/>
          <w:lang w:val="en-US"/>
        </w:rPr>
      </w:r>
      <w:r w:rsidR="000E00EE" w:rsidRPr="0057620B">
        <w:rPr>
          <w:rFonts w:ascii="Arial" w:hAnsi="Arial" w:cs="Arial"/>
          <w:lang w:val="en-US"/>
        </w:rPr>
        <w:fldChar w:fldCharType="end"/>
      </w:r>
      <w:r w:rsidRPr="0057620B">
        <w:rPr>
          <w:rFonts w:ascii="Arial" w:hAnsi="Arial" w:cs="Arial"/>
          <w:lang w:val="en-US"/>
        </w:rPr>
      </w:r>
      <w:r w:rsidRPr="0057620B">
        <w:rPr>
          <w:rFonts w:ascii="Arial" w:hAnsi="Arial" w:cs="Arial"/>
          <w:lang w:val="en-US"/>
        </w:rPr>
        <w:fldChar w:fldCharType="separate"/>
      </w:r>
      <w:r w:rsidR="000E00EE" w:rsidRPr="0057620B">
        <w:rPr>
          <w:rFonts w:ascii="Arial" w:hAnsi="Arial" w:cs="Arial"/>
          <w:noProof/>
          <w:lang w:val="en-US"/>
        </w:rPr>
        <w:t>[20, 22-27, 30]</w:t>
      </w:r>
      <w:r w:rsidRPr="0057620B">
        <w:rPr>
          <w:rFonts w:ascii="Arial" w:hAnsi="Arial" w:cs="Arial"/>
          <w:lang w:val="en-US"/>
        </w:rPr>
        <w:fldChar w:fldCharType="end"/>
      </w:r>
      <w:r w:rsidRPr="0057620B">
        <w:rPr>
          <w:rFonts w:ascii="Arial" w:hAnsi="Arial" w:cs="Arial"/>
          <w:lang w:val="en-US"/>
        </w:rPr>
        <w:t>.</w:t>
      </w:r>
      <w:r w:rsidR="004C4CC5" w:rsidRPr="0057620B">
        <w:rPr>
          <w:rFonts w:ascii="Arial" w:hAnsi="Arial" w:cs="Arial"/>
          <w:lang w:val="en-US"/>
        </w:rPr>
        <w:t xml:space="preserve"> </w:t>
      </w:r>
      <w:r w:rsidR="00EA4165" w:rsidRPr="0057620B">
        <w:rPr>
          <w:rFonts w:ascii="Arial" w:hAnsi="Arial" w:cs="Arial"/>
          <w:lang w:val="en-US"/>
        </w:rPr>
        <w:t xml:space="preserve">A local </w:t>
      </w:r>
      <w:r w:rsidR="0045309D" w:rsidRPr="0057620B">
        <w:rPr>
          <w:rFonts w:ascii="Arial" w:hAnsi="Arial" w:cs="Arial"/>
          <w:lang w:val="en-US"/>
        </w:rPr>
        <w:t xml:space="preserve">explanation has the advantage that only information </w:t>
      </w:r>
      <w:r w:rsidR="00EA4165" w:rsidRPr="0057620B">
        <w:rPr>
          <w:rFonts w:ascii="Arial" w:hAnsi="Arial" w:cs="Arial"/>
          <w:lang w:val="en-US"/>
        </w:rPr>
        <w:t>about</w:t>
      </w:r>
      <w:r w:rsidR="0045309D" w:rsidRPr="0057620B">
        <w:rPr>
          <w:rFonts w:ascii="Arial" w:hAnsi="Arial" w:cs="Arial"/>
          <w:lang w:val="en-US"/>
        </w:rPr>
        <w:t xml:space="preserve"> the current decision is shown</w:t>
      </w:r>
      <w:r w:rsidR="00EA4165" w:rsidRPr="0057620B">
        <w:rPr>
          <w:rFonts w:ascii="Arial" w:hAnsi="Arial" w:cs="Arial"/>
          <w:lang w:val="en-US"/>
        </w:rPr>
        <w:t>.</w:t>
      </w:r>
      <w:r w:rsidR="0045309D" w:rsidRPr="0057620B">
        <w:rPr>
          <w:rFonts w:ascii="Arial" w:hAnsi="Arial" w:cs="Arial"/>
          <w:lang w:val="en-US"/>
        </w:rPr>
        <w:t xml:space="preserve"> </w:t>
      </w:r>
      <w:r w:rsidR="00EA4165" w:rsidRPr="0057620B">
        <w:rPr>
          <w:rFonts w:ascii="Arial" w:hAnsi="Arial" w:cs="Arial"/>
          <w:lang w:val="en-US"/>
        </w:rPr>
        <w:t>In this way, an explanation can be more compact and simpler than attempting to portray the entire model</w:t>
      </w:r>
      <w:r w:rsidR="009F4470" w:rsidRPr="0057620B">
        <w:rPr>
          <w:rFonts w:ascii="Arial" w:hAnsi="Arial" w:cs="Arial"/>
          <w:lang w:val="en-US"/>
        </w:rPr>
        <w:t>. Conversely, the</w:t>
      </w:r>
      <w:r w:rsidR="00EA4165" w:rsidRPr="0057620B">
        <w:rPr>
          <w:rFonts w:ascii="Arial" w:hAnsi="Arial" w:cs="Arial"/>
          <w:lang w:val="en-US"/>
        </w:rPr>
        <w:t xml:space="preserve"> complete model could be more complex, </w:t>
      </w:r>
      <w:r w:rsidR="000A0DD0" w:rsidRPr="0057620B">
        <w:rPr>
          <w:rFonts w:ascii="Arial" w:hAnsi="Arial" w:cs="Arial"/>
          <w:lang w:val="en-US"/>
        </w:rPr>
        <w:t xml:space="preserve">as </w:t>
      </w:r>
      <w:r w:rsidR="009F4470" w:rsidRPr="0057620B">
        <w:rPr>
          <w:rFonts w:ascii="Arial" w:hAnsi="Arial" w:cs="Arial"/>
          <w:lang w:val="en-US"/>
        </w:rPr>
        <w:t xml:space="preserve">the explanation only contains </w:t>
      </w:r>
      <w:r w:rsidR="000A0DD0" w:rsidRPr="0057620B">
        <w:rPr>
          <w:rFonts w:ascii="Arial" w:hAnsi="Arial" w:cs="Arial"/>
          <w:lang w:val="en-US"/>
        </w:rPr>
        <w:t>a</w:t>
      </w:r>
      <w:r w:rsidR="0045309D" w:rsidRPr="0057620B">
        <w:rPr>
          <w:rFonts w:ascii="Arial" w:hAnsi="Arial" w:cs="Arial"/>
          <w:lang w:val="en-US"/>
        </w:rPr>
        <w:t xml:space="preserve"> subset of the entire prediction space. </w:t>
      </w:r>
    </w:p>
    <w:p w14:paraId="68E5BB8E" w14:textId="532488A0" w:rsidR="00417052" w:rsidRPr="0057620B" w:rsidRDefault="00417052" w:rsidP="00582CCB">
      <w:pPr>
        <w:pStyle w:val="Geenafstand"/>
        <w:spacing w:line="360" w:lineRule="auto"/>
        <w:ind w:firstLine="360"/>
        <w:rPr>
          <w:rFonts w:ascii="Arial" w:hAnsi="Arial" w:cs="Arial"/>
          <w:lang w:val="en-US"/>
        </w:rPr>
      </w:pPr>
    </w:p>
    <w:p w14:paraId="47C61A88" w14:textId="47F45547" w:rsidR="008F544E" w:rsidRPr="0057620B" w:rsidRDefault="00417052" w:rsidP="008F544E">
      <w:pPr>
        <w:pStyle w:val="Geenafstand"/>
        <w:spacing w:line="360" w:lineRule="auto"/>
        <w:ind w:firstLine="360"/>
        <w:rPr>
          <w:rFonts w:ascii="Arial" w:hAnsi="Arial" w:cs="Arial"/>
          <w:lang w:val="en-US"/>
        </w:rPr>
      </w:pPr>
      <w:r w:rsidRPr="0057620B">
        <w:rPr>
          <w:rFonts w:ascii="Arial" w:hAnsi="Arial" w:cs="Arial"/>
          <w:lang w:val="en-US"/>
        </w:rPr>
        <w:t>For NOC-estimation, DNA-experts look at one prediction at a time and would like the most accurate description of how a single profile is processed. As we discovered, more complex machine learning models perform best, so it might be difficult to explain the entire decision-space of the algorithm. Instead, local explanations of how each DNA-profile was predicted seems more fit. Since only a few studies have applied machine learning to this problem, there is no best suited model, so a model-agnostic approach is preferable.</w:t>
      </w:r>
      <w:r w:rsidR="008F544E" w:rsidRPr="0057620B">
        <w:rPr>
          <w:rFonts w:ascii="Arial" w:hAnsi="Arial" w:cs="Arial"/>
          <w:lang w:val="en-US"/>
        </w:rPr>
        <w:t xml:space="preserve"> </w:t>
      </w:r>
      <w:r w:rsidRPr="0057620B">
        <w:rPr>
          <w:rFonts w:ascii="Arial" w:hAnsi="Arial" w:cs="Arial"/>
          <w:lang w:val="en-US"/>
        </w:rPr>
        <w:t xml:space="preserve">For generating local, </w:t>
      </w:r>
      <w:r w:rsidRPr="0057620B">
        <w:rPr>
          <w:rFonts w:ascii="Arial" w:hAnsi="Arial" w:cs="Arial"/>
          <w:lang w:val="en-US"/>
        </w:rPr>
        <w:lastRenderedPageBreak/>
        <w:t>model-agnostic explanations, there exist two generally accepted approaches</w:t>
      </w:r>
      <w:r w:rsidR="00017902" w:rsidRPr="0057620B">
        <w:rPr>
          <w:rFonts w:ascii="Arial" w:hAnsi="Arial" w:cs="Arial"/>
          <w:lang w:val="en-US"/>
        </w:rPr>
        <w:t>; feature importance and counterfactuals.</w:t>
      </w:r>
    </w:p>
    <w:p w14:paraId="1B726E9E" w14:textId="3BF28799" w:rsidR="005C502A" w:rsidRPr="0057620B" w:rsidRDefault="00017902" w:rsidP="00017902">
      <w:pPr>
        <w:pStyle w:val="Geenafstand"/>
        <w:spacing w:line="360" w:lineRule="auto"/>
        <w:ind w:firstLine="360"/>
        <w:rPr>
          <w:rFonts w:ascii="Arial" w:hAnsi="Arial" w:cs="Arial"/>
          <w:lang w:val="en-US"/>
        </w:rPr>
      </w:pPr>
      <w:r w:rsidRPr="0057620B">
        <w:rPr>
          <w:rFonts w:ascii="Arial" w:hAnsi="Arial" w:cs="Arial"/>
          <w:lang w:val="en-US"/>
        </w:rPr>
        <w:t>Feature</w:t>
      </w:r>
      <w:r w:rsidR="008D0CFE" w:rsidRPr="0057620B">
        <w:rPr>
          <w:rFonts w:ascii="Arial" w:hAnsi="Arial" w:cs="Arial"/>
          <w:lang w:val="en-US"/>
        </w:rPr>
        <w:t xml:space="preserve"> importance </w:t>
      </w:r>
      <w:r w:rsidRPr="0057620B">
        <w:rPr>
          <w:rFonts w:ascii="Arial" w:hAnsi="Arial" w:cs="Arial"/>
          <w:lang w:val="en-US"/>
        </w:rPr>
        <w:t>methods</w:t>
      </w:r>
      <w:r w:rsidR="009E441D" w:rsidRPr="0057620B">
        <w:rPr>
          <w:rFonts w:ascii="Arial" w:hAnsi="Arial" w:cs="Arial"/>
          <w:lang w:val="en-US"/>
        </w:rPr>
        <w:t xml:space="preserve"> highlight the values of the input that have driven the model to make a certain prediction</w:t>
      </w:r>
      <w:r w:rsidR="008F544E" w:rsidRPr="0057620B">
        <w:rPr>
          <w:rFonts w:ascii="Arial" w:hAnsi="Arial" w:cs="Arial"/>
          <w:lang w:val="en-US"/>
        </w:rPr>
        <w:t xml:space="preserve"> </w:t>
      </w:r>
      <w:r w:rsidR="008F544E" w:rsidRPr="0057620B">
        <w:rPr>
          <w:rFonts w:ascii="Arial" w:hAnsi="Arial" w:cs="Arial"/>
          <w:lang w:val="en-US"/>
        </w:rPr>
        <w:fldChar w:fldCharType="begin">
          <w:fldData xml:space="preserve">PEVuZE5vdGU+PENpdGU+PEF1dGhvcj5NdXJkb2NoPC9BdXRob3I+PFllYXI+MjAxOTwvWWVhcj48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</w:fldData>
        </w:fldChar>
      </w:r>
      <w:r w:rsidR="000E00EE" w:rsidRPr="0057620B">
        <w:rPr>
          <w:rFonts w:ascii="Arial" w:hAnsi="Arial" w:cs="Arial"/>
          <w:lang w:val="en-US"/>
        </w:rPr>
        <w:instrText xml:space="preserve"> ADDIN EN.CITE </w:instrText>
      </w:r>
      <w:r w:rsidR="000E00EE" w:rsidRPr="0057620B">
        <w:rPr>
          <w:rFonts w:ascii="Arial" w:hAnsi="Arial" w:cs="Arial"/>
          <w:lang w:val="en-US"/>
        </w:rPr>
        <w:fldChar w:fldCharType="begin">
          <w:fldData xml:space="preserve">PEVuZE5vdGU+PENpdGU+PEF1dGhvcj5NdXJkb2NoPC9BdXRob3I+PFllYXI+MjAxOTwvWWVhcj48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</w:fldData>
        </w:fldChar>
      </w:r>
      <w:r w:rsidR="000E00EE" w:rsidRPr="0057620B">
        <w:rPr>
          <w:rFonts w:ascii="Arial" w:hAnsi="Arial" w:cs="Arial"/>
          <w:lang w:val="en-US"/>
        </w:rPr>
        <w:instrText xml:space="preserve"> ADDIN EN.CITE.DATA </w:instrText>
      </w:r>
      <w:r w:rsidR="000E00EE" w:rsidRPr="0057620B">
        <w:rPr>
          <w:rFonts w:ascii="Arial" w:hAnsi="Arial" w:cs="Arial"/>
          <w:lang w:val="en-US"/>
        </w:rPr>
      </w:r>
      <w:r w:rsidR="000E00EE" w:rsidRPr="0057620B">
        <w:rPr>
          <w:rFonts w:ascii="Arial" w:hAnsi="Arial" w:cs="Arial"/>
          <w:lang w:val="en-US"/>
        </w:rPr>
        <w:fldChar w:fldCharType="end"/>
      </w:r>
      <w:r w:rsidR="008F544E" w:rsidRPr="0057620B">
        <w:rPr>
          <w:rFonts w:ascii="Arial" w:hAnsi="Arial" w:cs="Arial"/>
          <w:lang w:val="en-US"/>
        </w:rPr>
      </w:r>
      <w:r w:rsidR="008F544E" w:rsidRPr="0057620B">
        <w:rPr>
          <w:rFonts w:ascii="Arial" w:hAnsi="Arial" w:cs="Arial"/>
          <w:lang w:val="en-US"/>
        </w:rPr>
        <w:fldChar w:fldCharType="separate"/>
      </w:r>
      <w:r w:rsidR="000E00EE" w:rsidRPr="0057620B">
        <w:rPr>
          <w:rFonts w:ascii="Arial" w:hAnsi="Arial" w:cs="Arial"/>
          <w:noProof/>
          <w:lang w:val="en-US"/>
        </w:rPr>
        <w:t>[20, 22-24, 26, 30]</w:t>
      </w:r>
      <w:r w:rsidR="008F544E" w:rsidRPr="0057620B">
        <w:rPr>
          <w:rFonts w:ascii="Arial" w:hAnsi="Arial" w:cs="Arial"/>
          <w:lang w:val="en-US"/>
        </w:rPr>
        <w:fldChar w:fldCharType="end"/>
      </w:r>
      <w:r w:rsidR="009E441D" w:rsidRPr="0057620B">
        <w:rPr>
          <w:rFonts w:ascii="Arial" w:hAnsi="Arial" w:cs="Arial"/>
          <w:lang w:val="en-US"/>
        </w:rPr>
        <w:t>.</w:t>
      </w:r>
      <w:r w:rsidR="00417052" w:rsidRPr="0057620B">
        <w:rPr>
          <w:rFonts w:ascii="Arial" w:hAnsi="Arial" w:cs="Arial"/>
          <w:lang w:val="en-US"/>
        </w:rPr>
        <w:t xml:space="preserve"> This effectively answers the question </w:t>
      </w:r>
      <w:r w:rsidR="00417052" w:rsidRPr="0057620B">
        <w:rPr>
          <w:rFonts w:ascii="Arial" w:hAnsi="Arial" w:cs="Arial"/>
          <w:i/>
          <w:iCs/>
          <w:lang w:val="en-US"/>
        </w:rPr>
        <w:t>“Why did the model predict A?”</w:t>
      </w:r>
      <w:r w:rsidR="00417052" w:rsidRPr="0057620B">
        <w:rPr>
          <w:rFonts w:ascii="Arial" w:hAnsi="Arial" w:cs="Arial"/>
          <w:lang w:val="en-US"/>
        </w:rPr>
        <w:t xml:space="preserve">. </w:t>
      </w:r>
      <w:r w:rsidR="008F544E" w:rsidRPr="0057620B">
        <w:rPr>
          <w:rFonts w:ascii="Arial" w:hAnsi="Arial" w:cs="Arial"/>
          <w:lang w:val="en-US"/>
        </w:rPr>
        <w:t>An established method for arriving at such explanations is SHAP</w:t>
      </w:r>
      <w:r w:rsidRPr="0057620B">
        <w:rPr>
          <w:rFonts w:ascii="Arial" w:hAnsi="Arial" w:cs="Arial"/>
          <w:lang w:val="en-US"/>
        </w:rPr>
        <w:t>. SHAP</w:t>
      </w:r>
      <w:r w:rsidR="008F544E" w:rsidRPr="0057620B">
        <w:rPr>
          <w:rFonts w:ascii="Arial" w:hAnsi="Arial" w:cs="Arial"/>
          <w:lang w:val="en-US"/>
        </w:rPr>
        <w:t xml:space="preserve"> calculates Shapley values that </w:t>
      </w:r>
      <w:r w:rsidRPr="0057620B">
        <w:rPr>
          <w:rFonts w:ascii="Arial" w:hAnsi="Arial" w:cs="Arial"/>
          <w:lang w:val="en-US"/>
        </w:rPr>
        <w:t>show how much certain input features have contributed</w:t>
      </w:r>
      <w:r w:rsidR="008F544E" w:rsidRPr="0057620B">
        <w:rPr>
          <w:rFonts w:ascii="Arial" w:hAnsi="Arial" w:cs="Arial"/>
          <w:lang w:val="en-US"/>
        </w:rPr>
        <w:t xml:space="preserve"> </w:t>
      </w:r>
      <w:r w:rsidRPr="0057620B">
        <w:rPr>
          <w:rFonts w:ascii="Arial" w:hAnsi="Arial" w:cs="Arial"/>
          <w:lang w:val="en-US"/>
        </w:rPr>
        <w:t xml:space="preserve">to a prediction, in comparison to the average prediction </w:t>
      </w:r>
      <w:r w:rsidR="008F544E" w:rsidRPr="0057620B">
        <w:rPr>
          <w:rFonts w:ascii="Arial" w:hAnsi="Arial" w:cs="Arial"/>
          <w:lang w:val="en-US"/>
        </w:rPr>
        <w:fldChar w:fldCharType="begin"/>
      </w:r>
      <w:r w:rsidR="000E00EE" w:rsidRPr="0057620B">
        <w:rPr>
          <w:rFonts w:ascii="Arial" w:hAnsi="Arial" w:cs="Arial"/>
          <w:lang w:val="en-US"/>
        </w:rPr>
        <w:instrText xml:space="preserve"> ADDIN EN.CITE &lt;EndNote&gt;&lt;Cite&gt;&lt;Author&gt;Lundberg&lt;/Author&gt;&lt;Year&gt;2017&lt;/Year&gt;&lt;RecNum&gt;103&lt;/RecNum&gt;&lt;DisplayText&gt;[32]&lt;/DisplayText&gt;&lt;record&gt;&lt;rec-number&gt;103&lt;/rec-number&gt;&lt;foreign-keys&gt;&lt;key app="EN" db-id="p22005xv5srwpxeed275s99yfvez9tfr995s" timestamp="1606404188"&gt;103&lt;/key&gt;&lt;/foreign-keys&gt;&lt;ref-type name="Book"&gt;6&lt;/ref-type&gt;&lt;contributors&gt;&lt;authors&gt;&lt;author&gt;Lundberg, Scott&lt;/author&gt;&lt;author&gt;Lee, Su-In&lt;/author&gt;&lt;/authors&gt;&lt;/contributors&gt;&lt;titles&gt;&lt;title&gt;A Unified Approach to Interpreting Model Predictions&lt;/title&gt;&lt;/titles&gt;&lt;dates&gt;&lt;year&gt;2017&lt;/year&gt;&lt;/dates&gt;&lt;urls&gt;&lt;/urls&gt;&lt;/record&gt;&lt;/Cite&gt;&lt;/EndNote&gt;</w:instrText>
      </w:r>
      <w:r w:rsidR="008F544E" w:rsidRPr="0057620B">
        <w:rPr>
          <w:rFonts w:ascii="Arial" w:hAnsi="Arial" w:cs="Arial"/>
          <w:lang w:val="en-US"/>
        </w:rPr>
        <w:fldChar w:fldCharType="separate"/>
      </w:r>
      <w:r w:rsidR="000E00EE" w:rsidRPr="0057620B">
        <w:rPr>
          <w:rFonts w:ascii="Arial" w:hAnsi="Arial" w:cs="Arial"/>
          <w:noProof/>
          <w:lang w:val="en-US"/>
        </w:rPr>
        <w:t>[32]</w:t>
      </w:r>
      <w:r w:rsidR="008F544E" w:rsidRPr="0057620B">
        <w:rPr>
          <w:rFonts w:ascii="Arial" w:hAnsi="Arial" w:cs="Arial"/>
          <w:lang w:val="en-US"/>
        </w:rPr>
        <w:fldChar w:fldCharType="end"/>
      </w:r>
      <w:r w:rsidRPr="0057620B">
        <w:rPr>
          <w:rFonts w:ascii="Arial" w:hAnsi="Arial" w:cs="Arial"/>
          <w:lang w:val="en-US"/>
        </w:rPr>
        <w:t xml:space="preserve">. These Shapley values have a solid background in game theory to produce consistent explanations. </w:t>
      </w:r>
      <w:r w:rsidR="005C502A" w:rsidRPr="0057620B">
        <w:rPr>
          <w:rFonts w:ascii="Arial" w:hAnsi="Arial" w:cs="Arial"/>
          <w:lang w:val="en-US"/>
        </w:rPr>
        <w:t xml:space="preserve">For the exact method and techniques used to calculate the Shapley values, we refer to </w:t>
      </w:r>
      <w:bookmarkStart w:id="28" w:name="_Hlk73276488"/>
      <w:ins w:id="29" w:author="Benschop, Corina" w:date="2021-05-27T10:47:00Z">
        <w:r w:rsidR="003C781D">
          <w:rPr>
            <w:rFonts w:ascii="Arial" w:hAnsi="Arial" w:cs="Arial"/>
            <w:lang w:val="en-US"/>
          </w:rPr>
          <w:t>Lundberg et al. (2017)</w:t>
        </w:r>
      </w:ins>
      <w:bookmarkEnd w:id="28"/>
      <w:del w:id="30" w:author="Benschop, Corina" w:date="2021-05-27T10:47:00Z">
        <w:r w:rsidR="005C502A" w:rsidRPr="0057620B" w:rsidDel="003C781D">
          <w:rPr>
            <w:rFonts w:ascii="Arial" w:hAnsi="Arial" w:cs="Arial"/>
            <w:lang w:val="en-US"/>
          </w:rPr>
          <w:delText xml:space="preserve">the </w:delText>
        </w:r>
        <w:r w:rsidR="00C31FA3" w:rsidRPr="0057620B" w:rsidDel="003C781D">
          <w:rPr>
            <w:rFonts w:ascii="Arial" w:hAnsi="Arial" w:cs="Arial"/>
            <w:lang w:val="en-US"/>
          </w:rPr>
          <w:delText>SHAP paper</w:delText>
        </w:r>
      </w:del>
      <w:r w:rsidR="00C31FA3" w:rsidRPr="0057620B">
        <w:rPr>
          <w:rFonts w:ascii="Arial" w:hAnsi="Arial" w:cs="Arial"/>
          <w:lang w:val="en-US"/>
        </w:rPr>
        <w:t xml:space="preserve"> </w:t>
      </w:r>
      <w:r w:rsidR="00C31FA3" w:rsidRPr="0057620B">
        <w:rPr>
          <w:rFonts w:ascii="Arial" w:hAnsi="Arial" w:cs="Arial"/>
          <w:lang w:val="en-US"/>
        </w:rPr>
        <w:fldChar w:fldCharType="begin"/>
      </w:r>
      <w:r w:rsidR="000E00EE" w:rsidRPr="0057620B">
        <w:rPr>
          <w:rFonts w:ascii="Arial" w:hAnsi="Arial" w:cs="Arial"/>
          <w:lang w:val="en-US"/>
        </w:rPr>
        <w:instrText xml:space="preserve"> ADDIN EN.CITE &lt;EndNote&gt;&lt;Cite&gt;&lt;Author&gt;Lundberg&lt;/Author&gt;&lt;Year&gt;2017&lt;/Year&gt;&lt;RecNum&gt;103&lt;/RecNum&gt;&lt;DisplayText&gt;[32]&lt;/DisplayText&gt;&lt;record&gt;&lt;rec-number&gt;103&lt;/rec-number&gt;&lt;foreign-keys&gt;&lt;key app="EN" db-id="p22005xv5srwpxeed275s99yfvez9tfr995s" timestamp="1606404188"&gt;103&lt;/key&gt;&lt;/foreign-keys&gt;&lt;ref-type name="Book"&gt;6&lt;/ref-type&gt;&lt;contributors&gt;&lt;authors&gt;&lt;author&gt;Lundberg, Scott&lt;/author&gt;&lt;author&gt;Lee, Su-In&lt;/author&gt;&lt;/authors&gt;&lt;/contributors&gt;&lt;titles&gt;&lt;title&gt;A Unified Approach to Interpreting Model Predictions&lt;/title&gt;&lt;/titles&gt;&lt;dates&gt;&lt;year&gt;2017&lt;/year&gt;&lt;/dates&gt;&lt;urls&gt;&lt;/urls&gt;&lt;/record&gt;&lt;/Cite&gt;&lt;/EndNote&gt;</w:instrText>
      </w:r>
      <w:r w:rsidR="00C31FA3" w:rsidRPr="0057620B">
        <w:rPr>
          <w:rFonts w:ascii="Arial" w:hAnsi="Arial" w:cs="Arial"/>
          <w:lang w:val="en-US"/>
        </w:rPr>
        <w:fldChar w:fldCharType="separate"/>
      </w:r>
      <w:r w:rsidR="000E00EE" w:rsidRPr="0057620B">
        <w:rPr>
          <w:rFonts w:ascii="Arial" w:hAnsi="Arial" w:cs="Arial"/>
          <w:noProof/>
          <w:lang w:val="en-US"/>
        </w:rPr>
        <w:t>[32]</w:t>
      </w:r>
      <w:r w:rsidR="00C31FA3" w:rsidRPr="0057620B">
        <w:rPr>
          <w:rFonts w:ascii="Arial" w:hAnsi="Arial" w:cs="Arial"/>
          <w:lang w:val="en-US"/>
        </w:rPr>
        <w:fldChar w:fldCharType="end"/>
      </w:r>
      <w:r w:rsidR="00C31FA3" w:rsidRPr="0057620B">
        <w:rPr>
          <w:rFonts w:ascii="Arial" w:hAnsi="Arial" w:cs="Arial"/>
          <w:lang w:val="en-US"/>
        </w:rPr>
        <w:t>.</w:t>
      </w:r>
      <w:r w:rsidR="009E441D" w:rsidRPr="0057620B">
        <w:rPr>
          <w:rFonts w:ascii="Arial" w:hAnsi="Arial" w:cs="Arial"/>
          <w:lang w:val="en-US"/>
        </w:rPr>
        <w:t xml:space="preserve"> </w:t>
      </w:r>
      <w:r w:rsidRPr="0057620B">
        <w:rPr>
          <w:rFonts w:ascii="Arial" w:hAnsi="Arial" w:cs="Arial"/>
          <w:lang w:val="en-US"/>
        </w:rPr>
        <w:t xml:space="preserve">SHAP has been implemented in real-life </w:t>
      </w:r>
      <w:r w:rsidR="008D0CFE" w:rsidRPr="0057620B">
        <w:rPr>
          <w:rFonts w:ascii="Arial" w:hAnsi="Arial" w:cs="Arial"/>
          <w:lang w:val="en-US"/>
        </w:rPr>
        <w:t xml:space="preserve">cases such as predicting hypoxia based on clinical data </w:t>
      </w:r>
      <w:r w:rsidR="008D0CFE" w:rsidRPr="0057620B">
        <w:rPr>
          <w:rFonts w:ascii="Arial" w:hAnsi="Arial" w:cs="Arial"/>
          <w:lang w:val="en-US"/>
        </w:rPr>
        <w:fldChar w:fldCharType="begin">
          <w:fldData xml:space="preserve">PEVuZE5vdGU+PENpdGU+PEF1dGhvcj5MdW5kYmVyZzwvQXV0aG9yPjxZZWFyPjIwMTg8L1llYXI+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</w:fldData>
        </w:fldChar>
      </w:r>
      <w:r w:rsidR="000E00EE" w:rsidRPr="0057620B">
        <w:rPr>
          <w:rFonts w:ascii="Arial" w:hAnsi="Arial" w:cs="Arial"/>
          <w:lang w:val="en-US"/>
        </w:rPr>
        <w:instrText xml:space="preserve"> ADDIN EN.CITE </w:instrText>
      </w:r>
      <w:r w:rsidR="000E00EE" w:rsidRPr="0057620B">
        <w:rPr>
          <w:rFonts w:ascii="Arial" w:hAnsi="Arial" w:cs="Arial"/>
          <w:lang w:val="en-US"/>
        </w:rPr>
        <w:fldChar w:fldCharType="begin">
          <w:fldData xml:space="preserve">PEVuZE5vdGU+PENpdGU+PEF1dGhvcj5MdW5kYmVyZzwvQXV0aG9yPjxZZWFyPjIwMTg8L1llYXI+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</w:fldData>
        </w:fldChar>
      </w:r>
      <w:r w:rsidR="000E00EE" w:rsidRPr="0057620B">
        <w:rPr>
          <w:rFonts w:ascii="Arial" w:hAnsi="Arial" w:cs="Arial"/>
          <w:lang w:val="en-US"/>
        </w:rPr>
        <w:instrText xml:space="preserve"> ADDIN EN.CITE.DATA </w:instrText>
      </w:r>
      <w:r w:rsidR="000E00EE" w:rsidRPr="0057620B">
        <w:rPr>
          <w:rFonts w:ascii="Arial" w:hAnsi="Arial" w:cs="Arial"/>
          <w:lang w:val="en-US"/>
        </w:rPr>
      </w:r>
      <w:r w:rsidR="000E00EE" w:rsidRPr="0057620B">
        <w:rPr>
          <w:rFonts w:ascii="Arial" w:hAnsi="Arial" w:cs="Arial"/>
          <w:lang w:val="en-US"/>
        </w:rPr>
        <w:fldChar w:fldCharType="end"/>
      </w:r>
      <w:r w:rsidR="008D0CFE" w:rsidRPr="0057620B">
        <w:rPr>
          <w:rFonts w:ascii="Arial" w:hAnsi="Arial" w:cs="Arial"/>
          <w:lang w:val="en-US"/>
        </w:rPr>
      </w:r>
      <w:r w:rsidR="008D0CFE" w:rsidRPr="0057620B">
        <w:rPr>
          <w:rFonts w:ascii="Arial" w:hAnsi="Arial" w:cs="Arial"/>
          <w:lang w:val="en-US"/>
        </w:rPr>
        <w:fldChar w:fldCharType="separate"/>
      </w:r>
      <w:r w:rsidR="000E00EE" w:rsidRPr="0057620B">
        <w:rPr>
          <w:rFonts w:ascii="Arial" w:hAnsi="Arial" w:cs="Arial"/>
          <w:noProof/>
          <w:lang w:val="en-US"/>
        </w:rPr>
        <w:t>[33]</w:t>
      </w:r>
      <w:r w:rsidR="008D0CFE" w:rsidRPr="0057620B">
        <w:rPr>
          <w:rFonts w:ascii="Arial" w:hAnsi="Arial" w:cs="Arial"/>
          <w:lang w:val="en-US"/>
        </w:rPr>
        <w:fldChar w:fldCharType="end"/>
      </w:r>
      <w:r w:rsidR="008D0CFE" w:rsidRPr="0057620B">
        <w:rPr>
          <w:rFonts w:ascii="Arial" w:hAnsi="Arial" w:cs="Arial"/>
          <w:lang w:val="en-US"/>
        </w:rPr>
        <w:t xml:space="preserve">, and predicting the most fitting eye-surgery type </w:t>
      </w:r>
      <w:r w:rsidR="008D0CFE" w:rsidRPr="0057620B">
        <w:rPr>
          <w:rFonts w:ascii="Arial" w:hAnsi="Arial" w:cs="Arial"/>
          <w:lang w:val="en-US"/>
        </w:rPr>
        <w:fldChar w:fldCharType="begin">
          <w:fldData xml:space="preserve">PEVuZE5vdGU+PENpdGU+PEF1dGhvcj5Zb288L0F1dGhvcj48WWVhcj4yMDIwPC9ZZWFyPjxSZWNO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</w:fldData>
        </w:fldChar>
      </w:r>
      <w:r w:rsidR="000E00EE" w:rsidRPr="0057620B">
        <w:rPr>
          <w:rFonts w:ascii="Arial" w:hAnsi="Arial" w:cs="Arial"/>
          <w:lang w:val="en-US"/>
        </w:rPr>
        <w:instrText xml:space="preserve"> ADDIN EN.CITE </w:instrText>
      </w:r>
      <w:r w:rsidR="000E00EE" w:rsidRPr="0057620B">
        <w:rPr>
          <w:rFonts w:ascii="Arial" w:hAnsi="Arial" w:cs="Arial"/>
          <w:lang w:val="en-US"/>
        </w:rPr>
        <w:fldChar w:fldCharType="begin">
          <w:fldData xml:space="preserve">PEVuZE5vdGU+PENpdGU+PEF1dGhvcj5Zb288L0F1dGhvcj48WWVhcj4yMDIwPC9ZZWFyPjxSZWNO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</w:fldData>
        </w:fldChar>
      </w:r>
      <w:r w:rsidR="000E00EE" w:rsidRPr="0057620B">
        <w:rPr>
          <w:rFonts w:ascii="Arial" w:hAnsi="Arial" w:cs="Arial"/>
          <w:lang w:val="en-US"/>
        </w:rPr>
        <w:instrText xml:space="preserve"> ADDIN EN.CITE.DATA </w:instrText>
      </w:r>
      <w:r w:rsidR="000E00EE" w:rsidRPr="0057620B">
        <w:rPr>
          <w:rFonts w:ascii="Arial" w:hAnsi="Arial" w:cs="Arial"/>
          <w:lang w:val="en-US"/>
        </w:rPr>
      </w:r>
      <w:r w:rsidR="000E00EE" w:rsidRPr="0057620B">
        <w:rPr>
          <w:rFonts w:ascii="Arial" w:hAnsi="Arial" w:cs="Arial"/>
          <w:lang w:val="en-US"/>
        </w:rPr>
        <w:fldChar w:fldCharType="end"/>
      </w:r>
      <w:r w:rsidR="008D0CFE" w:rsidRPr="0057620B">
        <w:rPr>
          <w:rFonts w:ascii="Arial" w:hAnsi="Arial" w:cs="Arial"/>
          <w:lang w:val="en-US"/>
        </w:rPr>
      </w:r>
      <w:r w:rsidR="008D0CFE" w:rsidRPr="0057620B">
        <w:rPr>
          <w:rFonts w:ascii="Arial" w:hAnsi="Arial" w:cs="Arial"/>
          <w:lang w:val="en-US"/>
        </w:rPr>
        <w:fldChar w:fldCharType="separate"/>
      </w:r>
      <w:r w:rsidR="000E00EE" w:rsidRPr="0057620B">
        <w:rPr>
          <w:rFonts w:ascii="Arial" w:hAnsi="Arial" w:cs="Arial"/>
          <w:noProof/>
          <w:lang w:val="en-US"/>
        </w:rPr>
        <w:t>[34]</w:t>
      </w:r>
      <w:r w:rsidR="008D0CFE" w:rsidRPr="0057620B">
        <w:rPr>
          <w:rFonts w:ascii="Arial" w:hAnsi="Arial" w:cs="Arial"/>
          <w:lang w:val="en-US"/>
        </w:rPr>
        <w:fldChar w:fldCharType="end"/>
      </w:r>
      <w:r w:rsidR="008D0CFE" w:rsidRPr="0057620B">
        <w:rPr>
          <w:rFonts w:ascii="Arial" w:hAnsi="Arial" w:cs="Arial"/>
          <w:lang w:val="en-US"/>
        </w:rPr>
        <w:t xml:space="preserve">. They seem to have obtained valuable information for what are important factors to ML models. </w:t>
      </w:r>
    </w:p>
    <w:p w14:paraId="0F2BB257" w14:textId="040F9DCC" w:rsidR="0045309D" w:rsidRPr="0057620B" w:rsidRDefault="00017902" w:rsidP="00B534DA">
      <w:pPr>
        <w:pStyle w:val="Geenafstand"/>
        <w:spacing w:line="360" w:lineRule="auto"/>
        <w:ind w:firstLine="360"/>
        <w:rPr>
          <w:rFonts w:ascii="Arial" w:hAnsi="Arial" w:cs="Arial"/>
          <w:lang w:val="en-US"/>
        </w:rPr>
      </w:pPr>
      <w:r w:rsidRPr="0057620B">
        <w:rPr>
          <w:rFonts w:ascii="Arial" w:hAnsi="Arial" w:cs="Arial"/>
          <w:lang w:val="en-US"/>
        </w:rPr>
        <w:t>Counterfactual</w:t>
      </w:r>
      <w:r w:rsidR="008D0CFE" w:rsidRPr="0057620B">
        <w:rPr>
          <w:rFonts w:ascii="Arial" w:hAnsi="Arial" w:cs="Arial"/>
          <w:lang w:val="en-US"/>
        </w:rPr>
        <w:t xml:space="preserve"> explanations</w:t>
      </w:r>
      <w:r w:rsidRPr="0057620B">
        <w:rPr>
          <w:rFonts w:ascii="Arial" w:hAnsi="Arial" w:cs="Arial"/>
          <w:lang w:val="en-US"/>
        </w:rPr>
        <w:t xml:space="preserve"> are example data points which have a different prediction from the input data point</w:t>
      </w:r>
      <w:r w:rsidR="00B534DA" w:rsidRPr="0057620B">
        <w:rPr>
          <w:rFonts w:ascii="Arial" w:hAnsi="Arial" w:cs="Arial"/>
          <w:lang w:val="en-US"/>
        </w:rPr>
        <w:t xml:space="preserve"> </w:t>
      </w:r>
      <w:r w:rsidR="00B534DA" w:rsidRPr="0057620B">
        <w:rPr>
          <w:rFonts w:ascii="Arial" w:hAnsi="Arial" w:cs="Arial"/>
          <w:lang w:val="en-US"/>
        </w:rPr>
        <w:fldChar w:fldCharType="begin">
          <w:fldData xml:space="preserve">PEVuZE5vdGU+PENpdGU+PEF1dGhvcj5CYXJyZWRvIEFycmlldGE8L0F1dGhvcj48WWVhcj4yMDIw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</w:fldData>
        </w:fldChar>
      </w:r>
      <w:r w:rsidR="000E00EE" w:rsidRPr="0057620B">
        <w:rPr>
          <w:rFonts w:ascii="Arial" w:hAnsi="Arial" w:cs="Arial"/>
          <w:lang w:val="en-US"/>
        </w:rPr>
        <w:instrText xml:space="preserve"> ADDIN EN.CITE </w:instrText>
      </w:r>
      <w:r w:rsidR="000E00EE" w:rsidRPr="0057620B">
        <w:rPr>
          <w:rFonts w:ascii="Arial" w:hAnsi="Arial" w:cs="Arial"/>
          <w:lang w:val="en-US"/>
        </w:rPr>
        <w:fldChar w:fldCharType="begin">
          <w:fldData xml:space="preserve">PEVuZE5vdGU+PENpdGU+PEF1dGhvcj5CYXJyZWRvIEFycmlldGE8L0F1dGhvcj48WWVhcj4yMDIw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</w:fldData>
        </w:fldChar>
      </w:r>
      <w:r w:rsidR="000E00EE" w:rsidRPr="0057620B">
        <w:rPr>
          <w:rFonts w:ascii="Arial" w:hAnsi="Arial" w:cs="Arial"/>
          <w:lang w:val="en-US"/>
        </w:rPr>
        <w:instrText xml:space="preserve"> ADDIN EN.CITE.DATA </w:instrText>
      </w:r>
      <w:r w:rsidR="000E00EE" w:rsidRPr="0057620B">
        <w:rPr>
          <w:rFonts w:ascii="Arial" w:hAnsi="Arial" w:cs="Arial"/>
          <w:lang w:val="en-US"/>
        </w:rPr>
      </w:r>
      <w:r w:rsidR="000E00EE" w:rsidRPr="0057620B">
        <w:rPr>
          <w:rFonts w:ascii="Arial" w:hAnsi="Arial" w:cs="Arial"/>
          <w:lang w:val="en-US"/>
        </w:rPr>
        <w:fldChar w:fldCharType="end"/>
      </w:r>
      <w:r w:rsidR="00B534DA" w:rsidRPr="0057620B">
        <w:rPr>
          <w:rFonts w:ascii="Arial" w:hAnsi="Arial" w:cs="Arial"/>
          <w:lang w:val="en-US"/>
        </w:rPr>
      </w:r>
      <w:r w:rsidR="00B534DA" w:rsidRPr="0057620B">
        <w:rPr>
          <w:rFonts w:ascii="Arial" w:hAnsi="Arial" w:cs="Arial"/>
          <w:lang w:val="en-US"/>
        </w:rPr>
        <w:fldChar w:fldCharType="separate"/>
      </w:r>
      <w:r w:rsidR="000E00EE" w:rsidRPr="0057620B">
        <w:rPr>
          <w:rFonts w:ascii="Arial" w:hAnsi="Arial" w:cs="Arial"/>
          <w:noProof/>
          <w:lang w:val="en-US"/>
        </w:rPr>
        <w:t>[20, 22, 23, 26]</w:t>
      </w:r>
      <w:r w:rsidR="00B534DA" w:rsidRPr="0057620B">
        <w:rPr>
          <w:rFonts w:ascii="Arial" w:hAnsi="Arial" w:cs="Arial"/>
          <w:lang w:val="en-US"/>
        </w:rPr>
        <w:fldChar w:fldCharType="end"/>
      </w:r>
      <w:r w:rsidR="00B534DA" w:rsidRPr="0057620B">
        <w:rPr>
          <w:rFonts w:ascii="Arial" w:hAnsi="Arial" w:cs="Arial"/>
          <w:lang w:val="en-US"/>
        </w:rPr>
        <w:t>.</w:t>
      </w:r>
      <w:r w:rsidRPr="0057620B">
        <w:rPr>
          <w:rFonts w:ascii="Arial" w:hAnsi="Arial" w:cs="Arial"/>
          <w:lang w:val="en-US"/>
        </w:rPr>
        <w:t xml:space="preserve"> </w:t>
      </w:r>
      <w:r w:rsidR="00B534DA" w:rsidRPr="0057620B">
        <w:rPr>
          <w:rFonts w:ascii="Arial" w:hAnsi="Arial" w:cs="Arial"/>
          <w:lang w:val="en-US"/>
        </w:rPr>
        <w:t>From such a</w:t>
      </w:r>
      <w:r w:rsidRPr="0057620B">
        <w:rPr>
          <w:rFonts w:ascii="Arial" w:hAnsi="Arial" w:cs="Arial"/>
          <w:lang w:val="en-US"/>
        </w:rPr>
        <w:t xml:space="preserve"> counterfactual</w:t>
      </w:r>
      <w:r w:rsidR="00B534DA" w:rsidRPr="0057620B">
        <w:rPr>
          <w:rFonts w:ascii="Arial" w:hAnsi="Arial" w:cs="Arial"/>
          <w:lang w:val="en-US"/>
        </w:rPr>
        <w:t xml:space="preserve"> the audience could derive how</w:t>
      </w:r>
      <w:r w:rsidRPr="0057620B">
        <w:rPr>
          <w:rFonts w:ascii="Arial" w:hAnsi="Arial" w:cs="Arial"/>
          <w:lang w:val="en-US"/>
        </w:rPr>
        <w:t xml:space="preserve"> the original instance could have been predicted differently if certain input features had different values. As such, they</w:t>
      </w:r>
      <w:r w:rsidR="008D0CFE" w:rsidRPr="0057620B">
        <w:rPr>
          <w:rFonts w:ascii="Arial" w:hAnsi="Arial" w:cs="Arial"/>
          <w:lang w:val="en-US"/>
        </w:rPr>
        <w:t xml:space="preserve"> answer the question </w:t>
      </w:r>
      <w:r w:rsidR="008D0CFE" w:rsidRPr="0057620B">
        <w:rPr>
          <w:rFonts w:ascii="Arial" w:hAnsi="Arial" w:cs="Arial"/>
          <w:i/>
          <w:iCs/>
          <w:lang w:val="en-US"/>
        </w:rPr>
        <w:t>“Why did the model not predict B?”</w:t>
      </w:r>
      <w:r w:rsidR="008D0CFE" w:rsidRPr="0057620B">
        <w:rPr>
          <w:rFonts w:ascii="Arial" w:hAnsi="Arial" w:cs="Arial"/>
          <w:lang w:val="en-US"/>
        </w:rPr>
        <w:t xml:space="preserve">. This way of reasoning is underpinned by the social sciences to be effective, as humans seek contrastive explanations </w:t>
      </w:r>
      <w:r w:rsidR="00EE1E54" w:rsidRPr="0057620B">
        <w:rPr>
          <w:rFonts w:ascii="Arial" w:hAnsi="Arial" w:cs="Arial"/>
          <w:iCs/>
          <w:lang w:val="en-US"/>
        </w:rPr>
        <w:fldChar w:fldCharType="begin">
          <w:fldData xml:space="preserve">PEVuZE5vdGU+PENpdGU+PEF1dGhvcj5NaWxsZXI8L0F1dGhvcj48WWVhcj4yMDE5PC9ZZWFyPjxS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</w:fldData>
        </w:fldChar>
      </w:r>
      <w:r w:rsidR="000E00EE" w:rsidRPr="0057620B">
        <w:rPr>
          <w:rFonts w:ascii="Arial" w:hAnsi="Arial" w:cs="Arial"/>
          <w:iCs/>
          <w:lang w:val="en-US"/>
        </w:rPr>
        <w:instrText xml:space="preserve"> ADDIN EN.CITE </w:instrText>
      </w:r>
      <w:r w:rsidR="000E00EE" w:rsidRPr="0057620B">
        <w:rPr>
          <w:rFonts w:ascii="Arial" w:hAnsi="Arial" w:cs="Arial"/>
          <w:iCs/>
          <w:lang w:val="en-US"/>
        </w:rPr>
        <w:fldChar w:fldCharType="begin">
          <w:fldData xml:space="preserve">PEVuZE5vdGU+PENpdGU+PEF1dGhvcj5NaWxsZXI8L0F1dGhvcj48WWVhcj4yMDE5PC9ZZWFyPjxS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</w:fldData>
        </w:fldChar>
      </w:r>
      <w:r w:rsidR="000E00EE" w:rsidRPr="0057620B">
        <w:rPr>
          <w:rFonts w:ascii="Arial" w:hAnsi="Arial" w:cs="Arial"/>
          <w:iCs/>
          <w:lang w:val="en-US"/>
        </w:rPr>
        <w:instrText xml:space="preserve"> ADDIN EN.CITE.DATA </w:instrText>
      </w:r>
      <w:r w:rsidR="000E00EE" w:rsidRPr="0057620B">
        <w:rPr>
          <w:rFonts w:ascii="Arial" w:hAnsi="Arial" w:cs="Arial"/>
          <w:iCs/>
          <w:lang w:val="en-US"/>
        </w:rPr>
      </w:r>
      <w:r w:rsidR="000E00EE" w:rsidRPr="0057620B">
        <w:rPr>
          <w:rFonts w:ascii="Arial" w:hAnsi="Arial" w:cs="Arial"/>
          <w:iCs/>
          <w:lang w:val="en-US"/>
        </w:rPr>
        <w:fldChar w:fldCharType="end"/>
      </w:r>
      <w:r w:rsidR="00EE1E54" w:rsidRPr="0057620B">
        <w:rPr>
          <w:rFonts w:ascii="Arial" w:hAnsi="Arial" w:cs="Arial"/>
          <w:iCs/>
          <w:lang w:val="en-US"/>
        </w:rPr>
      </w:r>
      <w:r w:rsidR="00EE1E54" w:rsidRPr="0057620B">
        <w:rPr>
          <w:rFonts w:ascii="Arial" w:hAnsi="Arial" w:cs="Arial"/>
          <w:iCs/>
          <w:lang w:val="en-US"/>
        </w:rPr>
        <w:fldChar w:fldCharType="separate"/>
      </w:r>
      <w:r w:rsidR="000E00EE" w:rsidRPr="0057620B">
        <w:rPr>
          <w:rFonts w:ascii="Arial" w:hAnsi="Arial" w:cs="Arial"/>
          <w:iCs/>
          <w:noProof/>
          <w:lang w:val="en-US"/>
        </w:rPr>
        <w:t>[20, 21]</w:t>
      </w:r>
      <w:r w:rsidR="00EE1E54" w:rsidRPr="0057620B">
        <w:rPr>
          <w:rFonts w:ascii="Arial" w:hAnsi="Arial" w:cs="Arial"/>
          <w:iCs/>
          <w:lang w:val="en-US"/>
        </w:rPr>
        <w:fldChar w:fldCharType="end"/>
      </w:r>
      <w:r w:rsidR="008D0CFE" w:rsidRPr="0057620B">
        <w:rPr>
          <w:rFonts w:ascii="Arial" w:hAnsi="Arial" w:cs="Arial"/>
          <w:lang w:val="en-US"/>
        </w:rPr>
        <w:t xml:space="preserve">. </w:t>
      </w:r>
      <w:r w:rsidR="00B534DA" w:rsidRPr="0057620B">
        <w:rPr>
          <w:rFonts w:ascii="Arial" w:hAnsi="Arial" w:cs="Arial"/>
          <w:lang w:val="en-US"/>
        </w:rPr>
        <w:t>This field is in active development and no method has been proven to work well for all sorts of applications. With this paper, we present a counterfactual method that is suitable for the NOC prediction domain. As such, counterfactuals will be covered in more detail.</w:t>
      </w:r>
    </w:p>
    <w:p w14:paraId="7EFD757F" w14:textId="436A447F" w:rsidR="00897ABF" w:rsidRPr="0057620B" w:rsidRDefault="00897ABF" w:rsidP="00F818A5">
      <w:pPr>
        <w:pStyle w:val="Geenafstand"/>
        <w:spacing w:line="360" w:lineRule="auto"/>
        <w:rPr>
          <w:rFonts w:ascii="Arial" w:hAnsi="Arial" w:cs="Arial"/>
          <w:lang w:val="en-US"/>
        </w:rPr>
      </w:pPr>
    </w:p>
    <w:p w14:paraId="36DBD37C" w14:textId="476F8D2F" w:rsidR="00582CCB" w:rsidRPr="0057620B" w:rsidRDefault="00582CCB" w:rsidP="00D43CC1">
      <w:pPr>
        <w:pStyle w:val="Geenafstand"/>
        <w:numPr>
          <w:ilvl w:val="1"/>
          <w:numId w:val="1"/>
        </w:numPr>
        <w:spacing w:line="360" w:lineRule="auto"/>
        <w:rPr>
          <w:rFonts w:ascii="Arial" w:hAnsi="Arial" w:cs="Arial"/>
          <w:i/>
          <w:lang w:val="en-US"/>
        </w:rPr>
      </w:pPr>
      <w:r w:rsidRPr="0057620B">
        <w:rPr>
          <w:rFonts w:ascii="Arial" w:hAnsi="Arial" w:cs="Arial"/>
          <w:i/>
          <w:lang w:val="en-US"/>
        </w:rPr>
        <w:t>Counterfactuals</w:t>
      </w:r>
    </w:p>
    <w:p w14:paraId="25946D86" w14:textId="0BDF4C59" w:rsidR="00DA1102" w:rsidRPr="0057620B" w:rsidRDefault="0029212C" w:rsidP="00DA1102">
      <w:pPr>
        <w:pStyle w:val="Geenafstand"/>
        <w:spacing w:line="360" w:lineRule="auto"/>
        <w:ind w:firstLine="360"/>
        <w:rPr>
          <w:rFonts w:ascii="Arial" w:eastAsiaTheme="minorEastAsia" w:hAnsi="Arial" w:cs="Arial"/>
          <w:lang w:val="en-US"/>
        </w:rPr>
      </w:pPr>
      <w:r w:rsidRPr="0057620B">
        <w:rPr>
          <w:rFonts w:ascii="Arial" w:hAnsi="Arial" w:cs="Arial"/>
          <w:iCs/>
          <w:lang w:val="en-US"/>
        </w:rPr>
        <w:t xml:space="preserve">A counterfactual is an example instance </w:t>
      </w:r>
      <w:r w:rsidR="0031596D" w:rsidRPr="0057620B">
        <w:rPr>
          <w:rFonts w:ascii="Arial" w:hAnsi="Arial" w:cs="Arial"/>
          <w:iCs/>
          <w:lang w:val="en-US"/>
        </w:rPr>
        <w:t>that is similar to the instance we want to explain, but has</w:t>
      </w:r>
      <w:r w:rsidRPr="0057620B">
        <w:rPr>
          <w:rFonts w:ascii="Arial" w:hAnsi="Arial" w:cs="Arial"/>
          <w:iCs/>
          <w:lang w:val="en-US"/>
        </w:rPr>
        <w:t xml:space="preserve"> a different prediction</w:t>
      </w:r>
      <w:r w:rsidR="00C31721" w:rsidRPr="0057620B">
        <w:rPr>
          <w:rFonts w:ascii="Arial" w:hAnsi="Arial" w:cs="Arial"/>
          <w:iCs/>
          <w:lang w:val="en-US"/>
        </w:rPr>
        <w:t xml:space="preserve"> </w:t>
      </w:r>
      <w:r w:rsidR="00C31721" w:rsidRPr="0057620B">
        <w:rPr>
          <w:rFonts w:ascii="Arial" w:hAnsi="Arial" w:cs="Arial"/>
          <w:iCs/>
          <w:lang w:val="en-US"/>
        </w:rPr>
        <w:fldChar w:fldCharType="begin">
          <w:fldData xml:space="preserve">PEVuZE5vdGU+PENpdGU+PEF1dGhvcj5SYW1vbjwvQXV0aG9yPjxZZWFyPjIwMjA8L1llYXI+PFJl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</w:fldData>
        </w:fldChar>
      </w:r>
      <w:r w:rsidR="000E00EE" w:rsidRPr="0057620B">
        <w:rPr>
          <w:rFonts w:ascii="Arial" w:hAnsi="Arial" w:cs="Arial"/>
          <w:iCs/>
          <w:lang w:val="en-US"/>
        </w:rPr>
        <w:instrText xml:space="preserve"> ADDIN EN.CITE </w:instrText>
      </w:r>
      <w:r w:rsidR="000E00EE" w:rsidRPr="0057620B">
        <w:rPr>
          <w:rFonts w:ascii="Arial" w:hAnsi="Arial" w:cs="Arial"/>
          <w:iCs/>
          <w:lang w:val="en-US"/>
        </w:rPr>
        <w:fldChar w:fldCharType="begin">
          <w:fldData xml:space="preserve">PEVuZE5vdGU+PENpdGU+PEF1dGhvcj5SYW1vbjwvQXV0aG9yPjxZZWFyPjIwMjA8L1llYXI+PFJl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</w:fldData>
        </w:fldChar>
      </w:r>
      <w:r w:rsidR="000E00EE" w:rsidRPr="0057620B">
        <w:rPr>
          <w:rFonts w:ascii="Arial" w:hAnsi="Arial" w:cs="Arial"/>
          <w:iCs/>
          <w:lang w:val="en-US"/>
        </w:rPr>
        <w:instrText xml:space="preserve"> ADDIN EN.CITE.DATA </w:instrText>
      </w:r>
      <w:r w:rsidR="000E00EE" w:rsidRPr="0057620B">
        <w:rPr>
          <w:rFonts w:ascii="Arial" w:hAnsi="Arial" w:cs="Arial"/>
          <w:iCs/>
          <w:lang w:val="en-US"/>
        </w:rPr>
      </w:r>
      <w:r w:rsidR="000E00EE" w:rsidRPr="0057620B">
        <w:rPr>
          <w:rFonts w:ascii="Arial" w:hAnsi="Arial" w:cs="Arial"/>
          <w:iCs/>
          <w:lang w:val="en-US"/>
        </w:rPr>
        <w:fldChar w:fldCharType="end"/>
      </w:r>
      <w:r w:rsidR="00C31721" w:rsidRPr="0057620B">
        <w:rPr>
          <w:rFonts w:ascii="Arial" w:hAnsi="Arial" w:cs="Arial"/>
          <w:iCs/>
          <w:lang w:val="en-US"/>
        </w:rPr>
      </w:r>
      <w:r w:rsidR="00C31721" w:rsidRPr="0057620B">
        <w:rPr>
          <w:rFonts w:ascii="Arial" w:hAnsi="Arial" w:cs="Arial"/>
          <w:iCs/>
          <w:lang w:val="en-US"/>
        </w:rPr>
        <w:fldChar w:fldCharType="separate"/>
      </w:r>
      <w:r w:rsidR="000E00EE" w:rsidRPr="0057620B">
        <w:rPr>
          <w:rFonts w:ascii="Arial" w:hAnsi="Arial" w:cs="Arial"/>
          <w:iCs/>
          <w:noProof/>
          <w:lang w:val="en-US"/>
        </w:rPr>
        <w:t>[35-50]</w:t>
      </w:r>
      <w:r w:rsidR="00C31721" w:rsidRPr="0057620B">
        <w:rPr>
          <w:rFonts w:ascii="Arial" w:hAnsi="Arial" w:cs="Arial"/>
          <w:iCs/>
          <w:lang w:val="en-US"/>
        </w:rPr>
        <w:fldChar w:fldCharType="end"/>
      </w:r>
      <w:r w:rsidR="0031596D" w:rsidRPr="0057620B">
        <w:rPr>
          <w:rFonts w:ascii="Arial" w:hAnsi="Arial" w:cs="Arial"/>
          <w:iCs/>
          <w:lang w:val="en-US"/>
        </w:rPr>
        <w:t xml:space="preserve">. </w:t>
      </w:r>
      <w:r w:rsidR="00B40B95" w:rsidRPr="0057620B">
        <w:rPr>
          <w:rFonts w:ascii="Arial" w:hAnsi="Arial" w:cs="Arial"/>
          <w:lang w:val="en-US"/>
        </w:rPr>
        <w:t xml:space="preserve">The differences in feature values between the input- and counterfactual instances can give the user an impression about the local decision space of the model. </w:t>
      </w:r>
      <w:r w:rsidR="0031596D" w:rsidRPr="0057620B">
        <w:rPr>
          <w:rFonts w:ascii="Arial" w:hAnsi="Arial" w:cs="Arial"/>
          <w:iCs/>
          <w:lang w:val="en-US"/>
        </w:rPr>
        <w:t xml:space="preserve">More formally, </w:t>
      </w:r>
      <w:r w:rsidR="00B40B95" w:rsidRPr="0057620B">
        <w:rPr>
          <w:rFonts w:ascii="Arial" w:hAnsi="Arial" w:cs="Arial"/>
          <w:iCs/>
          <w:lang w:val="en-US"/>
        </w:rPr>
        <w:t>a</w:t>
      </w:r>
      <w:r w:rsidR="00DA1102" w:rsidRPr="0057620B">
        <w:rPr>
          <w:rFonts w:ascii="Arial" w:hAnsi="Arial" w:cs="Arial"/>
          <w:iCs/>
          <w:lang w:val="en-US"/>
        </w:rPr>
        <w:t xml:space="preserve"> counterfactual </w:t>
      </w:r>
      <w:r w:rsidR="008656AE" w:rsidRPr="0057620B">
        <w:rPr>
          <w:rFonts w:ascii="Arial" w:hAnsi="Arial" w:cs="Arial"/>
          <w:iCs/>
          <w:lang w:val="en-US"/>
        </w:rPr>
        <w:t xml:space="preserve">can be </w:t>
      </w:r>
      <w:r w:rsidR="00B40B95" w:rsidRPr="0057620B">
        <w:rPr>
          <w:rFonts w:ascii="Arial" w:hAnsi="Arial" w:cs="Arial"/>
          <w:iCs/>
          <w:lang w:val="en-US"/>
        </w:rPr>
        <w:t>described</w:t>
      </w:r>
      <w:r w:rsidR="008656AE" w:rsidRPr="0057620B">
        <w:rPr>
          <w:rFonts w:ascii="Arial" w:hAnsi="Arial" w:cs="Arial"/>
          <w:iCs/>
          <w:lang w:val="en-US"/>
        </w:rPr>
        <w:t xml:space="preserve"> </w:t>
      </w:r>
      <w:r w:rsidR="00DA1102" w:rsidRPr="0057620B">
        <w:rPr>
          <w:rFonts w:ascii="Arial" w:hAnsi="Arial" w:cs="Arial"/>
          <w:iCs/>
          <w:lang w:val="en-US"/>
        </w:rPr>
        <w:t>as follows</w:t>
      </w:r>
      <w:r w:rsidR="00151E8A" w:rsidRPr="0057620B">
        <w:rPr>
          <w:rFonts w:ascii="Arial" w:hAnsi="Arial" w:cs="Arial"/>
          <w:iCs/>
          <w:lang w:val="en-US"/>
        </w:rPr>
        <w:t xml:space="preserve"> </w:t>
      </w:r>
      <w:r w:rsidR="00151E8A" w:rsidRPr="0057620B">
        <w:rPr>
          <w:rFonts w:ascii="Arial" w:hAnsi="Arial" w:cs="Arial"/>
          <w:iCs/>
          <w:lang w:val="en-US"/>
        </w:rPr>
        <w:fldChar w:fldCharType="begin"/>
      </w:r>
      <w:r w:rsidR="000E00EE" w:rsidRPr="0057620B">
        <w:rPr>
          <w:rFonts w:ascii="Arial" w:hAnsi="Arial" w:cs="Arial"/>
          <w:iCs/>
          <w:lang w:val="en-US"/>
        </w:rPr>
        <w:instrText xml:space="preserve"> ADDIN EN.CITE &lt;EndNote&gt;&lt;Cite&gt;&lt;Author&gt;Wachter&lt;/Author&gt;&lt;Year&gt;2018&lt;/Year&gt;&lt;RecNum&gt;111&lt;/RecNum&gt;&lt;DisplayText&gt;[37]&lt;/DisplayText&gt;&lt;record&gt;&lt;rec-number&gt;111&lt;/rec-number&gt;&lt;foreign-keys&gt;&lt;key app="EN" db-id="p22005xv5srwpxeed275s99yfvez9tfr995s" timestamp="1606492186"&gt;111&lt;/key&gt;&lt;/foreign-keys&gt;&lt;ref-type name="Journal Article"&gt;17&lt;/ref-type&gt;&lt;contributors&gt;&lt;authors&gt;&lt;author&gt;Wachter, Sandra&lt;/author&gt;&lt;author&gt;Mittelstadt, Brent&lt;/author&gt;&lt;author&gt;Russell, Chris&lt;/author&gt;&lt;/authors&gt;&lt;/contributors&gt;&lt;titles&gt;&lt;title&gt;Counterfactual Explanations Without Opening the Black Box: Automated Decisions and the GDPR&lt;/title&gt;&lt;secondary-title&gt;Harvard journal of law &amp;amp; technology&lt;/secondary-title&gt;&lt;/titles&gt;&lt;periodical&gt;&lt;full-title&gt;Harvard journal of law &amp;amp; technology&lt;/full-title&gt;&lt;/periodical&gt;&lt;pages&gt;841-887&lt;/pages&gt;&lt;volume&gt;31&lt;/volume&gt;&lt;dates&gt;&lt;year&gt;2018&lt;/year&gt;&lt;pub-dates&gt;&lt;date&gt;04/01&lt;/date&gt;&lt;/pub-dates&gt;&lt;/dates&gt;&lt;urls&gt;&lt;/urls&gt;&lt;/record&gt;&lt;/Cite&gt;&lt;/EndNote&gt;</w:instrText>
      </w:r>
      <w:r w:rsidR="00151E8A" w:rsidRPr="0057620B">
        <w:rPr>
          <w:rFonts w:ascii="Arial" w:hAnsi="Arial" w:cs="Arial"/>
          <w:iCs/>
          <w:lang w:val="en-US"/>
        </w:rPr>
        <w:fldChar w:fldCharType="separate"/>
      </w:r>
      <w:r w:rsidR="000E00EE" w:rsidRPr="0057620B">
        <w:rPr>
          <w:rFonts w:ascii="Arial" w:hAnsi="Arial" w:cs="Arial"/>
          <w:iCs/>
          <w:noProof/>
          <w:lang w:val="en-US"/>
        </w:rPr>
        <w:t>[37]</w:t>
      </w:r>
      <w:r w:rsidR="00151E8A" w:rsidRPr="0057620B">
        <w:rPr>
          <w:rFonts w:ascii="Arial" w:hAnsi="Arial" w:cs="Arial"/>
          <w:iCs/>
          <w:lang w:val="en-US"/>
        </w:rPr>
        <w:fldChar w:fldCharType="end"/>
      </w:r>
      <w:r w:rsidR="00410D4D" w:rsidRPr="0057620B">
        <w:rPr>
          <w:rFonts w:ascii="Arial" w:hAnsi="Arial" w:cs="Arial"/>
          <w:iCs/>
          <w:lang w:val="en-US"/>
        </w:rPr>
        <w:t>:</w:t>
      </w:r>
    </w:p>
    <w:p w14:paraId="13063C10" w14:textId="77777777" w:rsidR="00410D4D" w:rsidRPr="0057620B" w:rsidRDefault="00410D4D" w:rsidP="00DA1102">
      <w:pPr>
        <w:pStyle w:val="Geenafstand"/>
        <w:spacing w:line="360" w:lineRule="auto"/>
        <w:ind w:firstLine="360"/>
        <w:rPr>
          <w:rFonts w:ascii="Arial" w:eastAsiaTheme="minorEastAsia" w:hAnsi="Arial" w:cs="Arial"/>
          <w:lang w:val="en-US"/>
        </w:rPr>
      </w:pPr>
    </w:p>
    <w:p w14:paraId="20EADED2" w14:textId="0C4C93A1" w:rsidR="00410D4D" w:rsidRPr="0057620B" w:rsidRDefault="00410D4D" w:rsidP="00151E8A">
      <w:pPr>
        <w:pStyle w:val="Geenafstand"/>
        <w:spacing w:line="360" w:lineRule="auto"/>
        <w:ind w:left="360"/>
        <w:rPr>
          <w:rFonts w:ascii="Arial" w:eastAsiaTheme="minorEastAsia" w:hAnsi="Arial" w:cs="Arial"/>
          <w:i/>
          <w:iCs/>
          <w:lang w:val="en-US"/>
        </w:rPr>
      </w:pPr>
      <w:r w:rsidRPr="0057620B">
        <w:rPr>
          <w:rFonts w:ascii="Arial" w:eastAsiaTheme="minorEastAsia" w:hAnsi="Arial" w:cs="Arial"/>
          <w:lang w:val="en-US"/>
        </w:rPr>
        <w:t>“</w:t>
      </w:r>
      <w:r w:rsidRPr="0057620B">
        <w:rPr>
          <w:rFonts w:ascii="Arial" w:eastAsiaTheme="minorEastAsia" w:hAnsi="Arial" w:cs="Arial"/>
          <w:i/>
          <w:iCs/>
          <w:lang w:val="en-US"/>
        </w:rPr>
        <w:t xml:space="preserve">The model predicted outcome </w:t>
      </w:r>
      <m:oMath>
        <m:r>
          <w:rPr>
            <w:rFonts w:ascii="Cambria Math" w:eastAsiaTheme="minorEastAsia" w:hAnsi="Cambria Math" w:cs="Arial"/>
            <w:lang w:val="en-US"/>
          </w:rPr>
          <m:t>y</m:t>
        </m:r>
      </m:oMath>
      <w:r w:rsidRPr="0057620B">
        <w:rPr>
          <w:rFonts w:ascii="Arial" w:eastAsiaTheme="minorEastAsia" w:hAnsi="Arial" w:cs="Arial"/>
          <w:i/>
          <w:iCs/>
          <w:lang w:val="en-US"/>
        </w:rPr>
        <w:t xml:space="preserve"> because input instance</w:t>
      </w:r>
      <m:oMath>
        <m:r>
          <w:rPr>
            <w:rFonts w:ascii="Cambria Math" w:eastAsiaTheme="minorEastAsia" w:hAnsi="Cambria Math" w:cs="Arial"/>
            <w:lang w:val="en-US"/>
          </w:rPr>
          <m:t xml:space="preserve"> x</m:t>
        </m:r>
      </m:oMath>
      <w:r w:rsidRPr="0057620B">
        <w:rPr>
          <w:rFonts w:ascii="Arial" w:eastAsiaTheme="minorEastAsia" w:hAnsi="Arial" w:cs="Arial"/>
          <w:i/>
          <w:iCs/>
          <w:lang w:val="en-US"/>
        </w:rPr>
        <w:t xml:space="preserve"> had values </w:t>
      </w:r>
      <m:oMath>
        <m:d>
          <m:dPr>
            <m:begChr m:val="{"/>
            <m:endChr m:val="}"/>
            <m:ctrlPr>
              <w:rPr>
                <w:rFonts w:ascii="Cambria Math" w:eastAsiaTheme="minorEastAsia" w:hAnsi="Cambria Math" w:cs="Arial"/>
                <w:i/>
                <w:iCs/>
                <w:lang w:val="en-US"/>
              </w:rPr>
            </m:ctrlPr>
          </m:dPr>
          <m:e>
            <m:sSub>
              <m:sSubPr>
                <m:ctrlPr>
                  <w:rPr>
                    <w:rFonts w:ascii="Cambria Math" w:eastAsiaTheme="minorEastAsia" w:hAnsi="Cambria Math" w:cs="Arial"/>
                    <w:i/>
                    <w:iCs/>
                    <w:lang w:val="en-US"/>
                  </w:rPr>
                </m:ctrlPr>
              </m:sSubPr>
              <m:e>
                <m:r>
                  <w:rPr>
                    <w:rFonts w:ascii="Cambria Math" w:eastAsiaTheme="minorEastAsia" w:hAnsi="Cambria Math" w:cs="Arial"/>
                    <w:lang w:val="en-US"/>
                  </w:rPr>
                  <m:t>x</m:t>
                </m:r>
              </m:e>
              <m:sub>
                <m:r>
                  <w:rPr>
                    <w:rFonts w:ascii="Cambria Math" w:eastAsiaTheme="minorEastAsia" w:hAnsi="Cambria Math" w:cs="Arial"/>
                    <w:lang w:val="en-US"/>
                  </w:rPr>
                  <m:t>0</m:t>
                </m:r>
              </m:sub>
            </m:sSub>
            <m:r>
              <w:rPr>
                <w:rFonts w:ascii="Cambria Math" w:eastAsiaTheme="minorEastAsia" w:hAnsi="Cambria Math" w:cs="Arial"/>
                <w:lang w:val="en-US"/>
              </w:rPr>
              <m:t xml:space="preserve">, </m:t>
            </m:r>
            <m:sSub>
              <m:sSubPr>
                <m:ctrlPr>
                  <w:rPr>
                    <w:rFonts w:ascii="Cambria Math" w:eastAsiaTheme="minorEastAsia" w:hAnsi="Cambria Math" w:cs="Arial"/>
                    <w:i/>
                    <w:iCs/>
                    <w:lang w:val="en-US"/>
                  </w:rPr>
                </m:ctrlPr>
              </m:sSubPr>
              <m:e>
                <m:r>
                  <w:rPr>
                    <w:rFonts w:ascii="Cambria Math" w:eastAsiaTheme="minorEastAsia" w:hAnsi="Cambria Math" w:cs="Arial"/>
                    <w:lang w:val="en-US"/>
                  </w:rPr>
                  <m:t>x</m:t>
                </m:r>
              </m:e>
              <m:sub>
                <m:r>
                  <w:rPr>
                    <w:rFonts w:ascii="Cambria Math" w:eastAsiaTheme="minorEastAsia" w:hAnsi="Cambria Math" w:cs="Arial"/>
                    <w:lang w:val="en-US"/>
                  </w:rPr>
                  <m:t>1</m:t>
                </m:r>
              </m:sub>
            </m:sSub>
            <m:r>
              <w:rPr>
                <w:rFonts w:ascii="Cambria Math" w:eastAsiaTheme="minorEastAsia" w:hAnsi="Cambria Math" w:cs="Arial"/>
                <w:lang w:val="en-US"/>
              </w:rPr>
              <m:t>,...,</m:t>
            </m:r>
            <m:sSub>
              <m:sSubPr>
                <m:ctrlPr>
                  <w:rPr>
                    <w:rFonts w:ascii="Cambria Math" w:eastAsiaTheme="minorEastAsia" w:hAnsi="Cambria Math" w:cs="Arial"/>
                    <w:i/>
                    <w:iCs/>
                    <w:lang w:val="en-US"/>
                  </w:rPr>
                </m:ctrlPr>
              </m:sSubPr>
              <m:e>
                <m:r>
                  <w:rPr>
                    <w:rFonts w:ascii="Cambria Math" w:eastAsiaTheme="minorEastAsia" w:hAnsi="Cambria Math" w:cs="Arial"/>
                    <w:lang w:val="en-US"/>
                  </w:rPr>
                  <m:t>x</m:t>
                </m:r>
              </m:e>
              <m:sub>
                <m:r>
                  <w:rPr>
                    <w:rFonts w:ascii="Cambria Math" w:eastAsiaTheme="minorEastAsia" w:hAnsi="Cambria Math" w:cs="Arial"/>
                    <w:lang w:val="en-US"/>
                  </w:rPr>
                  <m:t>n</m:t>
                </m:r>
              </m:sub>
            </m:sSub>
          </m:e>
        </m:d>
      </m:oMath>
      <w:r w:rsidR="00151E8A" w:rsidRPr="0057620B">
        <w:rPr>
          <w:rFonts w:ascii="Arial" w:eastAsiaTheme="minorEastAsia" w:hAnsi="Arial" w:cs="Arial"/>
          <w:i/>
          <w:iCs/>
          <w:lang w:val="en-US"/>
        </w:rPr>
        <w:t xml:space="preserve">. If instead instance </w:t>
      </w:r>
      <m:oMath>
        <m:r>
          <w:rPr>
            <w:rFonts w:ascii="Cambria Math" w:eastAsiaTheme="minorEastAsia" w:hAnsi="Cambria Math" w:cs="Arial"/>
            <w:lang w:val="en-US"/>
          </w:rPr>
          <m:t>x</m:t>
        </m:r>
      </m:oMath>
      <w:r w:rsidR="00151E8A" w:rsidRPr="0057620B">
        <w:rPr>
          <w:rFonts w:ascii="Arial" w:eastAsiaTheme="minorEastAsia" w:hAnsi="Arial" w:cs="Arial"/>
          <w:i/>
          <w:iCs/>
          <w:lang w:val="en-US"/>
        </w:rPr>
        <w:t xml:space="preserve"> had values </w:t>
      </w:r>
      <m:oMath>
        <m:d>
          <m:dPr>
            <m:begChr m:val="{"/>
            <m:endChr m:val="}"/>
            <m:ctrlPr>
              <w:rPr>
                <w:rFonts w:ascii="Cambria Math" w:eastAsiaTheme="minorEastAsia" w:hAnsi="Cambria Math" w:cs="Arial"/>
                <w:i/>
                <w:iCs/>
                <w:lang w:val="en-US"/>
              </w:rPr>
            </m:ctrlPr>
          </m:dPr>
          <m:e>
            <m:sSub>
              <m:sSubPr>
                <m:ctrlPr>
                  <w:rPr>
                    <w:rFonts w:ascii="Cambria Math" w:eastAsiaTheme="minorEastAsia" w:hAnsi="Cambria Math" w:cs="Arial"/>
                    <w:i/>
                    <w:iCs/>
                    <w:lang w:val="en-US"/>
                  </w:rPr>
                </m:ctrlPr>
              </m:sSubPr>
              <m:e>
                <m:r>
                  <w:rPr>
                    <w:rFonts w:ascii="Cambria Math" w:eastAsiaTheme="minorEastAsia" w:hAnsi="Cambria Math" w:cs="Arial"/>
                    <w:lang w:val="en-US"/>
                  </w:rPr>
                  <m:t>x'</m:t>
                </m:r>
              </m:e>
              <m:sub>
                <m:r>
                  <w:rPr>
                    <w:rFonts w:ascii="Cambria Math" w:eastAsiaTheme="minorEastAsia" w:hAnsi="Cambria Math" w:cs="Arial"/>
                    <w:lang w:val="en-US"/>
                  </w:rPr>
                  <m:t>0</m:t>
                </m:r>
              </m:sub>
            </m:sSub>
            <m:r>
              <w:rPr>
                <w:rFonts w:ascii="Cambria Math" w:eastAsiaTheme="minorEastAsia" w:hAnsi="Cambria Math" w:cs="Arial"/>
                <w:lang w:val="en-US"/>
              </w:rPr>
              <m:t xml:space="preserve">, </m:t>
            </m:r>
            <m:sSub>
              <m:sSubPr>
                <m:ctrlPr>
                  <w:rPr>
                    <w:rFonts w:ascii="Cambria Math" w:eastAsiaTheme="minorEastAsia" w:hAnsi="Cambria Math" w:cs="Arial"/>
                    <w:i/>
                    <w:iCs/>
                    <w:lang w:val="en-US"/>
                  </w:rPr>
                </m:ctrlPr>
              </m:sSubPr>
              <m:e>
                <m:r>
                  <w:rPr>
                    <w:rFonts w:ascii="Cambria Math" w:eastAsiaTheme="minorEastAsia" w:hAnsi="Cambria Math" w:cs="Arial"/>
                    <w:lang w:val="en-US"/>
                  </w:rPr>
                  <m:t>x'</m:t>
                </m:r>
              </m:e>
              <m:sub>
                <m:r>
                  <w:rPr>
                    <w:rFonts w:ascii="Cambria Math" w:eastAsiaTheme="minorEastAsia" w:hAnsi="Cambria Math" w:cs="Arial"/>
                    <w:lang w:val="en-US"/>
                  </w:rPr>
                  <m:t>1</m:t>
                </m:r>
              </m:sub>
            </m:sSub>
            <m:r>
              <w:rPr>
                <w:rFonts w:ascii="Cambria Math" w:eastAsiaTheme="minorEastAsia" w:hAnsi="Cambria Math" w:cs="Arial"/>
                <w:lang w:val="en-US"/>
              </w:rPr>
              <m:t>,...,</m:t>
            </m:r>
            <m:sSub>
              <m:sSubPr>
                <m:ctrlPr>
                  <w:rPr>
                    <w:rFonts w:ascii="Cambria Math" w:eastAsiaTheme="minorEastAsia" w:hAnsi="Cambria Math" w:cs="Arial"/>
                    <w:i/>
                    <w:iCs/>
                    <w:lang w:val="en-US"/>
                  </w:rPr>
                </m:ctrlPr>
              </m:sSubPr>
              <m:e>
                <m:r>
                  <w:rPr>
                    <w:rFonts w:ascii="Cambria Math" w:eastAsiaTheme="minorEastAsia" w:hAnsi="Cambria Math" w:cs="Arial"/>
                    <w:lang w:val="en-US"/>
                  </w:rPr>
                  <m:t>x'</m:t>
                </m:r>
              </m:e>
              <m:sub>
                <m:r>
                  <w:rPr>
                    <w:rFonts w:ascii="Cambria Math" w:eastAsiaTheme="minorEastAsia" w:hAnsi="Cambria Math" w:cs="Arial"/>
                    <w:lang w:val="en-US"/>
                  </w:rPr>
                  <m:t>n</m:t>
                </m:r>
              </m:sub>
            </m:sSub>
          </m:e>
        </m:d>
      </m:oMath>
      <w:r w:rsidR="00151E8A" w:rsidRPr="0057620B">
        <w:rPr>
          <w:rFonts w:ascii="Arial" w:eastAsiaTheme="minorEastAsia" w:hAnsi="Arial" w:cs="Arial"/>
          <w:i/>
          <w:iCs/>
          <w:lang w:val="en-US"/>
        </w:rPr>
        <w:t xml:space="preserve">, and all other values had remained constant, the model would have predicted outcome </w:t>
      </w:r>
      <m:oMath>
        <m:r>
          <w:rPr>
            <w:rFonts w:ascii="Cambria Math" w:eastAsiaTheme="minorEastAsia" w:hAnsi="Cambria Math" w:cs="Arial"/>
            <w:lang w:val="en-US"/>
          </w:rPr>
          <m:t xml:space="preserve">y’. </m:t>
        </m:r>
      </m:oMath>
      <w:r w:rsidR="00151E8A" w:rsidRPr="0057620B">
        <w:rPr>
          <w:rFonts w:ascii="Arial" w:eastAsiaTheme="minorEastAsia" w:hAnsi="Arial" w:cs="Arial"/>
          <w:i/>
          <w:iCs/>
          <w:lang w:val="en-US"/>
        </w:rPr>
        <w:t>”</w:t>
      </w:r>
    </w:p>
    <w:p w14:paraId="25625801" w14:textId="77777777" w:rsidR="00AB6E32" w:rsidRPr="0057620B" w:rsidRDefault="00AB6E32" w:rsidP="00B40B95">
      <w:pPr>
        <w:pStyle w:val="Geenafstand"/>
        <w:spacing w:line="360" w:lineRule="auto"/>
        <w:ind w:firstLine="0"/>
        <w:rPr>
          <w:rFonts w:ascii="Arial" w:hAnsi="Arial" w:cs="Arial"/>
          <w:lang w:val="en-US"/>
        </w:rPr>
      </w:pPr>
    </w:p>
    <w:p w14:paraId="012EB5DA" w14:textId="61EF0362" w:rsidR="00B70ADC" w:rsidRPr="0057620B" w:rsidRDefault="00B40B95" w:rsidP="00AB6E32">
      <w:pPr>
        <w:pStyle w:val="Geenafstand"/>
        <w:spacing w:line="360" w:lineRule="auto"/>
        <w:rPr>
          <w:rFonts w:ascii="Arial" w:hAnsi="Arial" w:cs="Arial"/>
          <w:iCs/>
          <w:lang w:val="en-US"/>
        </w:rPr>
      </w:pPr>
      <w:r w:rsidRPr="0057620B">
        <w:rPr>
          <w:rFonts w:ascii="Arial" w:hAnsi="Arial" w:cs="Arial"/>
          <w:lang w:val="en-US"/>
        </w:rPr>
        <w:t xml:space="preserve">This alternative outcome is often referred to as the target of the counterfactual </w:t>
      </w:r>
      <w:r w:rsidRPr="0057620B">
        <w:rPr>
          <w:rFonts w:ascii="Arial" w:hAnsi="Arial" w:cs="Arial"/>
          <w:iCs/>
          <w:lang w:val="en-US"/>
        </w:rPr>
        <w:fldChar w:fldCharType="begin">
          <w:fldData xml:space="preserve">PEVuZE5vdGU+PENpdGU+PEF1dGhvcj5SYW1vbjwvQXV0aG9yPjxZZWFyPjIwMjA8L1llYXI+PFJl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</w:fldData>
        </w:fldChar>
      </w:r>
      <w:r w:rsidR="000E00EE" w:rsidRPr="0057620B">
        <w:rPr>
          <w:rFonts w:ascii="Arial" w:hAnsi="Arial" w:cs="Arial"/>
          <w:iCs/>
          <w:lang w:val="en-US"/>
        </w:rPr>
        <w:instrText xml:space="preserve"> ADDIN EN.CITE </w:instrText>
      </w:r>
      <w:r w:rsidR="000E00EE" w:rsidRPr="0057620B">
        <w:rPr>
          <w:rFonts w:ascii="Arial" w:hAnsi="Arial" w:cs="Arial"/>
          <w:iCs/>
          <w:lang w:val="en-US"/>
        </w:rPr>
        <w:fldChar w:fldCharType="begin">
          <w:fldData xml:space="preserve">PEVuZE5vdGU+PENpdGU+PEF1dGhvcj5SYW1vbjwvQXV0aG9yPjxZZWFyPjIwMjA8L1llYXI+PFJl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</w:fldData>
        </w:fldChar>
      </w:r>
      <w:r w:rsidR="000E00EE" w:rsidRPr="0057620B">
        <w:rPr>
          <w:rFonts w:ascii="Arial" w:hAnsi="Arial" w:cs="Arial"/>
          <w:iCs/>
          <w:lang w:val="en-US"/>
        </w:rPr>
        <w:instrText xml:space="preserve"> ADDIN EN.CITE.DATA </w:instrText>
      </w:r>
      <w:r w:rsidR="000E00EE" w:rsidRPr="0057620B">
        <w:rPr>
          <w:rFonts w:ascii="Arial" w:hAnsi="Arial" w:cs="Arial"/>
          <w:iCs/>
          <w:lang w:val="en-US"/>
        </w:rPr>
      </w:r>
      <w:r w:rsidR="000E00EE" w:rsidRPr="0057620B">
        <w:rPr>
          <w:rFonts w:ascii="Arial" w:hAnsi="Arial" w:cs="Arial"/>
          <w:iCs/>
          <w:lang w:val="en-US"/>
        </w:rPr>
        <w:fldChar w:fldCharType="end"/>
      </w:r>
      <w:r w:rsidRPr="0057620B">
        <w:rPr>
          <w:rFonts w:ascii="Arial" w:hAnsi="Arial" w:cs="Arial"/>
          <w:iCs/>
          <w:lang w:val="en-US"/>
        </w:rPr>
      </w:r>
      <w:r w:rsidRPr="0057620B">
        <w:rPr>
          <w:rFonts w:ascii="Arial" w:hAnsi="Arial" w:cs="Arial"/>
          <w:iCs/>
          <w:lang w:val="en-US"/>
        </w:rPr>
        <w:fldChar w:fldCharType="separate"/>
      </w:r>
      <w:r w:rsidR="000E00EE" w:rsidRPr="0057620B">
        <w:rPr>
          <w:rFonts w:ascii="Arial" w:hAnsi="Arial" w:cs="Arial"/>
          <w:iCs/>
          <w:noProof/>
          <w:lang w:val="en-US"/>
        </w:rPr>
        <w:t>[35-50]</w:t>
      </w:r>
      <w:r w:rsidRPr="0057620B">
        <w:rPr>
          <w:rFonts w:ascii="Arial" w:hAnsi="Arial" w:cs="Arial"/>
          <w:iCs/>
          <w:lang w:val="en-US"/>
        </w:rPr>
        <w:fldChar w:fldCharType="end"/>
      </w:r>
      <w:r w:rsidRPr="0057620B">
        <w:rPr>
          <w:rFonts w:ascii="Arial" w:hAnsi="Arial" w:cs="Arial"/>
          <w:iCs/>
          <w:lang w:val="en-US"/>
        </w:rPr>
        <w:t xml:space="preserve">. To help the user relate this new prediction as a possibility for the original input, the counterfactual- and input instances must be similar. </w:t>
      </w:r>
      <w:r w:rsidR="009E22E2" w:rsidRPr="0057620B">
        <w:rPr>
          <w:rFonts w:ascii="Arial" w:hAnsi="Arial" w:cs="Arial"/>
          <w:lang w:val="en-US"/>
        </w:rPr>
        <w:t xml:space="preserve">To find the most </w:t>
      </w:r>
      <w:r w:rsidR="00F62D29" w:rsidRPr="0057620B">
        <w:rPr>
          <w:rFonts w:ascii="Arial" w:hAnsi="Arial" w:cs="Arial"/>
          <w:lang w:val="en-US"/>
        </w:rPr>
        <w:t xml:space="preserve">suitable counterfactual, </w:t>
      </w:r>
      <w:r w:rsidR="004A4CB8" w:rsidRPr="0057620B">
        <w:rPr>
          <w:rFonts w:ascii="Arial" w:hAnsi="Arial" w:cs="Arial"/>
          <w:lang w:val="en-US"/>
        </w:rPr>
        <w:t>there needs to be a definition of what ‘similar’ entails.</w:t>
      </w:r>
      <w:r w:rsidR="00B70ADC" w:rsidRPr="0057620B">
        <w:rPr>
          <w:rFonts w:ascii="Arial" w:hAnsi="Arial" w:cs="Arial"/>
          <w:lang w:val="en-US"/>
        </w:rPr>
        <w:t xml:space="preserve"> </w:t>
      </w:r>
      <w:r w:rsidR="00B70ADC" w:rsidRPr="0057620B">
        <w:rPr>
          <w:rFonts w:ascii="Arial" w:hAnsi="Arial" w:cs="Arial"/>
          <w:iCs/>
          <w:lang w:val="en-US"/>
        </w:rPr>
        <w:t>Most commonly, this is measured by the distance from the input to the counterfactual</w:t>
      </w:r>
      <w:r w:rsidR="00F13911" w:rsidRPr="0057620B">
        <w:rPr>
          <w:rFonts w:ascii="Arial" w:hAnsi="Arial" w:cs="Arial"/>
          <w:iCs/>
          <w:lang w:val="en-US"/>
        </w:rPr>
        <w:t xml:space="preserve"> </w:t>
      </w:r>
      <w:r w:rsidR="00F13911" w:rsidRPr="0057620B">
        <w:rPr>
          <w:rFonts w:ascii="Arial" w:hAnsi="Arial" w:cs="Arial"/>
          <w:iCs/>
          <w:lang w:val="en-US"/>
        </w:rPr>
        <w:fldChar w:fldCharType="begin">
          <w:fldData xml:space="preserve">PEVuZE5vdGU+PENpdGU+PEF1dGhvcj5Tb2tvbDwvQXV0aG9yPjxZZWFyPjIwMTk8L1llYXI+PFJl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</w:fldData>
        </w:fldChar>
      </w:r>
      <w:r w:rsidR="000E00EE" w:rsidRPr="0057620B">
        <w:rPr>
          <w:rFonts w:ascii="Arial" w:hAnsi="Arial" w:cs="Arial"/>
          <w:iCs/>
          <w:lang w:val="en-US"/>
        </w:rPr>
        <w:instrText xml:space="preserve"> ADDIN EN.CITE </w:instrText>
      </w:r>
      <w:r w:rsidR="000E00EE" w:rsidRPr="0057620B">
        <w:rPr>
          <w:rFonts w:ascii="Arial" w:hAnsi="Arial" w:cs="Arial"/>
          <w:iCs/>
          <w:lang w:val="en-US"/>
        </w:rPr>
        <w:fldChar w:fldCharType="begin">
          <w:fldData xml:space="preserve">PEVuZE5vdGU+PENpdGU+PEF1dGhvcj5Tb2tvbDwvQXV0aG9yPjxZZWFyPjIwMTk8L1llYXI+PFJl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</w:fldData>
        </w:fldChar>
      </w:r>
      <w:r w:rsidR="000E00EE" w:rsidRPr="0057620B">
        <w:rPr>
          <w:rFonts w:ascii="Arial" w:hAnsi="Arial" w:cs="Arial"/>
          <w:iCs/>
          <w:lang w:val="en-US"/>
        </w:rPr>
        <w:instrText xml:space="preserve"> ADDIN EN.CITE.DATA </w:instrText>
      </w:r>
      <w:r w:rsidR="000E00EE" w:rsidRPr="0057620B">
        <w:rPr>
          <w:rFonts w:ascii="Arial" w:hAnsi="Arial" w:cs="Arial"/>
          <w:iCs/>
          <w:lang w:val="en-US"/>
        </w:rPr>
      </w:r>
      <w:r w:rsidR="000E00EE" w:rsidRPr="0057620B">
        <w:rPr>
          <w:rFonts w:ascii="Arial" w:hAnsi="Arial" w:cs="Arial"/>
          <w:iCs/>
          <w:lang w:val="en-US"/>
        </w:rPr>
        <w:fldChar w:fldCharType="end"/>
      </w:r>
      <w:r w:rsidR="00F13911" w:rsidRPr="0057620B">
        <w:rPr>
          <w:rFonts w:ascii="Arial" w:hAnsi="Arial" w:cs="Arial"/>
          <w:iCs/>
          <w:lang w:val="en-US"/>
        </w:rPr>
      </w:r>
      <w:r w:rsidR="00F13911" w:rsidRPr="0057620B">
        <w:rPr>
          <w:rFonts w:ascii="Arial" w:hAnsi="Arial" w:cs="Arial"/>
          <w:iCs/>
          <w:lang w:val="en-US"/>
        </w:rPr>
        <w:fldChar w:fldCharType="separate"/>
      </w:r>
      <w:r w:rsidR="000E00EE" w:rsidRPr="0057620B">
        <w:rPr>
          <w:rFonts w:ascii="Arial" w:hAnsi="Arial" w:cs="Arial"/>
          <w:iCs/>
          <w:noProof/>
          <w:lang w:val="en-US"/>
        </w:rPr>
        <w:t>[36-42, 44-47, 51]</w:t>
      </w:r>
      <w:r w:rsidR="00F13911" w:rsidRPr="0057620B">
        <w:rPr>
          <w:rFonts w:ascii="Arial" w:hAnsi="Arial" w:cs="Arial"/>
          <w:iCs/>
          <w:lang w:val="en-US"/>
        </w:rPr>
        <w:fldChar w:fldCharType="end"/>
      </w:r>
      <w:r w:rsidR="00C83F13" w:rsidRPr="0057620B">
        <w:rPr>
          <w:rFonts w:ascii="Arial" w:hAnsi="Arial" w:cs="Arial"/>
          <w:iCs/>
          <w:lang w:val="en-US"/>
        </w:rPr>
        <w:t xml:space="preserve">. </w:t>
      </w:r>
      <w:r w:rsidR="00845C4A" w:rsidRPr="0057620B">
        <w:rPr>
          <w:rFonts w:ascii="Arial" w:eastAsiaTheme="minorEastAsia" w:hAnsi="Arial" w:cs="Arial"/>
          <w:lang w:val="en-US"/>
        </w:rPr>
        <w:t xml:space="preserve">Though some methods use </w:t>
      </w:r>
      <m:oMath>
        <m:sSub>
          <m:sSubPr>
            <m:ctrlPr>
              <w:rPr>
                <w:rFonts w:ascii="Cambria Math" w:eastAsiaTheme="minorEastAsia" w:hAnsi="Cambria Math" w:cs="Arial"/>
                <w:i/>
                <w:lang w:val="en-US"/>
              </w:rPr>
            </m:ctrlPr>
          </m:sSubPr>
          <m:e>
            <m:r>
              <w:rPr>
                <w:rFonts w:ascii="Cambria Math" w:eastAsiaTheme="minorEastAsia" w:hAnsi="Cambria Math" w:cs="Arial"/>
                <w:lang w:val="en-US"/>
              </w:rPr>
              <m:t>L</m:t>
            </m:r>
          </m:e>
          <m:sub>
            <m:r>
              <w:rPr>
                <w:rFonts w:ascii="Cambria Math" w:eastAsiaTheme="minorEastAsia" w:hAnsi="Cambria Math" w:cs="Arial"/>
                <w:lang w:val="en-US"/>
              </w:rPr>
              <m:t>2</m:t>
            </m:r>
          </m:sub>
        </m:sSub>
      </m:oMath>
      <w:r w:rsidR="00845C4A" w:rsidRPr="0057620B">
        <w:rPr>
          <w:rFonts w:ascii="Arial" w:eastAsiaTheme="minorEastAsia" w:hAnsi="Arial" w:cs="Arial"/>
          <w:lang w:val="en-US"/>
        </w:rPr>
        <w:t xml:space="preserve"> or Euclidean </w:t>
      </w:r>
      <w:r w:rsidR="00845C4A" w:rsidRPr="0057620B">
        <w:rPr>
          <w:rFonts w:ascii="Arial" w:eastAsiaTheme="minorEastAsia" w:hAnsi="Arial" w:cs="Arial"/>
          <w:lang w:val="en-US"/>
        </w:rPr>
        <w:lastRenderedPageBreak/>
        <w:t xml:space="preserve">distance </w:t>
      </w:r>
      <w:r w:rsidR="00845C4A" w:rsidRPr="0057620B">
        <w:rPr>
          <w:rFonts w:ascii="Arial" w:eastAsiaTheme="minorEastAsia" w:hAnsi="Arial" w:cs="Arial"/>
          <w:lang w:val="en-US"/>
        </w:rPr>
        <w:fldChar w:fldCharType="begin"/>
      </w:r>
      <w:r w:rsidR="000E00EE" w:rsidRPr="0057620B">
        <w:rPr>
          <w:rFonts w:ascii="Arial" w:eastAsiaTheme="minorEastAsia" w:hAnsi="Arial" w:cs="Arial"/>
          <w:lang w:val="en-US"/>
        </w:rPr>
        <w:instrText xml:space="preserve"> ADDIN EN.CITE &lt;EndNote&gt;&lt;Cite&gt;&lt;Author&gt;Poyiadzi&lt;/Author&gt;&lt;Year&gt;2020&lt;/Year&gt;&lt;RecNum&gt;192&lt;/RecNum&gt;&lt;DisplayText&gt;[42, 46]&lt;/DisplayText&gt;&lt;record&gt;&lt;rec-number&gt;192&lt;/rec-number&gt;&lt;foreign-keys&gt;&lt;key app="EN" db-id="p22005xv5srwpxeed275s99yfvez9tfr995s" timestamp="1606923001"&gt;192&lt;/key&gt;&lt;/foreign-keys&gt;&lt;ref-type name="Book"&gt;6&lt;/ref-type&gt;&lt;contributors&gt;&lt;authors&gt;&lt;author&gt;Poyiadzi, Rafael&lt;/author&gt;&lt;author&gt;Sokol, Kacper&lt;/author&gt;&lt;author&gt;Santos-Rodriguez, Raul&lt;/author&gt;&lt;author&gt;Bie, Tijl&lt;/author&gt;&lt;author&gt;Flach, Peter&lt;/author&gt;&lt;/authors&gt;&lt;/contributors&gt;&lt;titles&gt;&lt;title&gt;FACE: Feasible and Actionable Counterfactual Explanations&lt;/title&gt;&lt;/titles&gt;&lt;pages&gt;344-350&lt;/pages&gt;&lt;dates&gt;&lt;year&gt;2020&lt;/year&gt;&lt;/dates&gt;&lt;urls&gt;&lt;/urls&gt;&lt;electronic-resource-num&gt;10.1145/3375627.3375850&lt;/electronic-resource-num&gt;&lt;/record&gt;&lt;/Cite&gt;&lt;Cite&gt;&lt;Author&gt;White&lt;/Author&gt;&lt;Year&gt;2020&lt;/Year&gt;&lt;RecNum&gt;193&lt;/RecNum&gt;&lt;record&gt;&lt;rec-number&gt;193&lt;/rec-number&gt;&lt;foreign-keys&gt;&lt;key app="EN" db-id="p22005xv5srwpxeed275s99yfvez9tfr995s" timestamp="1606923343"&gt;193&lt;/key&gt;&lt;/foreign-keys&gt;&lt;ref-type name="Conference Proceedings"&gt;10&lt;/ref-type&gt;&lt;contributors&gt;&lt;authors&gt;&lt;author&gt;White, Adam&lt;/author&gt;&lt;author&gt;Garcez, A.&lt;/author&gt;&lt;/authors&gt;&lt;/contributors&gt;&lt;titles&gt;&lt;title&gt;Measurable Counterfactual Local Explanations for Any Classifier&lt;/title&gt;&lt;secondary-title&gt;ECAI&lt;/secondary-title&gt;&lt;/titles&gt;&lt;dates&gt;&lt;year&gt;2020&lt;/year&gt;&lt;/dates&gt;&lt;urls&gt;&lt;/urls&gt;&lt;/record&gt;&lt;/Cite&gt;&lt;/EndNote&gt;</w:instrText>
      </w:r>
      <w:r w:rsidR="00845C4A" w:rsidRPr="0057620B">
        <w:rPr>
          <w:rFonts w:ascii="Arial" w:eastAsiaTheme="minorEastAsia" w:hAnsi="Arial" w:cs="Arial"/>
          <w:lang w:val="en-US"/>
        </w:rPr>
        <w:fldChar w:fldCharType="separate"/>
      </w:r>
      <w:r w:rsidR="000E00EE" w:rsidRPr="0057620B">
        <w:rPr>
          <w:rFonts w:ascii="Arial" w:eastAsiaTheme="minorEastAsia" w:hAnsi="Arial" w:cs="Arial"/>
          <w:noProof/>
          <w:lang w:val="en-US"/>
        </w:rPr>
        <w:t>[42, 46]</w:t>
      </w:r>
      <w:r w:rsidR="00845C4A" w:rsidRPr="0057620B">
        <w:rPr>
          <w:rFonts w:ascii="Arial" w:eastAsiaTheme="minorEastAsia" w:hAnsi="Arial" w:cs="Arial"/>
          <w:lang w:val="en-US"/>
        </w:rPr>
        <w:fldChar w:fldCharType="end"/>
      </w:r>
      <w:r w:rsidR="00845C4A" w:rsidRPr="0057620B">
        <w:rPr>
          <w:rFonts w:ascii="Arial" w:eastAsiaTheme="minorEastAsia" w:hAnsi="Arial" w:cs="Arial"/>
          <w:lang w:val="en-US"/>
        </w:rPr>
        <w:t xml:space="preserve">, </w:t>
      </w:r>
      <m:oMath>
        <m:sSub>
          <m:sSubPr>
            <m:ctrlPr>
              <w:rPr>
                <w:rFonts w:ascii="Cambria Math" w:eastAsiaTheme="minorEastAsia" w:hAnsi="Cambria Math" w:cs="Arial"/>
                <w:i/>
                <w:lang w:val="en-US"/>
              </w:rPr>
            </m:ctrlPr>
          </m:sSubPr>
          <m:e>
            <m:r>
              <w:rPr>
                <w:rFonts w:ascii="Cambria Math" w:eastAsiaTheme="minorEastAsia" w:hAnsi="Cambria Math" w:cs="Arial"/>
                <w:lang w:val="en-US"/>
              </w:rPr>
              <m:t>L</m:t>
            </m:r>
          </m:e>
          <m:sub>
            <m:r>
              <w:rPr>
                <w:rFonts w:ascii="Cambria Math" w:eastAsiaTheme="minorEastAsia" w:hAnsi="Cambria Math" w:cs="Arial"/>
                <w:lang w:val="en-US"/>
              </w:rPr>
              <m:t>1</m:t>
            </m:r>
          </m:sub>
        </m:sSub>
      </m:oMath>
      <w:r w:rsidR="00845C4A" w:rsidRPr="0057620B">
        <w:rPr>
          <w:rFonts w:ascii="Arial" w:eastAsiaTheme="minorEastAsia" w:hAnsi="Arial" w:cs="Arial"/>
          <w:lang w:val="en-US"/>
        </w:rPr>
        <w:t xml:space="preserve"> or Manhattan </w:t>
      </w:r>
      <w:r w:rsidR="00845C4A" w:rsidRPr="0057620B">
        <w:rPr>
          <w:rFonts w:ascii="Arial" w:hAnsi="Arial" w:cs="Arial"/>
          <w:lang w:val="en-US"/>
        </w:rPr>
        <w:t xml:space="preserve">distance appears to be the measure of choice as it does not blow outlier distances out of proportion as </w:t>
      </w:r>
      <m:oMath>
        <m:sSub>
          <m:sSubPr>
            <m:ctrlPr>
              <w:rPr>
                <w:rFonts w:ascii="Cambria Math" w:eastAsiaTheme="minorEastAsia" w:hAnsi="Cambria Math" w:cs="Arial"/>
                <w:i/>
                <w:lang w:val="en-US"/>
              </w:rPr>
            </m:ctrlPr>
          </m:sSubPr>
          <m:e>
            <m:r>
              <w:rPr>
                <w:rFonts w:ascii="Cambria Math" w:eastAsiaTheme="minorEastAsia" w:hAnsi="Cambria Math" w:cs="Arial"/>
                <w:lang w:val="en-US"/>
              </w:rPr>
              <m:t>L</m:t>
            </m:r>
          </m:e>
          <m:sub>
            <m:r>
              <w:rPr>
                <w:rFonts w:ascii="Cambria Math" w:eastAsiaTheme="minorEastAsia" w:hAnsi="Cambria Math" w:cs="Arial"/>
                <w:lang w:val="en-US"/>
              </w:rPr>
              <m:t>2</m:t>
            </m:r>
          </m:sub>
        </m:sSub>
      </m:oMath>
      <w:r w:rsidR="00845C4A" w:rsidRPr="0057620B">
        <w:rPr>
          <w:rFonts w:ascii="Arial" w:hAnsi="Arial" w:cs="Arial"/>
          <w:lang w:val="en-US"/>
        </w:rPr>
        <w:t xml:space="preserve"> distance tends to do </w:t>
      </w:r>
      <w:r w:rsidR="00845C4A" w:rsidRPr="0057620B">
        <w:rPr>
          <w:rFonts w:ascii="Arial" w:hAnsi="Arial" w:cs="Arial"/>
          <w:lang w:val="en-US"/>
        </w:rPr>
        <w:fldChar w:fldCharType="begin">
          <w:fldData xml:space="preserve">PEVuZE5vdGU+PENpdGU+PEF1dGhvcj5EYW5kbDwvQXV0aG9yPjxZZWFyPjIwMjA8L1llYXI+PFJl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==
</w:fldData>
        </w:fldChar>
      </w:r>
      <w:r w:rsidR="000E00EE" w:rsidRPr="0057620B">
        <w:rPr>
          <w:rFonts w:ascii="Arial" w:hAnsi="Arial" w:cs="Arial"/>
          <w:lang w:val="en-US"/>
        </w:rPr>
        <w:instrText xml:space="preserve"> ADDIN EN.CITE </w:instrText>
      </w:r>
      <w:r w:rsidR="000E00EE" w:rsidRPr="0057620B">
        <w:rPr>
          <w:rFonts w:ascii="Arial" w:hAnsi="Arial" w:cs="Arial"/>
          <w:lang w:val="en-US"/>
        </w:rPr>
        <w:fldChar w:fldCharType="begin">
          <w:fldData xml:space="preserve">PEVuZE5vdGU+PENpdGU+PEF1dGhvcj5EYW5kbDwvQXV0aG9yPjxZZWFyPjIwMjA8L1llYXI+PFJl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==
</w:fldData>
        </w:fldChar>
      </w:r>
      <w:r w:rsidR="000E00EE" w:rsidRPr="0057620B">
        <w:rPr>
          <w:rFonts w:ascii="Arial" w:hAnsi="Arial" w:cs="Arial"/>
          <w:lang w:val="en-US"/>
        </w:rPr>
        <w:instrText xml:space="preserve"> ADDIN EN.CITE.DATA </w:instrText>
      </w:r>
      <w:r w:rsidR="000E00EE" w:rsidRPr="0057620B">
        <w:rPr>
          <w:rFonts w:ascii="Arial" w:hAnsi="Arial" w:cs="Arial"/>
          <w:lang w:val="en-US"/>
        </w:rPr>
      </w:r>
      <w:r w:rsidR="000E00EE" w:rsidRPr="0057620B">
        <w:rPr>
          <w:rFonts w:ascii="Arial" w:hAnsi="Arial" w:cs="Arial"/>
          <w:lang w:val="en-US"/>
        </w:rPr>
        <w:fldChar w:fldCharType="end"/>
      </w:r>
      <w:r w:rsidR="00845C4A" w:rsidRPr="0057620B">
        <w:rPr>
          <w:rFonts w:ascii="Arial" w:hAnsi="Arial" w:cs="Arial"/>
          <w:lang w:val="en-US"/>
        </w:rPr>
      </w:r>
      <w:r w:rsidR="00845C4A" w:rsidRPr="0057620B">
        <w:rPr>
          <w:rFonts w:ascii="Arial" w:hAnsi="Arial" w:cs="Arial"/>
          <w:lang w:val="en-US"/>
        </w:rPr>
        <w:fldChar w:fldCharType="separate"/>
      </w:r>
      <w:r w:rsidR="000E00EE" w:rsidRPr="0057620B">
        <w:rPr>
          <w:rFonts w:ascii="Arial" w:hAnsi="Arial" w:cs="Arial"/>
          <w:noProof/>
          <w:lang w:val="en-US"/>
        </w:rPr>
        <w:t>[36, 37, 39-41, 45, 47]</w:t>
      </w:r>
      <w:r w:rsidR="00845C4A" w:rsidRPr="0057620B">
        <w:rPr>
          <w:rFonts w:ascii="Arial" w:hAnsi="Arial" w:cs="Arial"/>
          <w:lang w:val="en-US"/>
        </w:rPr>
        <w:fldChar w:fldCharType="end"/>
      </w:r>
      <w:r w:rsidR="00845C4A" w:rsidRPr="0057620B">
        <w:rPr>
          <w:rFonts w:ascii="Arial" w:hAnsi="Arial" w:cs="Arial"/>
          <w:lang w:val="en-US"/>
        </w:rPr>
        <w:t>. This is because with Euclidean distance, the differences in feature values are squared, while Manhattan distance takes the absolute differences.</w:t>
      </w:r>
      <w:r w:rsidR="00A91940" w:rsidRPr="0057620B">
        <w:rPr>
          <w:rFonts w:ascii="Arial" w:hAnsi="Arial" w:cs="Arial"/>
          <w:lang w:val="en-US"/>
        </w:rPr>
        <w:t xml:space="preserve"> </w:t>
      </w:r>
      <w:r w:rsidRPr="0057620B">
        <w:rPr>
          <w:rFonts w:ascii="Arial" w:hAnsi="Arial" w:cs="Arial"/>
          <w:lang w:val="en-US"/>
        </w:rPr>
        <w:t>Alternatively,</w:t>
      </w:r>
      <w:r w:rsidR="00A91940" w:rsidRPr="0057620B">
        <w:rPr>
          <w:rFonts w:ascii="Arial" w:hAnsi="Arial" w:cs="Arial"/>
          <w:lang w:val="en-US"/>
        </w:rPr>
        <w:t xml:space="preserve"> or additionally, similarity of a counterfactual is measured by the number of differences in feature values </w:t>
      </w:r>
      <w:r w:rsidRPr="0057620B">
        <w:rPr>
          <w:rFonts w:ascii="Arial" w:hAnsi="Arial" w:cs="Arial"/>
          <w:lang w:val="en-US"/>
        </w:rPr>
        <w:t>in comparison</w:t>
      </w:r>
      <w:r w:rsidR="00A91940" w:rsidRPr="0057620B">
        <w:rPr>
          <w:rFonts w:ascii="Arial" w:hAnsi="Arial" w:cs="Arial"/>
          <w:lang w:val="en-US"/>
        </w:rPr>
        <w:t xml:space="preserve"> to the input </w:t>
      </w:r>
      <w:r w:rsidR="00F13911" w:rsidRPr="0057620B">
        <w:rPr>
          <w:rFonts w:ascii="Arial" w:hAnsi="Arial" w:cs="Arial"/>
          <w:iCs/>
          <w:lang w:val="en-US"/>
        </w:rPr>
        <w:t xml:space="preserve"> </w:t>
      </w:r>
      <w:r w:rsidR="00F13911" w:rsidRPr="0057620B">
        <w:rPr>
          <w:rFonts w:ascii="Arial" w:hAnsi="Arial" w:cs="Arial"/>
          <w:iCs/>
          <w:lang w:val="en-US"/>
        </w:rPr>
        <w:fldChar w:fldCharType="begin">
          <w:fldData xml:space="preserve">PEVuZE5vdGU+PENpdGU+PEF1dGhvcj5SYW1vbjwvQXV0aG9yPjxZZWFyPjIwMjA8L1llYXI+PFJl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</w:fldData>
        </w:fldChar>
      </w:r>
      <w:r w:rsidR="000E00EE" w:rsidRPr="0057620B">
        <w:rPr>
          <w:rFonts w:ascii="Arial" w:hAnsi="Arial" w:cs="Arial"/>
          <w:iCs/>
          <w:lang w:val="en-US"/>
        </w:rPr>
        <w:instrText xml:space="preserve"> ADDIN EN.CITE </w:instrText>
      </w:r>
      <w:r w:rsidR="000E00EE" w:rsidRPr="0057620B">
        <w:rPr>
          <w:rFonts w:ascii="Arial" w:hAnsi="Arial" w:cs="Arial"/>
          <w:iCs/>
          <w:lang w:val="en-US"/>
        </w:rPr>
        <w:fldChar w:fldCharType="begin">
          <w:fldData xml:space="preserve">PEVuZE5vdGU+PENpdGU+PEF1dGhvcj5SYW1vbjwvQXV0aG9yPjxZZWFyPjIwMjA8L1llYXI+PFJl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</w:fldData>
        </w:fldChar>
      </w:r>
      <w:r w:rsidR="000E00EE" w:rsidRPr="0057620B">
        <w:rPr>
          <w:rFonts w:ascii="Arial" w:hAnsi="Arial" w:cs="Arial"/>
          <w:iCs/>
          <w:lang w:val="en-US"/>
        </w:rPr>
        <w:instrText xml:space="preserve"> ADDIN EN.CITE.DATA </w:instrText>
      </w:r>
      <w:r w:rsidR="000E00EE" w:rsidRPr="0057620B">
        <w:rPr>
          <w:rFonts w:ascii="Arial" w:hAnsi="Arial" w:cs="Arial"/>
          <w:iCs/>
          <w:lang w:val="en-US"/>
        </w:rPr>
      </w:r>
      <w:r w:rsidR="000E00EE" w:rsidRPr="0057620B">
        <w:rPr>
          <w:rFonts w:ascii="Arial" w:hAnsi="Arial" w:cs="Arial"/>
          <w:iCs/>
          <w:lang w:val="en-US"/>
        </w:rPr>
        <w:fldChar w:fldCharType="end"/>
      </w:r>
      <w:r w:rsidR="00F13911" w:rsidRPr="0057620B">
        <w:rPr>
          <w:rFonts w:ascii="Arial" w:hAnsi="Arial" w:cs="Arial"/>
          <w:iCs/>
          <w:lang w:val="en-US"/>
        </w:rPr>
      </w:r>
      <w:r w:rsidR="00F13911" w:rsidRPr="0057620B">
        <w:rPr>
          <w:rFonts w:ascii="Arial" w:hAnsi="Arial" w:cs="Arial"/>
          <w:iCs/>
          <w:lang w:val="en-US"/>
        </w:rPr>
        <w:fldChar w:fldCharType="separate"/>
      </w:r>
      <w:r w:rsidR="000E00EE" w:rsidRPr="0057620B">
        <w:rPr>
          <w:rFonts w:ascii="Arial" w:hAnsi="Arial" w:cs="Arial"/>
          <w:iCs/>
          <w:noProof/>
          <w:lang w:val="en-US"/>
        </w:rPr>
        <w:t>[35, 36, 39, 41, 43-47, 49, 50]</w:t>
      </w:r>
      <w:r w:rsidR="00F13911" w:rsidRPr="0057620B">
        <w:rPr>
          <w:rFonts w:ascii="Arial" w:hAnsi="Arial" w:cs="Arial"/>
          <w:iCs/>
          <w:lang w:val="en-US"/>
        </w:rPr>
        <w:fldChar w:fldCharType="end"/>
      </w:r>
      <w:r w:rsidRPr="0057620B">
        <w:rPr>
          <w:rFonts w:ascii="Arial" w:hAnsi="Arial" w:cs="Arial"/>
          <w:iCs/>
          <w:lang w:val="en-US"/>
        </w:rPr>
        <w:t xml:space="preserve">, sometimes referred to as </w:t>
      </w:r>
      <m:oMath>
        <m:sSub>
          <m:sSubPr>
            <m:ctrlPr>
              <w:rPr>
                <w:rFonts w:ascii="Cambria Math" w:hAnsi="Cambria Math" w:cs="Arial"/>
                <w:i/>
                <w:iCs/>
                <w:lang w:val="en-US"/>
              </w:rPr>
            </m:ctrlPr>
          </m:sSubPr>
          <m:e>
            <m:r>
              <w:rPr>
                <w:rFonts w:ascii="Cambria Math" w:hAnsi="Cambria Math" w:cs="Arial"/>
                <w:lang w:val="en-US"/>
              </w:rPr>
              <m:t>L</m:t>
            </m:r>
          </m:e>
          <m:sub>
            <m:r>
              <w:rPr>
                <w:rFonts w:ascii="Cambria Math" w:hAnsi="Cambria Math" w:cs="Arial"/>
                <w:lang w:val="en-US"/>
              </w:rPr>
              <m:t>0</m:t>
            </m:r>
          </m:sub>
        </m:sSub>
      </m:oMath>
      <w:r w:rsidRPr="0057620B">
        <w:rPr>
          <w:rFonts w:ascii="Arial" w:eastAsiaTheme="minorEastAsia" w:hAnsi="Arial" w:cs="Arial"/>
          <w:iCs/>
          <w:lang w:val="en-US"/>
        </w:rPr>
        <w:t xml:space="preserve"> distance.</w:t>
      </w:r>
    </w:p>
    <w:p w14:paraId="28F4E534" w14:textId="4595ECA2" w:rsidR="00B70ADC" w:rsidRPr="0057620B" w:rsidRDefault="00B70ADC" w:rsidP="003D41E7">
      <w:pPr>
        <w:pStyle w:val="Geenafstand"/>
        <w:spacing w:line="360" w:lineRule="auto"/>
        <w:rPr>
          <w:rFonts w:ascii="Arial" w:hAnsi="Arial" w:cs="Arial"/>
          <w:iCs/>
          <w:lang w:val="en-US"/>
        </w:rPr>
      </w:pPr>
    </w:p>
    <w:p w14:paraId="23B270B5" w14:textId="35F31DB9" w:rsidR="00B70ADC" w:rsidRPr="0057620B" w:rsidRDefault="008656AE" w:rsidP="003D41E7">
      <w:pPr>
        <w:pStyle w:val="Geenafstand"/>
        <w:spacing w:line="360" w:lineRule="auto"/>
        <w:rPr>
          <w:rFonts w:ascii="Arial" w:hAnsi="Arial" w:cs="Arial"/>
          <w:iCs/>
          <w:lang w:val="en-US"/>
        </w:rPr>
      </w:pPr>
      <w:r w:rsidRPr="0057620B">
        <w:rPr>
          <w:rFonts w:ascii="Arial" w:hAnsi="Arial" w:cs="Arial"/>
          <w:iCs/>
          <w:lang w:val="en-US"/>
        </w:rPr>
        <w:t>In</w:t>
      </w:r>
      <w:r w:rsidR="00B70ADC" w:rsidRPr="0057620B">
        <w:rPr>
          <w:rFonts w:ascii="Arial" w:hAnsi="Arial" w:cs="Arial"/>
          <w:iCs/>
          <w:lang w:val="en-US"/>
        </w:rPr>
        <w:t xml:space="preserve"> summary,</w:t>
      </w:r>
      <w:r w:rsidR="008D6F34" w:rsidRPr="0057620B">
        <w:rPr>
          <w:rFonts w:ascii="Arial" w:hAnsi="Arial" w:cs="Arial"/>
          <w:iCs/>
          <w:lang w:val="en-US"/>
        </w:rPr>
        <w:t xml:space="preserve"> the consensus is that</w:t>
      </w:r>
      <w:r w:rsidR="00B70ADC" w:rsidRPr="0057620B">
        <w:rPr>
          <w:rFonts w:ascii="Arial" w:hAnsi="Arial" w:cs="Arial"/>
          <w:iCs/>
          <w:lang w:val="en-US"/>
        </w:rPr>
        <w:t xml:space="preserve"> a counterfactual </w:t>
      </w:r>
      <w:r w:rsidR="00B40B95" w:rsidRPr="0057620B">
        <w:rPr>
          <w:rFonts w:ascii="Arial" w:hAnsi="Arial" w:cs="Arial"/>
          <w:iCs/>
          <w:lang w:val="en-US"/>
        </w:rPr>
        <w:t>should</w:t>
      </w:r>
      <w:r w:rsidR="00B70ADC" w:rsidRPr="0057620B">
        <w:rPr>
          <w:rFonts w:ascii="Arial" w:hAnsi="Arial" w:cs="Arial"/>
          <w:iCs/>
          <w:lang w:val="en-US"/>
        </w:rPr>
        <w:t xml:space="preserve"> be:</w:t>
      </w:r>
    </w:p>
    <w:p w14:paraId="04E75534" w14:textId="3E1B0982" w:rsidR="00B70ADC" w:rsidRPr="0057620B" w:rsidRDefault="00B70ADC" w:rsidP="00D43CC1">
      <w:pPr>
        <w:pStyle w:val="Geenafstand"/>
        <w:numPr>
          <w:ilvl w:val="0"/>
          <w:numId w:val="7"/>
        </w:numPr>
        <w:spacing w:line="360" w:lineRule="auto"/>
        <w:rPr>
          <w:rFonts w:ascii="Arial" w:hAnsi="Arial" w:cs="Arial"/>
          <w:iCs/>
          <w:lang w:val="en-US"/>
        </w:rPr>
      </w:pPr>
      <w:r w:rsidRPr="0057620B">
        <w:rPr>
          <w:rFonts w:ascii="Arial" w:hAnsi="Arial" w:cs="Arial"/>
          <w:iCs/>
          <w:lang w:val="en-US"/>
        </w:rPr>
        <w:t>Valid:</w:t>
      </w:r>
      <w:r w:rsidRPr="0057620B">
        <w:rPr>
          <w:rFonts w:ascii="Arial" w:hAnsi="Arial" w:cs="Arial"/>
          <w:iCs/>
          <w:lang w:val="en-US"/>
        </w:rPr>
        <w:tab/>
      </w:r>
      <w:r w:rsidRPr="0057620B">
        <w:rPr>
          <w:rFonts w:ascii="Arial" w:hAnsi="Arial" w:cs="Arial"/>
          <w:iCs/>
          <w:lang w:val="en-US"/>
        </w:rPr>
        <w:tab/>
      </w:r>
      <w:r w:rsidR="003C3FF6" w:rsidRPr="0057620B">
        <w:rPr>
          <w:rFonts w:ascii="Arial" w:hAnsi="Arial" w:cs="Arial"/>
          <w:iCs/>
          <w:lang w:val="en-US"/>
        </w:rPr>
        <w:t xml:space="preserve">it </w:t>
      </w:r>
      <w:r w:rsidRPr="0057620B">
        <w:rPr>
          <w:rFonts w:ascii="Arial" w:hAnsi="Arial" w:cs="Arial"/>
          <w:iCs/>
          <w:lang w:val="en-US"/>
        </w:rPr>
        <w:t xml:space="preserve">has the </w:t>
      </w:r>
      <w:r w:rsidRPr="0057620B">
        <w:rPr>
          <w:rFonts w:ascii="Arial" w:hAnsi="Arial" w:cs="Arial"/>
          <w:i/>
          <w:lang w:val="en-US"/>
        </w:rPr>
        <w:t>target</w:t>
      </w:r>
      <w:r w:rsidRPr="0057620B">
        <w:rPr>
          <w:rFonts w:ascii="Arial" w:hAnsi="Arial" w:cs="Arial"/>
          <w:iCs/>
          <w:lang w:val="en-US"/>
        </w:rPr>
        <w:t xml:space="preserve"> outcome</w:t>
      </w:r>
      <w:r w:rsidR="00C31721" w:rsidRPr="0057620B">
        <w:rPr>
          <w:rFonts w:ascii="Arial" w:hAnsi="Arial" w:cs="Arial"/>
          <w:iCs/>
          <w:lang w:val="en-US"/>
        </w:rPr>
        <w:t>.</w:t>
      </w:r>
    </w:p>
    <w:p w14:paraId="26F71A7E" w14:textId="6A10D13C" w:rsidR="00B70ADC" w:rsidRPr="0057620B" w:rsidRDefault="00B70ADC" w:rsidP="00D43CC1">
      <w:pPr>
        <w:pStyle w:val="Geenafstand"/>
        <w:numPr>
          <w:ilvl w:val="0"/>
          <w:numId w:val="7"/>
        </w:numPr>
        <w:spacing w:line="360" w:lineRule="auto"/>
        <w:rPr>
          <w:rFonts w:ascii="Arial" w:hAnsi="Arial" w:cs="Arial"/>
          <w:iCs/>
          <w:lang w:val="en-US"/>
        </w:rPr>
      </w:pPr>
      <w:r w:rsidRPr="0057620B">
        <w:rPr>
          <w:rFonts w:ascii="Arial" w:hAnsi="Arial" w:cs="Arial"/>
          <w:iCs/>
          <w:lang w:val="en-US"/>
        </w:rPr>
        <w:t xml:space="preserve">Proximal: </w:t>
      </w:r>
      <w:r w:rsidRPr="0057620B">
        <w:rPr>
          <w:rFonts w:ascii="Arial" w:hAnsi="Arial" w:cs="Arial"/>
          <w:iCs/>
          <w:lang w:val="en-US"/>
        </w:rPr>
        <w:tab/>
      </w:r>
      <w:r w:rsidR="003C3FF6" w:rsidRPr="0057620B">
        <w:rPr>
          <w:rFonts w:ascii="Arial" w:hAnsi="Arial" w:cs="Arial"/>
          <w:iCs/>
          <w:lang w:val="en-US"/>
        </w:rPr>
        <w:t xml:space="preserve">it </w:t>
      </w:r>
      <w:r w:rsidRPr="0057620B">
        <w:rPr>
          <w:rFonts w:ascii="Arial" w:hAnsi="Arial" w:cs="Arial"/>
          <w:iCs/>
          <w:lang w:val="en-US"/>
        </w:rPr>
        <w:t xml:space="preserve">has minimum </w:t>
      </w:r>
      <w:r w:rsidRPr="0057620B">
        <w:rPr>
          <w:rFonts w:ascii="Arial" w:hAnsi="Arial" w:cs="Arial"/>
          <w:i/>
          <w:lang w:val="en-US"/>
        </w:rPr>
        <w:t>distance</w:t>
      </w:r>
      <w:r w:rsidRPr="0057620B">
        <w:rPr>
          <w:rFonts w:ascii="Arial" w:hAnsi="Arial" w:cs="Arial"/>
          <w:iCs/>
          <w:lang w:val="en-US"/>
        </w:rPr>
        <w:t xml:space="preserve"> to the input</w:t>
      </w:r>
      <w:r w:rsidR="00C31721" w:rsidRPr="0057620B">
        <w:rPr>
          <w:rFonts w:ascii="Arial" w:hAnsi="Arial" w:cs="Arial"/>
          <w:iCs/>
          <w:lang w:val="en-US"/>
        </w:rPr>
        <w:t>.</w:t>
      </w:r>
    </w:p>
    <w:p w14:paraId="6BEAB641" w14:textId="683552E7" w:rsidR="00B70ADC" w:rsidRPr="0057620B" w:rsidRDefault="00B70ADC" w:rsidP="00D43CC1">
      <w:pPr>
        <w:pStyle w:val="Geenafstand"/>
        <w:numPr>
          <w:ilvl w:val="0"/>
          <w:numId w:val="7"/>
        </w:numPr>
        <w:spacing w:line="360" w:lineRule="auto"/>
        <w:rPr>
          <w:rFonts w:ascii="Arial" w:hAnsi="Arial" w:cs="Arial"/>
          <w:iCs/>
          <w:lang w:val="en-US"/>
        </w:rPr>
      </w:pPr>
      <w:r w:rsidRPr="0057620B">
        <w:rPr>
          <w:rFonts w:ascii="Arial" w:hAnsi="Arial" w:cs="Arial"/>
          <w:iCs/>
          <w:lang w:val="en-US"/>
        </w:rPr>
        <w:t xml:space="preserve">Sparse: </w:t>
      </w:r>
      <w:r w:rsidRPr="0057620B">
        <w:rPr>
          <w:rFonts w:ascii="Arial" w:hAnsi="Arial" w:cs="Arial"/>
          <w:iCs/>
          <w:lang w:val="en-US"/>
        </w:rPr>
        <w:tab/>
      </w:r>
      <w:r w:rsidR="003C3FF6" w:rsidRPr="0057620B">
        <w:rPr>
          <w:rFonts w:ascii="Arial" w:hAnsi="Arial" w:cs="Arial"/>
          <w:iCs/>
          <w:lang w:val="en-US"/>
        </w:rPr>
        <w:t xml:space="preserve">it </w:t>
      </w:r>
      <w:r w:rsidRPr="0057620B">
        <w:rPr>
          <w:rFonts w:ascii="Arial" w:hAnsi="Arial" w:cs="Arial"/>
          <w:iCs/>
          <w:lang w:val="en-US"/>
        </w:rPr>
        <w:t xml:space="preserve">has minimum </w:t>
      </w:r>
      <w:r w:rsidRPr="0057620B">
        <w:rPr>
          <w:rFonts w:ascii="Arial" w:hAnsi="Arial" w:cs="Arial"/>
          <w:i/>
          <w:lang w:val="en-US"/>
        </w:rPr>
        <w:t>feature differences</w:t>
      </w:r>
      <w:r w:rsidRPr="0057620B">
        <w:rPr>
          <w:rFonts w:ascii="Arial" w:hAnsi="Arial" w:cs="Arial"/>
          <w:iCs/>
          <w:lang w:val="en-US"/>
        </w:rPr>
        <w:t xml:space="preserve"> with regards to the input</w:t>
      </w:r>
      <w:r w:rsidR="00C31721" w:rsidRPr="0057620B">
        <w:rPr>
          <w:rFonts w:ascii="Arial" w:hAnsi="Arial" w:cs="Arial"/>
          <w:iCs/>
          <w:lang w:val="en-US"/>
        </w:rPr>
        <w:t>.</w:t>
      </w:r>
    </w:p>
    <w:p w14:paraId="17DAAC29" w14:textId="77777777" w:rsidR="00B70ADC" w:rsidRPr="0057620B" w:rsidRDefault="00B70ADC" w:rsidP="003D41E7">
      <w:pPr>
        <w:pStyle w:val="Geenafstand"/>
        <w:spacing w:line="360" w:lineRule="auto"/>
        <w:rPr>
          <w:rFonts w:ascii="Arial" w:hAnsi="Arial" w:cs="Arial"/>
          <w:iCs/>
          <w:lang w:val="en-US"/>
        </w:rPr>
      </w:pPr>
    </w:p>
    <w:p w14:paraId="39B353CF" w14:textId="36D92643" w:rsidR="00BC61E9" w:rsidRPr="0057620B" w:rsidRDefault="001C4F77" w:rsidP="006042A8">
      <w:pPr>
        <w:pStyle w:val="Geenafstand"/>
        <w:spacing w:line="360" w:lineRule="auto"/>
        <w:rPr>
          <w:rFonts w:ascii="Arial" w:hAnsi="Arial" w:cs="Arial"/>
          <w:lang w:val="en-US"/>
        </w:rPr>
      </w:pPr>
      <w:r w:rsidRPr="0057620B">
        <w:rPr>
          <w:rFonts w:ascii="Arial" w:hAnsi="Arial" w:cs="Arial"/>
          <w:lang w:val="en-US"/>
        </w:rPr>
        <w:t>T</w:t>
      </w:r>
      <w:r w:rsidR="00F62D29" w:rsidRPr="0057620B">
        <w:rPr>
          <w:rFonts w:ascii="Arial" w:hAnsi="Arial" w:cs="Arial"/>
          <w:lang w:val="en-US"/>
        </w:rPr>
        <w:t xml:space="preserve">here </w:t>
      </w:r>
      <w:r w:rsidR="00F34EAA" w:rsidRPr="0057620B">
        <w:rPr>
          <w:rFonts w:ascii="Arial" w:hAnsi="Arial" w:cs="Arial"/>
          <w:lang w:val="en-US"/>
        </w:rPr>
        <w:t>are</w:t>
      </w:r>
      <w:r w:rsidR="00F62D29" w:rsidRPr="0057620B">
        <w:rPr>
          <w:rFonts w:ascii="Arial" w:hAnsi="Arial" w:cs="Arial"/>
          <w:lang w:val="en-US"/>
        </w:rPr>
        <w:t xml:space="preserve"> more aspects to optimize such as </w:t>
      </w:r>
      <w:r w:rsidR="00476C19" w:rsidRPr="0057620B">
        <w:rPr>
          <w:rFonts w:ascii="Arial" w:hAnsi="Arial" w:cs="Arial"/>
          <w:lang w:val="en-US"/>
        </w:rPr>
        <w:t>presenting a diverse set of counterfactuals</w:t>
      </w:r>
      <w:r w:rsidR="002B2F35" w:rsidRPr="0057620B">
        <w:rPr>
          <w:rFonts w:ascii="Arial" w:hAnsi="Arial" w:cs="Arial"/>
          <w:lang w:val="en-US"/>
        </w:rPr>
        <w:t xml:space="preserve"> </w:t>
      </w:r>
      <w:r w:rsidR="002B2F35" w:rsidRPr="0057620B">
        <w:rPr>
          <w:rFonts w:ascii="Arial" w:hAnsi="Arial" w:cs="Arial"/>
          <w:lang w:val="en-US"/>
        </w:rPr>
        <w:fldChar w:fldCharType="begin">
          <w:fldData xml:space="preserve">PEVuZE5vdGU+PENpdGU+PEF1dGhvcj5SdXNzZWxsPC9BdXRob3I+PFllYXI+MjAxOTwvWWVhcj48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</w:fldData>
        </w:fldChar>
      </w:r>
      <w:r w:rsidR="000E00EE" w:rsidRPr="0057620B">
        <w:rPr>
          <w:rFonts w:ascii="Arial" w:hAnsi="Arial" w:cs="Arial"/>
          <w:lang w:val="en-US"/>
        </w:rPr>
        <w:instrText xml:space="preserve"> ADDIN EN.CITE </w:instrText>
      </w:r>
      <w:r w:rsidR="000E00EE" w:rsidRPr="0057620B">
        <w:rPr>
          <w:rFonts w:ascii="Arial" w:hAnsi="Arial" w:cs="Arial"/>
          <w:lang w:val="en-US"/>
        </w:rPr>
        <w:fldChar w:fldCharType="begin">
          <w:fldData xml:space="preserve">PEVuZE5vdGU+PENpdGU+PEF1dGhvcj5SdXNzZWxsPC9BdXRob3I+PFllYXI+MjAxOTwvWWVhcj48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</w:fldData>
        </w:fldChar>
      </w:r>
      <w:r w:rsidR="000E00EE" w:rsidRPr="0057620B">
        <w:rPr>
          <w:rFonts w:ascii="Arial" w:hAnsi="Arial" w:cs="Arial"/>
          <w:lang w:val="en-US"/>
        </w:rPr>
        <w:instrText xml:space="preserve"> ADDIN EN.CITE.DATA </w:instrText>
      </w:r>
      <w:r w:rsidR="000E00EE" w:rsidRPr="0057620B">
        <w:rPr>
          <w:rFonts w:ascii="Arial" w:hAnsi="Arial" w:cs="Arial"/>
          <w:lang w:val="en-US"/>
        </w:rPr>
      </w:r>
      <w:r w:rsidR="000E00EE" w:rsidRPr="0057620B">
        <w:rPr>
          <w:rFonts w:ascii="Arial" w:hAnsi="Arial" w:cs="Arial"/>
          <w:lang w:val="en-US"/>
        </w:rPr>
        <w:fldChar w:fldCharType="end"/>
      </w:r>
      <w:r w:rsidR="002B2F35" w:rsidRPr="0057620B">
        <w:rPr>
          <w:rFonts w:ascii="Arial" w:hAnsi="Arial" w:cs="Arial"/>
          <w:lang w:val="en-US"/>
        </w:rPr>
      </w:r>
      <w:r w:rsidR="002B2F35" w:rsidRPr="0057620B">
        <w:rPr>
          <w:rFonts w:ascii="Arial" w:hAnsi="Arial" w:cs="Arial"/>
          <w:lang w:val="en-US"/>
        </w:rPr>
        <w:fldChar w:fldCharType="separate"/>
      </w:r>
      <w:r w:rsidR="000E00EE" w:rsidRPr="0057620B">
        <w:rPr>
          <w:rFonts w:ascii="Arial" w:hAnsi="Arial" w:cs="Arial"/>
          <w:noProof/>
          <w:lang w:val="en-US"/>
        </w:rPr>
        <w:t>[36, 38-41, 47]</w:t>
      </w:r>
      <w:r w:rsidR="002B2F35" w:rsidRPr="0057620B">
        <w:rPr>
          <w:rFonts w:ascii="Arial" w:hAnsi="Arial" w:cs="Arial"/>
          <w:lang w:val="en-US"/>
        </w:rPr>
        <w:fldChar w:fldCharType="end"/>
      </w:r>
      <w:r w:rsidR="002B2F35" w:rsidRPr="0057620B">
        <w:rPr>
          <w:rFonts w:ascii="Arial" w:hAnsi="Arial" w:cs="Arial"/>
          <w:lang w:val="en-US"/>
        </w:rPr>
        <w:t xml:space="preserve">, </w:t>
      </w:r>
      <w:r w:rsidR="00476C19" w:rsidRPr="0057620B">
        <w:rPr>
          <w:rFonts w:ascii="Arial" w:hAnsi="Arial" w:cs="Arial"/>
          <w:lang w:val="en-US"/>
        </w:rPr>
        <w:t>or providing counterfactuals that are actionable</w:t>
      </w:r>
      <w:r w:rsidRPr="0057620B">
        <w:rPr>
          <w:rFonts w:ascii="Arial" w:hAnsi="Arial" w:cs="Arial"/>
          <w:lang w:val="en-US"/>
        </w:rPr>
        <w:t xml:space="preserve">; meaning that the changes can be acted upon to </w:t>
      </w:r>
      <w:r w:rsidR="00013C9A" w:rsidRPr="0057620B">
        <w:rPr>
          <w:rFonts w:ascii="Arial" w:hAnsi="Arial" w:cs="Arial"/>
          <w:lang w:val="en-US"/>
        </w:rPr>
        <w:t>reach that alternative</w:t>
      </w:r>
      <w:r w:rsidRPr="0057620B">
        <w:rPr>
          <w:rFonts w:ascii="Arial" w:hAnsi="Arial" w:cs="Arial"/>
          <w:lang w:val="en-US"/>
        </w:rPr>
        <w:t xml:space="preserve"> outcome </w:t>
      </w:r>
      <w:r w:rsidR="00F62D29" w:rsidRPr="0057620B">
        <w:rPr>
          <w:rFonts w:ascii="Arial" w:hAnsi="Arial" w:cs="Arial"/>
          <w:lang w:val="en-US"/>
        </w:rPr>
        <w:fldChar w:fldCharType="begin">
          <w:fldData xml:space="preserve">PEVuZE5vdGU+PENpdGU+PEF1dGhvcj5LYXJpbWk8L0F1dGhvcj48WWVhcj4yMDIwPC9ZZWFyPjxS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</w:fldData>
        </w:fldChar>
      </w:r>
      <w:r w:rsidR="000E00EE" w:rsidRPr="0057620B">
        <w:rPr>
          <w:rFonts w:ascii="Arial" w:hAnsi="Arial" w:cs="Arial"/>
          <w:lang w:val="en-US"/>
        </w:rPr>
        <w:instrText xml:space="preserve"> ADDIN EN.CITE </w:instrText>
      </w:r>
      <w:r w:rsidR="000E00EE" w:rsidRPr="0057620B">
        <w:rPr>
          <w:rFonts w:ascii="Arial" w:hAnsi="Arial" w:cs="Arial"/>
          <w:lang w:val="en-US"/>
        </w:rPr>
        <w:fldChar w:fldCharType="begin">
          <w:fldData xml:space="preserve">PEVuZE5vdGU+PENpdGU+PEF1dGhvcj5LYXJpbWk8L0F1dGhvcj48WWVhcj4yMDIwPC9ZZWFyPjxS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</w:fldData>
        </w:fldChar>
      </w:r>
      <w:r w:rsidR="000E00EE" w:rsidRPr="0057620B">
        <w:rPr>
          <w:rFonts w:ascii="Arial" w:hAnsi="Arial" w:cs="Arial"/>
          <w:lang w:val="en-US"/>
        </w:rPr>
        <w:instrText xml:space="preserve"> ADDIN EN.CITE.DATA </w:instrText>
      </w:r>
      <w:r w:rsidR="000E00EE" w:rsidRPr="0057620B">
        <w:rPr>
          <w:rFonts w:ascii="Arial" w:hAnsi="Arial" w:cs="Arial"/>
          <w:lang w:val="en-US"/>
        </w:rPr>
      </w:r>
      <w:r w:rsidR="000E00EE" w:rsidRPr="0057620B">
        <w:rPr>
          <w:rFonts w:ascii="Arial" w:hAnsi="Arial" w:cs="Arial"/>
          <w:lang w:val="en-US"/>
        </w:rPr>
        <w:fldChar w:fldCharType="end"/>
      </w:r>
      <w:r w:rsidR="00F62D29" w:rsidRPr="0057620B">
        <w:rPr>
          <w:rFonts w:ascii="Arial" w:hAnsi="Arial" w:cs="Arial"/>
          <w:lang w:val="en-US"/>
        </w:rPr>
      </w:r>
      <w:r w:rsidR="00F62D29" w:rsidRPr="0057620B">
        <w:rPr>
          <w:rFonts w:ascii="Arial" w:hAnsi="Arial" w:cs="Arial"/>
          <w:lang w:val="en-US"/>
        </w:rPr>
        <w:fldChar w:fldCharType="separate"/>
      </w:r>
      <w:r w:rsidR="000E00EE" w:rsidRPr="0057620B">
        <w:rPr>
          <w:rFonts w:ascii="Arial" w:hAnsi="Arial" w:cs="Arial"/>
          <w:noProof/>
          <w:lang w:val="en-US"/>
        </w:rPr>
        <w:t>[36, 38, 39, 42, 43, 50]</w:t>
      </w:r>
      <w:r w:rsidR="00F62D29" w:rsidRPr="0057620B">
        <w:rPr>
          <w:rFonts w:ascii="Arial" w:hAnsi="Arial" w:cs="Arial"/>
          <w:lang w:val="en-US"/>
        </w:rPr>
        <w:fldChar w:fldCharType="end"/>
      </w:r>
      <w:r w:rsidR="00F62D29" w:rsidRPr="0057620B">
        <w:rPr>
          <w:rFonts w:ascii="Arial" w:hAnsi="Arial" w:cs="Arial"/>
          <w:lang w:val="en-US"/>
        </w:rPr>
        <w:t xml:space="preserve">. </w:t>
      </w:r>
      <w:r w:rsidR="006042A8" w:rsidRPr="0057620B">
        <w:rPr>
          <w:rFonts w:ascii="Arial" w:hAnsi="Arial" w:cs="Arial"/>
          <w:lang w:val="en-US"/>
        </w:rPr>
        <w:t xml:space="preserve">This is useful when the input features can be changed in the future, for example by raising your income for a </w:t>
      </w:r>
      <w:r w:rsidR="003C3FF6" w:rsidRPr="0057620B">
        <w:rPr>
          <w:rFonts w:ascii="Arial" w:hAnsi="Arial" w:cs="Arial"/>
          <w:lang w:val="en-US"/>
        </w:rPr>
        <w:t>loan application.</w:t>
      </w:r>
      <w:r w:rsidR="00497AD3" w:rsidRPr="0057620B">
        <w:rPr>
          <w:rFonts w:ascii="Arial" w:hAnsi="Arial" w:cs="Arial"/>
          <w:lang w:val="en-US"/>
        </w:rPr>
        <w:t xml:space="preserve"> </w:t>
      </w:r>
    </w:p>
    <w:p w14:paraId="42AA2F4A" w14:textId="78F26404" w:rsidR="00750490" w:rsidRPr="0057620B" w:rsidRDefault="006C1D83" w:rsidP="00750490">
      <w:pPr>
        <w:pStyle w:val="Geenafstand"/>
        <w:spacing w:line="360" w:lineRule="auto"/>
        <w:rPr>
          <w:rFonts w:ascii="Arial" w:hAnsi="Arial" w:cs="Arial"/>
          <w:lang w:val="en-US"/>
        </w:rPr>
      </w:pPr>
      <w:r w:rsidRPr="0057620B">
        <w:rPr>
          <w:rFonts w:ascii="Arial" w:hAnsi="Arial" w:cs="Arial"/>
          <w:lang w:val="en-US"/>
        </w:rPr>
        <w:t>To generate c</w:t>
      </w:r>
      <w:r w:rsidR="00985C68" w:rsidRPr="0057620B">
        <w:rPr>
          <w:rFonts w:ascii="Arial" w:hAnsi="Arial" w:cs="Arial"/>
          <w:lang w:val="en-US"/>
        </w:rPr>
        <w:t>ounterfactuals</w:t>
      </w:r>
      <w:r w:rsidRPr="0057620B">
        <w:rPr>
          <w:rFonts w:ascii="Arial" w:hAnsi="Arial" w:cs="Arial"/>
          <w:lang w:val="en-US"/>
        </w:rPr>
        <w:t>, they</w:t>
      </w:r>
      <w:r w:rsidR="00985C68" w:rsidRPr="0057620B">
        <w:rPr>
          <w:rFonts w:ascii="Arial" w:hAnsi="Arial" w:cs="Arial"/>
          <w:lang w:val="en-US"/>
        </w:rPr>
        <w:t xml:space="preserve"> </w:t>
      </w:r>
      <w:r w:rsidR="00C065E4" w:rsidRPr="0057620B">
        <w:rPr>
          <w:rFonts w:ascii="Arial" w:hAnsi="Arial" w:cs="Arial"/>
          <w:lang w:val="en-US"/>
        </w:rPr>
        <w:t>can either be chosen from the training data</w:t>
      </w:r>
      <w:r w:rsidR="001C4F77" w:rsidRPr="0057620B">
        <w:rPr>
          <w:rFonts w:ascii="Arial" w:hAnsi="Arial" w:cs="Arial"/>
          <w:lang w:val="en-US"/>
        </w:rPr>
        <w:t xml:space="preserve"> </w:t>
      </w:r>
      <w:r w:rsidR="001C4F77" w:rsidRPr="0057620B">
        <w:rPr>
          <w:rFonts w:ascii="Arial" w:hAnsi="Arial" w:cs="Arial"/>
          <w:lang w:val="en-US"/>
        </w:rPr>
        <w:fldChar w:fldCharType="begin"/>
      </w:r>
      <w:r w:rsidR="000E00EE" w:rsidRPr="0057620B">
        <w:rPr>
          <w:rFonts w:ascii="Arial" w:hAnsi="Arial" w:cs="Arial"/>
          <w:lang w:val="en-US"/>
        </w:rPr>
        <w:instrText xml:space="preserve"> ADDIN EN.CITE &lt;EndNote&gt;&lt;Cite&gt;&lt;Author&gt;Wexler&lt;/Author&gt;&lt;Year&gt;2020&lt;/Year&gt;&lt;RecNum&gt;218&lt;/RecNum&gt;&lt;DisplayText&gt;[44, 52]&lt;/DisplayText&gt;&lt;record&gt;&lt;rec-number&gt;218&lt;/rec-number&gt;&lt;foreign-keys&gt;&lt;key app="EN" db-id="p22005xv5srwpxeed275s99yfvez9tfr995s" timestamp="1620152455"&gt;218&lt;/key&gt;&lt;/foreign-keys&gt;&lt;ref-type name="Journal Article"&gt;17&lt;/ref-type&gt;&lt;contributors&gt;&lt;authors&gt;&lt;author&gt;J. Wexler&lt;/author&gt;&lt;author&gt;M. Pushkarna&lt;/author&gt;&lt;author&gt;T. Bolukbasi&lt;/author&gt;&lt;author&gt;M. Wattenberg&lt;/author&gt;&lt;author&gt;F. Viégas&lt;/author&gt;&lt;author&gt;J. Wilson&lt;/author&gt;&lt;/authors&gt;&lt;/contributors&gt;&lt;titles&gt;&lt;title&gt;The What-If Tool: Interactive Probing of Machine Learning Models&lt;/title&gt;&lt;secondary-title&gt;IEEE Transactions on Visualization and Computer Graphics&lt;/secondary-title&gt;&lt;/titles&gt;&lt;periodical&gt;&lt;full-title&gt;IEEE Transactions on Visualization and Computer Graphics&lt;/full-title&gt;&lt;/periodical&gt;&lt;pages&gt;56-65&lt;/pages&gt;&lt;volume&gt;26&lt;/volume&gt;&lt;number&gt;1&lt;/number&gt;&lt;dates&gt;&lt;year&gt;2020&lt;/year&gt;&lt;/dates&gt;&lt;isbn&gt;1941-0506&lt;/isbn&gt;&lt;urls&gt;&lt;/urls&gt;&lt;electronic-resource-num&gt;10.1109/TVCG.2019.2934619&lt;/electronic-resource-num&gt;&lt;/record&gt;&lt;/Cite&gt;&lt;Cite&gt;&lt;Author&gt;Keane&lt;/Author&gt;&lt;Year&gt;2020&lt;/Year&gt;&lt;RecNum&gt;189&lt;/RecNum&gt;&lt;record&gt;&lt;rec-number&gt;189&lt;/rec-number&gt;&lt;foreign-keys&gt;&lt;key app="EN" db-id="p22005xv5srwpxeed275s99yfvez9tfr995s" timestamp="1606920593"&gt;189&lt;/key&gt;&lt;/foreign-keys&gt;&lt;ref-type name="Book"&gt;6&lt;/ref-type&gt;&lt;contributors&gt;&lt;authors&gt;&lt;author&gt;Keane, Mark&lt;/author&gt;&lt;author&gt;Smyth, Barry&lt;/author&gt;&lt;/authors&gt;&lt;/contributors&gt;&lt;titles&gt;&lt;title&gt;Good Counterfactuals and Where to Find Them: A Case-Based Technique for Generating Counterfactuals for Explainable AI (XAI)&lt;/title&gt;&lt;/titles&gt;&lt;dates&gt;&lt;year&gt;2020&lt;/year&gt;&lt;/dates&gt;&lt;urls&gt;&lt;/urls&gt;&lt;/record&gt;&lt;/Cite&gt;&lt;/EndNote&gt;</w:instrText>
      </w:r>
      <w:r w:rsidR="001C4F77" w:rsidRPr="0057620B">
        <w:rPr>
          <w:rFonts w:ascii="Arial" w:hAnsi="Arial" w:cs="Arial"/>
          <w:lang w:val="en-US"/>
        </w:rPr>
        <w:fldChar w:fldCharType="separate"/>
      </w:r>
      <w:r w:rsidR="000E00EE" w:rsidRPr="0057620B">
        <w:rPr>
          <w:rFonts w:ascii="Arial" w:hAnsi="Arial" w:cs="Arial"/>
          <w:noProof/>
          <w:lang w:val="en-US"/>
        </w:rPr>
        <w:t>[44, 52]</w:t>
      </w:r>
      <w:r w:rsidR="001C4F77" w:rsidRPr="0057620B">
        <w:rPr>
          <w:rFonts w:ascii="Arial" w:hAnsi="Arial" w:cs="Arial"/>
          <w:lang w:val="en-US"/>
        </w:rPr>
        <w:fldChar w:fldCharType="end"/>
      </w:r>
      <w:r w:rsidR="00013C9A" w:rsidRPr="0057620B">
        <w:rPr>
          <w:rFonts w:ascii="Arial" w:hAnsi="Arial" w:cs="Arial"/>
          <w:lang w:val="en-US"/>
        </w:rPr>
        <w:t xml:space="preserve">, or </w:t>
      </w:r>
      <w:r w:rsidR="00C065E4" w:rsidRPr="0057620B">
        <w:rPr>
          <w:rFonts w:ascii="Arial" w:hAnsi="Arial" w:cs="Arial"/>
          <w:lang w:val="en-US"/>
        </w:rPr>
        <w:t xml:space="preserve">can be </w:t>
      </w:r>
      <w:r w:rsidR="00D30383" w:rsidRPr="0057620B">
        <w:rPr>
          <w:rFonts w:ascii="Arial" w:hAnsi="Arial" w:cs="Arial"/>
          <w:lang w:val="en-US"/>
        </w:rPr>
        <w:t>a</w:t>
      </w:r>
      <w:r w:rsidR="00013C9A" w:rsidRPr="0057620B">
        <w:rPr>
          <w:rFonts w:ascii="Arial" w:hAnsi="Arial" w:cs="Arial"/>
          <w:lang w:val="en-US"/>
        </w:rPr>
        <w:t>rtificial</w:t>
      </w:r>
      <w:r w:rsidR="00C065E4" w:rsidRPr="0057620B">
        <w:rPr>
          <w:rFonts w:ascii="Arial" w:hAnsi="Arial" w:cs="Arial"/>
          <w:lang w:val="en-US"/>
        </w:rPr>
        <w:t>ly</w:t>
      </w:r>
      <w:r w:rsidR="00013C9A" w:rsidRPr="0057620B">
        <w:rPr>
          <w:rFonts w:ascii="Arial" w:hAnsi="Arial" w:cs="Arial"/>
          <w:lang w:val="en-US"/>
        </w:rPr>
        <w:t xml:space="preserve"> </w:t>
      </w:r>
      <w:r w:rsidR="00C065E4" w:rsidRPr="0057620B">
        <w:rPr>
          <w:rFonts w:ascii="Arial" w:hAnsi="Arial" w:cs="Arial"/>
          <w:lang w:val="en-US"/>
        </w:rPr>
        <w:t>sampled</w:t>
      </w:r>
      <w:r w:rsidR="00D30383" w:rsidRPr="0057620B">
        <w:rPr>
          <w:rFonts w:ascii="Arial" w:hAnsi="Arial" w:cs="Arial"/>
          <w:lang w:val="en-US"/>
        </w:rPr>
        <w:t xml:space="preserve"> </w:t>
      </w:r>
      <w:r w:rsidR="00013C9A" w:rsidRPr="0057620B">
        <w:rPr>
          <w:rFonts w:ascii="Arial" w:hAnsi="Arial" w:cs="Arial"/>
          <w:lang w:val="en-US"/>
        </w:rPr>
        <w:fldChar w:fldCharType="begin">
          <w:fldData xml:space="preserve">PEVuZE5vdGU+PENpdGU+PEF1dGhvcj5XYWNodGVyPC9BdXRob3I+PFllYXI+MjAxODwvWWVhcj48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</w:fldData>
        </w:fldChar>
      </w:r>
      <w:r w:rsidR="000E00EE" w:rsidRPr="0057620B">
        <w:rPr>
          <w:rFonts w:ascii="Arial" w:hAnsi="Arial" w:cs="Arial"/>
          <w:lang w:val="en-US"/>
        </w:rPr>
        <w:instrText xml:space="preserve"> ADDIN EN.CITE </w:instrText>
      </w:r>
      <w:r w:rsidR="000E00EE" w:rsidRPr="0057620B">
        <w:rPr>
          <w:rFonts w:ascii="Arial" w:hAnsi="Arial" w:cs="Arial"/>
          <w:lang w:val="en-US"/>
        </w:rPr>
        <w:fldChar w:fldCharType="begin">
          <w:fldData xml:space="preserve">PEVuZE5vdGU+PENpdGU+PEF1dGhvcj5XYWNodGVyPC9BdXRob3I+PFllYXI+MjAxODwvWWVhcj48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</w:fldData>
        </w:fldChar>
      </w:r>
      <w:r w:rsidR="000E00EE" w:rsidRPr="0057620B">
        <w:rPr>
          <w:rFonts w:ascii="Arial" w:hAnsi="Arial" w:cs="Arial"/>
          <w:lang w:val="en-US"/>
        </w:rPr>
        <w:instrText xml:space="preserve"> ADDIN EN.CITE.DATA </w:instrText>
      </w:r>
      <w:r w:rsidR="000E00EE" w:rsidRPr="0057620B">
        <w:rPr>
          <w:rFonts w:ascii="Arial" w:hAnsi="Arial" w:cs="Arial"/>
          <w:lang w:val="en-US"/>
        </w:rPr>
      </w:r>
      <w:r w:rsidR="000E00EE" w:rsidRPr="0057620B">
        <w:rPr>
          <w:rFonts w:ascii="Arial" w:hAnsi="Arial" w:cs="Arial"/>
          <w:lang w:val="en-US"/>
        </w:rPr>
        <w:fldChar w:fldCharType="end"/>
      </w:r>
      <w:r w:rsidR="00013C9A" w:rsidRPr="0057620B">
        <w:rPr>
          <w:rFonts w:ascii="Arial" w:hAnsi="Arial" w:cs="Arial"/>
          <w:lang w:val="en-US"/>
        </w:rPr>
      </w:r>
      <w:r w:rsidR="00013C9A" w:rsidRPr="0057620B">
        <w:rPr>
          <w:rFonts w:ascii="Arial" w:hAnsi="Arial" w:cs="Arial"/>
          <w:lang w:val="en-US"/>
        </w:rPr>
        <w:fldChar w:fldCharType="separate"/>
      </w:r>
      <w:r w:rsidR="000E00EE" w:rsidRPr="0057620B">
        <w:rPr>
          <w:rFonts w:ascii="Arial" w:hAnsi="Arial" w:cs="Arial"/>
          <w:noProof/>
          <w:lang w:val="en-US"/>
        </w:rPr>
        <w:t>[36-41, 45, 46, 48-50]</w:t>
      </w:r>
      <w:r w:rsidR="00013C9A" w:rsidRPr="0057620B">
        <w:rPr>
          <w:rFonts w:ascii="Arial" w:hAnsi="Arial" w:cs="Arial"/>
          <w:lang w:val="en-US"/>
        </w:rPr>
        <w:fldChar w:fldCharType="end"/>
      </w:r>
      <w:r w:rsidR="00013C9A" w:rsidRPr="0057620B">
        <w:rPr>
          <w:rFonts w:ascii="Arial" w:hAnsi="Arial" w:cs="Arial"/>
          <w:lang w:val="en-US"/>
        </w:rPr>
        <w:t xml:space="preserve">. </w:t>
      </w:r>
      <w:r w:rsidR="00C065E4" w:rsidRPr="0057620B">
        <w:rPr>
          <w:rFonts w:ascii="Arial" w:hAnsi="Arial" w:cs="Arial"/>
          <w:lang w:val="en-US"/>
        </w:rPr>
        <w:t>The main advantage of presenting a training data point, is that it is a real-life example. It is therefore inherently realisti</w:t>
      </w:r>
      <w:r w:rsidR="00785289" w:rsidRPr="0057620B">
        <w:rPr>
          <w:rFonts w:ascii="Arial" w:hAnsi="Arial" w:cs="Arial"/>
          <w:lang w:val="en-US"/>
        </w:rPr>
        <w:t>c</w:t>
      </w:r>
      <w:r w:rsidR="00C065E4" w:rsidRPr="0057620B">
        <w:rPr>
          <w:rFonts w:ascii="Arial" w:hAnsi="Arial" w:cs="Arial"/>
          <w:lang w:val="en-US"/>
        </w:rPr>
        <w:t xml:space="preserve">. However, training </w:t>
      </w:r>
      <w:r w:rsidR="00174B97" w:rsidRPr="0057620B">
        <w:rPr>
          <w:rFonts w:ascii="Arial" w:hAnsi="Arial" w:cs="Arial"/>
          <w:lang w:val="en-US"/>
        </w:rPr>
        <w:t xml:space="preserve">sets can be quite thinly populated, which means that the most similar counterfactual might still be widely different from the input that you are comparing to. The sampling-based approaches usually do not suffer from this problem. They either create a dense area of sampled data </w:t>
      </w:r>
      <w:r w:rsidR="00287ABE" w:rsidRPr="0057620B">
        <w:rPr>
          <w:rFonts w:ascii="Arial" w:hAnsi="Arial" w:cs="Arial"/>
          <w:lang w:val="en-US"/>
        </w:rPr>
        <w:fldChar w:fldCharType="begin">
          <w:fldData xml:space="preserve">PEVuZE5vdGU+PENpdGU+PEF1dGhvcj5XYWNodGVyPC9BdXRob3I+PFllYXI+MjAxODwvWWVhcj48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</w:fldData>
        </w:fldChar>
      </w:r>
      <w:r w:rsidR="000E00EE" w:rsidRPr="0057620B">
        <w:rPr>
          <w:rFonts w:ascii="Arial" w:hAnsi="Arial" w:cs="Arial"/>
          <w:lang w:val="en-US"/>
        </w:rPr>
        <w:instrText xml:space="preserve"> ADDIN EN.CITE </w:instrText>
      </w:r>
      <w:r w:rsidR="000E00EE" w:rsidRPr="0057620B">
        <w:rPr>
          <w:rFonts w:ascii="Arial" w:hAnsi="Arial" w:cs="Arial"/>
          <w:lang w:val="en-US"/>
        </w:rPr>
        <w:fldChar w:fldCharType="begin">
          <w:fldData xml:space="preserve">PEVuZE5vdGU+PENpdGU+PEF1dGhvcj5XYWNodGVyPC9BdXRob3I+PFllYXI+MjAxODwvWWVhcj48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</w:fldData>
        </w:fldChar>
      </w:r>
      <w:r w:rsidR="000E00EE" w:rsidRPr="0057620B">
        <w:rPr>
          <w:rFonts w:ascii="Arial" w:hAnsi="Arial" w:cs="Arial"/>
          <w:lang w:val="en-US"/>
        </w:rPr>
        <w:instrText xml:space="preserve"> ADDIN EN.CITE.DATA </w:instrText>
      </w:r>
      <w:r w:rsidR="000E00EE" w:rsidRPr="0057620B">
        <w:rPr>
          <w:rFonts w:ascii="Arial" w:hAnsi="Arial" w:cs="Arial"/>
          <w:lang w:val="en-US"/>
        </w:rPr>
      </w:r>
      <w:r w:rsidR="000E00EE" w:rsidRPr="0057620B">
        <w:rPr>
          <w:rFonts w:ascii="Arial" w:hAnsi="Arial" w:cs="Arial"/>
          <w:lang w:val="en-US"/>
        </w:rPr>
        <w:fldChar w:fldCharType="end"/>
      </w:r>
      <w:r w:rsidR="00287ABE" w:rsidRPr="0057620B">
        <w:rPr>
          <w:rFonts w:ascii="Arial" w:hAnsi="Arial" w:cs="Arial"/>
          <w:lang w:val="en-US"/>
        </w:rPr>
      </w:r>
      <w:r w:rsidR="00287ABE" w:rsidRPr="0057620B">
        <w:rPr>
          <w:rFonts w:ascii="Arial" w:hAnsi="Arial" w:cs="Arial"/>
          <w:lang w:val="en-US"/>
        </w:rPr>
        <w:fldChar w:fldCharType="separate"/>
      </w:r>
      <w:r w:rsidR="000E00EE" w:rsidRPr="0057620B">
        <w:rPr>
          <w:rFonts w:ascii="Arial" w:hAnsi="Arial" w:cs="Arial"/>
          <w:noProof/>
          <w:lang w:val="en-US"/>
        </w:rPr>
        <w:t>[37, 38, 40, 45]</w:t>
      </w:r>
      <w:r w:rsidR="00287ABE" w:rsidRPr="0057620B">
        <w:rPr>
          <w:rFonts w:ascii="Arial" w:hAnsi="Arial" w:cs="Arial"/>
          <w:lang w:val="en-US"/>
        </w:rPr>
        <w:fldChar w:fldCharType="end"/>
      </w:r>
      <w:r w:rsidR="00174B97" w:rsidRPr="0057620B">
        <w:rPr>
          <w:rFonts w:ascii="Arial" w:hAnsi="Arial" w:cs="Arial"/>
          <w:lang w:val="en-US"/>
        </w:rPr>
        <w:t xml:space="preserve">, or take the input and perturb its feature values until a different outcome is reached </w:t>
      </w:r>
      <w:r w:rsidR="00287ABE" w:rsidRPr="0057620B">
        <w:rPr>
          <w:rFonts w:ascii="Arial" w:hAnsi="Arial" w:cs="Arial"/>
          <w:lang w:val="en-US"/>
        </w:rPr>
        <w:fldChar w:fldCharType="begin">
          <w:fldData xml:space="preserve">PEVuZE5vdGU+PENpdGU+PEF1dGhvcj5SYXRoaTwvQXV0aG9yPjxZZWFyPjIwMTk8L1llYXI+PFJl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</w:fldData>
        </w:fldChar>
      </w:r>
      <w:r w:rsidR="000E00EE" w:rsidRPr="0057620B">
        <w:rPr>
          <w:rFonts w:ascii="Arial" w:hAnsi="Arial" w:cs="Arial"/>
          <w:lang w:val="en-US"/>
        </w:rPr>
        <w:instrText xml:space="preserve"> ADDIN EN.CITE </w:instrText>
      </w:r>
      <w:r w:rsidR="000E00EE" w:rsidRPr="0057620B">
        <w:rPr>
          <w:rFonts w:ascii="Arial" w:hAnsi="Arial" w:cs="Arial"/>
          <w:lang w:val="en-US"/>
        </w:rPr>
        <w:fldChar w:fldCharType="begin">
          <w:fldData xml:space="preserve">PEVuZE5vdGU+PENpdGU+PEF1dGhvcj5SYXRoaTwvQXV0aG9yPjxZZWFyPjIwMTk8L1llYXI+PFJl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</w:fldData>
        </w:fldChar>
      </w:r>
      <w:r w:rsidR="000E00EE" w:rsidRPr="0057620B">
        <w:rPr>
          <w:rFonts w:ascii="Arial" w:hAnsi="Arial" w:cs="Arial"/>
          <w:lang w:val="en-US"/>
        </w:rPr>
        <w:instrText xml:space="preserve"> ADDIN EN.CITE.DATA </w:instrText>
      </w:r>
      <w:r w:rsidR="000E00EE" w:rsidRPr="0057620B">
        <w:rPr>
          <w:rFonts w:ascii="Arial" w:hAnsi="Arial" w:cs="Arial"/>
          <w:lang w:val="en-US"/>
        </w:rPr>
      </w:r>
      <w:r w:rsidR="000E00EE" w:rsidRPr="0057620B">
        <w:rPr>
          <w:rFonts w:ascii="Arial" w:hAnsi="Arial" w:cs="Arial"/>
          <w:lang w:val="en-US"/>
        </w:rPr>
        <w:fldChar w:fldCharType="end"/>
      </w:r>
      <w:r w:rsidR="00287ABE" w:rsidRPr="0057620B">
        <w:rPr>
          <w:rFonts w:ascii="Arial" w:hAnsi="Arial" w:cs="Arial"/>
          <w:lang w:val="en-US"/>
        </w:rPr>
      </w:r>
      <w:r w:rsidR="00287ABE" w:rsidRPr="0057620B">
        <w:rPr>
          <w:rFonts w:ascii="Arial" w:hAnsi="Arial" w:cs="Arial"/>
          <w:lang w:val="en-US"/>
        </w:rPr>
        <w:fldChar w:fldCharType="separate"/>
      </w:r>
      <w:r w:rsidR="000E00EE" w:rsidRPr="0057620B">
        <w:rPr>
          <w:rFonts w:ascii="Arial" w:hAnsi="Arial" w:cs="Arial"/>
          <w:noProof/>
          <w:lang w:val="en-US"/>
        </w:rPr>
        <w:t>[36, 39, 41, 46, 48-50]</w:t>
      </w:r>
      <w:r w:rsidR="00287ABE" w:rsidRPr="0057620B">
        <w:rPr>
          <w:rFonts w:ascii="Arial" w:hAnsi="Arial" w:cs="Arial"/>
          <w:lang w:val="en-US"/>
        </w:rPr>
        <w:fldChar w:fldCharType="end"/>
      </w:r>
      <w:r w:rsidR="00785289" w:rsidRPr="0057620B">
        <w:rPr>
          <w:rFonts w:ascii="Arial" w:hAnsi="Arial" w:cs="Arial"/>
          <w:lang w:val="en-US"/>
        </w:rPr>
        <w:t xml:space="preserve">. While most tackle </w:t>
      </w:r>
      <w:r w:rsidR="00497AD3" w:rsidRPr="0057620B">
        <w:rPr>
          <w:rFonts w:ascii="Arial" w:hAnsi="Arial" w:cs="Arial"/>
          <w:lang w:val="en-US"/>
        </w:rPr>
        <w:t>sampling</w:t>
      </w:r>
      <w:r w:rsidR="00785289" w:rsidRPr="0057620B">
        <w:rPr>
          <w:rFonts w:ascii="Arial" w:hAnsi="Arial" w:cs="Arial"/>
          <w:lang w:val="en-US"/>
        </w:rPr>
        <w:t xml:space="preserve"> by randomly changing feature values</w:t>
      </w:r>
      <w:r w:rsidR="00497AD3" w:rsidRPr="0057620B">
        <w:rPr>
          <w:rFonts w:ascii="Arial" w:hAnsi="Arial" w:cs="Arial"/>
          <w:lang w:val="en-US"/>
        </w:rPr>
        <w:t xml:space="preserve"> from the input instance or the training data</w:t>
      </w:r>
      <w:r w:rsidR="00785289" w:rsidRPr="0057620B">
        <w:rPr>
          <w:rFonts w:ascii="Arial" w:hAnsi="Arial" w:cs="Arial"/>
          <w:lang w:val="en-US"/>
        </w:rPr>
        <w:t xml:space="preserve"> </w:t>
      </w:r>
      <w:r w:rsidR="00B31469" w:rsidRPr="0057620B">
        <w:rPr>
          <w:rFonts w:ascii="Arial" w:hAnsi="Arial" w:cs="Arial"/>
          <w:lang w:val="en-US"/>
        </w:rPr>
        <w:fldChar w:fldCharType="begin">
          <w:fldData xml:space="preserve">PEVuZE5vdGU+PENpdGU+PEF1dGhvcj5XYWNodGVyPC9BdXRob3I+PFllYXI+MjAxODwvWWVhcj48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</w:fldData>
        </w:fldChar>
      </w:r>
      <w:r w:rsidR="000E00EE" w:rsidRPr="0057620B">
        <w:rPr>
          <w:rFonts w:ascii="Arial" w:hAnsi="Arial" w:cs="Arial"/>
          <w:lang w:val="en-US"/>
        </w:rPr>
        <w:instrText xml:space="preserve"> ADDIN EN.CITE </w:instrText>
      </w:r>
      <w:r w:rsidR="000E00EE" w:rsidRPr="0057620B">
        <w:rPr>
          <w:rFonts w:ascii="Arial" w:hAnsi="Arial" w:cs="Arial"/>
          <w:lang w:val="en-US"/>
        </w:rPr>
        <w:fldChar w:fldCharType="begin">
          <w:fldData xml:space="preserve">PEVuZE5vdGU+PENpdGU+PEF1dGhvcj5XYWNodGVyPC9BdXRob3I+PFllYXI+MjAxODwvWWVhcj48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</w:fldData>
        </w:fldChar>
      </w:r>
      <w:r w:rsidR="000E00EE" w:rsidRPr="0057620B">
        <w:rPr>
          <w:rFonts w:ascii="Arial" w:hAnsi="Arial" w:cs="Arial"/>
          <w:lang w:val="en-US"/>
        </w:rPr>
        <w:instrText xml:space="preserve"> ADDIN EN.CITE.DATA </w:instrText>
      </w:r>
      <w:r w:rsidR="000E00EE" w:rsidRPr="0057620B">
        <w:rPr>
          <w:rFonts w:ascii="Arial" w:hAnsi="Arial" w:cs="Arial"/>
          <w:lang w:val="en-US"/>
        </w:rPr>
      </w:r>
      <w:r w:rsidR="000E00EE" w:rsidRPr="0057620B">
        <w:rPr>
          <w:rFonts w:ascii="Arial" w:hAnsi="Arial" w:cs="Arial"/>
          <w:lang w:val="en-US"/>
        </w:rPr>
        <w:fldChar w:fldCharType="end"/>
      </w:r>
      <w:r w:rsidR="00B31469" w:rsidRPr="0057620B">
        <w:rPr>
          <w:rFonts w:ascii="Arial" w:hAnsi="Arial" w:cs="Arial"/>
          <w:lang w:val="en-US"/>
        </w:rPr>
      </w:r>
      <w:r w:rsidR="00B31469" w:rsidRPr="0057620B">
        <w:rPr>
          <w:rFonts w:ascii="Arial" w:hAnsi="Arial" w:cs="Arial"/>
          <w:lang w:val="en-US"/>
        </w:rPr>
        <w:fldChar w:fldCharType="separate"/>
      </w:r>
      <w:r w:rsidR="000E00EE" w:rsidRPr="0057620B">
        <w:rPr>
          <w:rFonts w:ascii="Arial" w:hAnsi="Arial" w:cs="Arial"/>
          <w:noProof/>
          <w:lang w:val="en-US"/>
        </w:rPr>
        <w:t>[37-39, 45, 46, 48, 50]</w:t>
      </w:r>
      <w:r w:rsidR="00B31469" w:rsidRPr="0057620B">
        <w:rPr>
          <w:rFonts w:ascii="Arial" w:hAnsi="Arial" w:cs="Arial"/>
          <w:lang w:val="en-US"/>
        </w:rPr>
        <w:fldChar w:fldCharType="end"/>
      </w:r>
      <w:r w:rsidR="00B31469" w:rsidRPr="0057620B">
        <w:rPr>
          <w:rFonts w:ascii="Arial" w:hAnsi="Arial" w:cs="Arial"/>
          <w:lang w:val="en-US"/>
        </w:rPr>
        <w:t xml:space="preserve">, </w:t>
      </w:r>
      <w:r w:rsidR="00785289" w:rsidRPr="0057620B">
        <w:rPr>
          <w:rFonts w:ascii="Arial" w:hAnsi="Arial" w:cs="Arial"/>
          <w:lang w:val="en-US"/>
        </w:rPr>
        <w:t xml:space="preserve">some take a more sophisticated route by using </w:t>
      </w:r>
      <w:r w:rsidR="00B31469" w:rsidRPr="0057620B">
        <w:rPr>
          <w:rFonts w:ascii="Arial" w:hAnsi="Arial" w:cs="Arial"/>
          <w:lang w:val="en-US"/>
        </w:rPr>
        <w:t>a genetic algorithm</w:t>
      </w:r>
      <w:r w:rsidR="00785289" w:rsidRPr="0057620B">
        <w:rPr>
          <w:rFonts w:ascii="Arial" w:hAnsi="Arial" w:cs="Arial"/>
          <w:lang w:val="en-US"/>
        </w:rPr>
        <w:t xml:space="preserve"> </w:t>
      </w:r>
      <w:r w:rsidR="00B31469" w:rsidRPr="0057620B">
        <w:rPr>
          <w:rFonts w:ascii="Arial" w:hAnsi="Arial" w:cs="Arial"/>
          <w:lang w:val="en-US"/>
        </w:rPr>
        <w:fldChar w:fldCharType="begin">
          <w:fldData xml:space="preserve">PEVuZE5vdGU+PENpdGU+PEF1dGhvcj5HdWlkb3R0aTwvQXV0aG9yPjxZZWFyPjIwMTk8L1llYXI+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</w:fldData>
        </w:fldChar>
      </w:r>
      <w:r w:rsidR="000E00EE" w:rsidRPr="0057620B">
        <w:rPr>
          <w:rFonts w:ascii="Arial" w:hAnsi="Arial" w:cs="Arial"/>
          <w:lang w:val="en-US"/>
        </w:rPr>
        <w:instrText xml:space="preserve"> ADDIN EN.CITE </w:instrText>
      </w:r>
      <w:r w:rsidR="000E00EE" w:rsidRPr="0057620B">
        <w:rPr>
          <w:rFonts w:ascii="Arial" w:hAnsi="Arial" w:cs="Arial"/>
          <w:lang w:val="en-US"/>
        </w:rPr>
        <w:fldChar w:fldCharType="begin">
          <w:fldData xml:space="preserve">PEVuZE5vdGU+PENpdGU+PEF1dGhvcj5HdWlkb3R0aTwvQXV0aG9yPjxZZWFyPjIwMTk8L1llYXI+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</w:fldData>
        </w:fldChar>
      </w:r>
      <w:r w:rsidR="000E00EE" w:rsidRPr="0057620B">
        <w:rPr>
          <w:rFonts w:ascii="Arial" w:hAnsi="Arial" w:cs="Arial"/>
          <w:lang w:val="en-US"/>
        </w:rPr>
        <w:instrText xml:space="preserve"> ADDIN EN.CITE.DATA </w:instrText>
      </w:r>
      <w:r w:rsidR="000E00EE" w:rsidRPr="0057620B">
        <w:rPr>
          <w:rFonts w:ascii="Arial" w:hAnsi="Arial" w:cs="Arial"/>
          <w:lang w:val="en-US"/>
        </w:rPr>
      </w:r>
      <w:r w:rsidR="000E00EE" w:rsidRPr="0057620B">
        <w:rPr>
          <w:rFonts w:ascii="Arial" w:hAnsi="Arial" w:cs="Arial"/>
          <w:lang w:val="en-US"/>
        </w:rPr>
        <w:fldChar w:fldCharType="end"/>
      </w:r>
      <w:r w:rsidR="00B31469" w:rsidRPr="0057620B">
        <w:rPr>
          <w:rFonts w:ascii="Arial" w:hAnsi="Arial" w:cs="Arial"/>
          <w:lang w:val="en-US"/>
        </w:rPr>
      </w:r>
      <w:r w:rsidR="00B31469" w:rsidRPr="0057620B">
        <w:rPr>
          <w:rFonts w:ascii="Arial" w:hAnsi="Arial" w:cs="Arial"/>
          <w:lang w:val="en-US"/>
        </w:rPr>
        <w:fldChar w:fldCharType="separate"/>
      </w:r>
      <w:r w:rsidR="000E00EE" w:rsidRPr="0057620B">
        <w:rPr>
          <w:rFonts w:ascii="Arial" w:hAnsi="Arial" w:cs="Arial"/>
          <w:noProof/>
          <w:lang w:val="en-US"/>
        </w:rPr>
        <w:t>[36, 40, 41, 49]</w:t>
      </w:r>
      <w:r w:rsidR="00B31469" w:rsidRPr="0057620B">
        <w:rPr>
          <w:rFonts w:ascii="Arial" w:hAnsi="Arial" w:cs="Arial"/>
          <w:lang w:val="en-US"/>
        </w:rPr>
        <w:fldChar w:fldCharType="end"/>
      </w:r>
      <w:r w:rsidR="00B31469" w:rsidRPr="0057620B">
        <w:rPr>
          <w:rFonts w:ascii="Arial" w:hAnsi="Arial" w:cs="Arial"/>
          <w:lang w:val="en-US"/>
        </w:rPr>
        <w:t xml:space="preserve">. Genetic algorithms </w:t>
      </w:r>
      <w:r w:rsidR="001E67DC" w:rsidRPr="0057620B">
        <w:rPr>
          <w:rFonts w:ascii="Arial" w:hAnsi="Arial" w:cs="Arial"/>
          <w:lang w:val="en-US"/>
        </w:rPr>
        <w:t xml:space="preserve">generate instances from a starting ‘population’ such as the training data, or the input instance. These are then </w:t>
      </w:r>
      <w:r w:rsidR="001E2DE6" w:rsidRPr="0057620B">
        <w:rPr>
          <w:rFonts w:ascii="Arial" w:hAnsi="Arial" w:cs="Arial"/>
          <w:lang w:val="en-US"/>
        </w:rPr>
        <w:t>‘</w:t>
      </w:r>
      <w:r w:rsidR="00B31469" w:rsidRPr="0057620B">
        <w:rPr>
          <w:rFonts w:ascii="Arial" w:hAnsi="Arial" w:cs="Arial"/>
          <w:lang w:val="en-US"/>
        </w:rPr>
        <w:t>evolved</w:t>
      </w:r>
      <w:r w:rsidR="001E2DE6" w:rsidRPr="0057620B">
        <w:rPr>
          <w:rFonts w:ascii="Arial" w:hAnsi="Arial" w:cs="Arial"/>
          <w:lang w:val="en-US"/>
        </w:rPr>
        <w:t>’</w:t>
      </w:r>
      <w:r w:rsidR="00B31469" w:rsidRPr="0057620B">
        <w:rPr>
          <w:rFonts w:ascii="Arial" w:hAnsi="Arial" w:cs="Arial"/>
          <w:lang w:val="en-US"/>
        </w:rPr>
        <w:t xml:space="preserve"> </w:t>
      </w:r>
      <w:r w:rsidR="001E67DC" w:rsidRPr="0057620B">
        <w:rPr>
          <w:rFonts w:ascii="Arial" w:hAnsi="Arial" w:cs="Arial"/>
          <w:lang w:val="en-US"/>
        </w:rPr>
        <w:t>through</w:t>
      </w:r>
      <w:r w:rsidR="00B31469" w:rsidRPr="0057620B">
        <w:rPr>
          <w:rFonts w:ascii="Arial" w:hAnsi="Arial" w:cs="Arial"/>
          <w:lang w:val="en-US"/>
        </w:rPr>
        <w:t xml:space="preserve"> crossover, mutation and selection. Crossover refers to combining feature values from two individuals, while mutation randomly changes an arbitrary feature value. By selection, only the </w:t>
      </w:r>
      <w:r w:rsidR="001E67DC" w:rsidRPr="0057620B">
        <w:rPr>
          <w:rFonts w:ascii="Arial" w:hAnsi="Arial" w:cs="Arial"/>
          <w:lang w:val="en-US"/>
        </w:rPr>
        <w:t>samples</w:t>
      </w:r>
      <w:r w:rsidR="00B31469" w:rsidRPr="0057620B">
        <w:rPr>
          <w:rFonts w:ascii="Arial" w:hAnsi="Arial" w:cs="Arial"/>
          <w:lang w:val="en-US"/>
        </w:rPr>
        <w:t xml:space="preserve"> with the best fitness score are kept. This fitness score is usually defined by the distance</w:t>
      </w:r>
      <w:r w:rsidR="00901015" w:rsidRPr="0057620B">
        <w:rPr>
          <w:rFonts w:ascii="Arial" w:hAnsi="Arial" w:cs="Arial"/>
          <w:lang w:val="en-US"/>
        </w:rPr>
        <w:t xml:space="preserve"> to the input. Some approaches also consider other objectives, such as </w:t>
      </w:r>
      <w:r w:rsidR="00750490" w:rsidRPr="0057620B">
        <w:rPr>
          <w:rFonts w:ascii="Arial" w:hAnsi="Arial" w:cs="Arial"/>
          <w:lang w:val="en-US"/>
        </w:rPr>
        <w:t>sparsity</w:t>
      </w:r>
      <w:r w:rsidR="00901015" w:rsidRPr="0057620B">
        <w:rPr>
          <w:rFonts w:ascii="Arial" w:hAnsi="Arial" w:cs="Arial"/>
          <w:lang w:val="en-US"/>
        </w:rPr>
        <w:t xml:space="preserve"> </w:t>
      </w:r>
      <w:r w:rsidR="00901015" w:rsidRPr="0057620B">
        <w:rPr>
          <w:rFonts w:ascii="Arial" w:hAnsi="Arial" w:cs="Arial"/>
          <w:lang w:val="en-US"/>
        </w:rPr>
        <w:fldChar w:fldCharType="begin">
          <w:fldData xml:space="preserve">PEVuZE5vdGU+PENpdGU+PEF1dGhvcj5Nb3RoaWxhbDwvQXV0aG9yPjxZZWFyPjIwMjA8L1llYXI+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</w:fldData>
        </w:fldChar>
      </w:r>
      <w:r w:rsidR="000E00EE" w:rsidRPr="0057620B">
        <w:rPr>
          <w:rFonts w:ascii="Arial" w:hAnsi="Arial" w:cs="Arial"/>
          <w:lang w:val="en-US"/>
        </w:rPr>
        <w:instrText xml:space="preserve"> ADDIN EN.CITE </w:instrText>
      </w:r>
      <w:r w:rsidR="000E00EE" w:rsidRPr="0057620B">
        <w:rPr>
          <w:rFonts w:ascii="Arial" w:hAnsi="Arial" w:cs="Arial"/>
          <w:lang w:val="en-US"/>
        </w:rPr>
        <w:fldChar w:fldCharType="begin">
          <w:fldData xml:space="preserve">PEVuZE5vdGU+PENpdGU+PEF1dGhvcj5Nb3RoaWxhbDwvQXV0aG9yPjxZZWFyPjIwMjA8L1llYXI+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</w:fldData>
        </w:fldChar>
      </w:r>
      <w:r w:rsidR="000E00EE" w:rsidRPr="0057620B">
        <w:rPr>
          <w:rFonts w:ascii="Arial" w:hAnsi="Arial" w:cs="Arial"/>
          <w:lang w:val="en-US"/>
        </w:rPr>
        <w:instrText xml:space="preserve"> ADDIN EN.CITE.DATA </w:instrText>
      </w:r>
      <w:r w:rsidR="000E00EE" w:rsidRPr="0057620B">
        <w:rPr>
          <w:rFonts w:ascii="Arial" w:hAnsi="Arial" w:cs="Arial"/>
          <w:lang w:val="en-US"/>
        </w:rPr>
      </w:r>
      <w:r w:rsidR="000E00EE" w:rsidRPr="0057620B">
        <w:rPr>
          <w:rFonts w:ascii="Arial" w:hAnsi="Arial" w:cs="Arial"/>
          <w:lang w:val="en-US"/>
        </w:rPr>
        <w:fldChar w:fldCharType="end"/>
      </w:r>
      <w:r w:rsidR="00901015" w:rsidRPr="0057620B">
        <w:rPr>
          <w:rFonts w:ascii="Arial" w:hAnsi="Arial" w:cs="Arial"/>
          <w:lang w:val="en-US"/>
        </w:rPr>
      </w:r>
      <w:r w:rsidR="00901015" w:rsidRPr="0057620B">
        <w:rPr>
          <w:rFonts w:ascii="Arial" w:hAnsi="Arial" w:cs="Arial"/>
          <w:lang w:val="en-US"/>
        </w:rPr>
        <w:fldChar w:fldCharType="separate"/>
      </w:r>
      <w:r w:rsidR="000E00EE" w:rsidRPr="0057620B">
        <w:rPr>
          <w:rFonts w:ascii="Arial" w:hAnsi="Arial" w:cs="Arial"/>
          <w:noProof/>
          <w:lang w:val="en-US"/>
        </w:rPr>
        <w:t>[36, 39, 45]</w:t>
      </w:r>
      <w:r w:rsidR="00901015" w:rsidRPr="0057620B">
        <w:rPr>
          <w:rFonts w:ascii="Arial" w:hAnsi="Arial" w:cs="Arial"/>
          <w:lang w:val="en-US"/>
        </w:rPr>
        <w:fldChar w:fldCharType="end"/>
      </w:r>
      <w:r w:rsidR="00901015" w:rsidRPr="0057620B">
        <w:rPr>
          <w:rFonts w:ascii="Arial" w:hAnsi="Arial" w:cs="Arial"/>
          <w:lang w:val="en-US"/>
        </w:rPr>
        <w:t xml:space="preserve">. This is usually implicitly incorporated by the previously mentioned methods that start from the input instance and adjust features one at a time until the target prediction is reached. This will keep the counterfactuals inherently sparse. Others have implemented </w:t>
      </w:r>
      <w:r w:rsidR="00750490" w:rsidRPr="0057620B">
        <w:rPr>
          <w:rFonts w:ascii="Arial" w:hAnsi="Arial" w:cs="Arial"/>
          <w:lang w:val="en-US"/>
        </w:rPr>
        <w:t>sparsity</w:t>
      </w:r>
      <w:r w:rsidR="00901015" w:rsidRPr="0057620B">
        <w:rPr>
          <w:rFonts w:ascii="Arial" w:hAnsi="Arial" w:cs="Arial"/>
          <w:lang w:val="en-US"/>
        </w:rPr>
        <w:t xml:space="preserve"> as a constraint </w:t>
      </w:r>
      <w:r w:rsidR="00901015" w:rsidRPr="0057620B">
        <w:rPr>
          <w:rFonts w:ascii="Arial" w:hAnsi="Arial" w:cs="Arial"/>
          <w:lang w:val="en-US"/>
        </w:rPr>
        <w:fldChar w:fldCharType="begin">
          <w:fldData xml:space="preserve">PEVuZE5vdGU+PENpdGU+PEF1dGhvcj5HcmF0aDwvQXV0aG9yPjxZZWFyPjIwMTg8L1llYXI+PFJl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</w:fldData>
        </w:fldChar>
      </w:r>
      <w:r w:rsidR="000E00EE" w:rsidRPr="0057620B">
        <w:rPr>
          <w:rFonts w:ascii="Arial" w:hAnsi="Arial" w:cs="Arial"/>
          <w:lang w:val="en-US"/>
        </w:rPr>
        <w:instrText xml:space="preserve"> ADDIN EN.CITE </w:instrText>
      </w:r>
      <w:r w:rsidR="000E00EE" w:rsidRPr="0057620B">
        <w:rPr>
          <w:rFonts w:ascii="Arial" w:hAnsi="Arial" w:cs="Arial"/>
          <w:lang w:val="en-US"/>
        </w:rPr>
        <w:fldChar w:fldCharType="begin">
          <w:fldData xml:space="preserve">PEVuZE5vdGU+PENpdGU+PEF1dGhvcj5HcmF0aDwvQXV0aG9yPjxZZWFyPjIwMTg8L1llYXI+PFJl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</w:fldData>
        </w:fldChar>
      </w:r>
      <w:r w:rsidR="000E00EE" w:rsidRPr="0057620B">
        <w:rPr>
          <w:rFonts w:ascii="Arial" w:hAnsi="Arial" w:cs="Arial"/>
          <w:lang w:val="en-US"/>
        </w:rPr>
        <w:instrText xml:space="preserve"> ADDIN EN.CITE.DATA </w:instrText>
      </w:r>
      <w:r w:rsidR="000E00EE" w:rsidRPr="0057620B">
        <w:rPr>
          <w:rFonts w:ascii="Arial" w:hAnsi="Arial" w:cs="Arial"/>
          <w:lang w:val="en-US"/>
        </w:rPr>
      </w:r>
      <w:r w:rsidR="000E00EE" w:rsidRPr="0057620B">
        <w:rPr>
          <w:rFonts w:ascii="Arial" w:hAnsi="Arial" w:cs="Arial"/>
          <w:lang w:val="en-US"/>
        </w:rPr>
        <w:fldChar w:fldCharType="end"/>
      </w:r>
      <w:r w:rsidR="00901015" w:rsidRPr="0057620B">
        <w:rPr>
          <w:rFonts w:ascii="Arial" w:hAnsi="Arial" w:cs="Arial"/>
          <w:lang w:val="en-US"/>
        </w:rPr>
      </w:r>
      <w:r w:rsidR="00901015" w:rsidRPr="0057620B">
        <w:rPr>
          <w:rFonts w:ascii="Arial" w:hAnsi="Arial" w:cs="Arial"/>
          <w:lang w:val="en-US"/>
        </w:rPr>
        <w:fldChar w:fldCharType="separate"/>
      </w:r>
      <w:r w:rsidR="000E00EE" w:rsidRPr="0057620B">
        <w:rPr>
          <w:rFonts w:ascii="Arial" w:hAnsi="Arial" w:cs="Arial"/>
          <w:noProof/>
          <w:lang w:val="en-US"/>
        </w:rPr>
        <w:t>[43-45]</w:t>
      </w:r>
      <w:r w:rsidR="00901015" w:rsidRPr="0057620B">
        <w:rPr>
          <w:rFonts w:ascii="Arial" w:hAnsi="Arial" w:cs="Arial"/>
          <w:lang w:val="en-US"/>
        </w:rPr>
        <w:fldChar w:fldCharType="end"/>
      </w:r>
      <w:r w:rsidR="00901015" w:rsidRPr="0057620B">
        <w:rPr>
          <w:rFonts w:ascii="Arial" w:hAnsi="Arial" w:cs="Arial"/>
          <w:lang w:val="en-US"/>
        </w:rPr>
        <w:t>. The difficulty with the latter is</w:t>
      </w:r>
      <w:r w:rsidR="00750490" w:rsidRPr="0057620B">
        <w:rPr>
          <w:rFonts w:ascii="Arial" w:hAnsi="Arial" w:cs="Arial"/>
          <w:lang w:val="en-US"/>
        </w:rPr>
        <w:t xml:space="preserve"> how</w:t>
      </w:r>
      <w:r w:rsidR="00901015" w:rsidRPr="0057620B">
        <w:rPr>
          <w:rFonts w:ascii="Arial" w:hAnsi="Arial" w:cs="Arial"/>
          <w:lang w:val="en-US"/>
        </w:rPr>
        <w:t xml:space="preserve"> to define beforehand how many differences </w:t>
      </w:r>
      <w:r w:rsidR="00750490" w:rsidRPr="0057620B">
        <w:rPr>
          <w:rFonts w:ascii="Arial" w:hAnsi="Arial" w:cs="Arial"/>
          <w:lang w:val="en-US"/>
        </w:rPr>
        <w:t xml:space="preserve">between the input and counterfactual </w:t>
      </w:r>
      <w:r w:rsidR="00901015" w:rsidRPr="0057620B">
        <w:rPr>
          <w:rFonts w:ascii="Arial" w:hAnsi="Arial" w:cs="Arial"/>
          <w:lang w:val="en-US"/>
        </w:rPr>
        <w:t xml:space="preserve">are allowed or even </w:t>
      </w:r>
      <w:r w:rsidR="00901015" w:rsidRPr="0057620B">
        <w:rPr>
          <w:rFonts w:ascii="Arial" w:hAnsi="Arial" w:cs="Arial"/>
          <w:lang w:val="en-US"/>
        </w:rPr>
        <w:lastRenderedPageBreak/>
        <w:t xml:space="preserve">plausible. This can vary strongly between </w:t>
      </w:r>
      <w:r w:rsidR="00750490" w:rsidRPr="0057620B">
        <w:rPr>
          <w:rFonts w:ascii="Arial" w:hAnsi="Arial" w:cs="Arial"/>
          <w:lang w:val="en-US"/>
        </w:rPr>
        <w:t>various domains, datasets, and users</w:t>
      </w:r>
      <w:r w:rsidR="00901015" w:rsidRPr="0057620B">
        <w:rPr>
          <w:rFonts w:ascii="Arial" w:hAnsi="Arial" w:cs="Arial"/>
          <w:lang w:val="en-US"/>
        </w:rPr>
        <w:t xml:space="preserve">. Another approach is </w:t>
      </w:r>
      <w:r w:rsidR="00750490" w:rsidRPr="0057620B">
        <w:rPr>
          <w:rFonts w:ascii="Arial" w:hAnsi="Arial" w:cs="Arial"/>
          <w:lang w:val="en-US"/>
        </w:rPr>
        <w:t>to edit produced counterfactuals back to the input instance until the target prediction no longer holds</w:t>
      </w:r>
      <w:r w:rsidR="00901015" w:rsidRPr="0057620B">
        <w:rPr>
          <w:rFonts w:ascii="Arial" w:hAnsi="Arial" w:cs="Arial"/>
          <w:lang w:val="en-US"/>
        </w:rPr>
        <w:t xml:space="preserve"> </w:t>
      </w:r>
      <w:r w:rsidR="00901015" w:rsidRPr="0057620B">
        <w:rPr>
          <w:rFonts w:ascii="Arial" w:hAnsi="Arial" w:cs="Arial"/>
          <w:lang w:val="en-US"/>
        </w:rPr>
        <w:fldChar w:fldCharType="begin"/>
      </w:r>
      <w:r w:rsidR="000E00EE" w:rsidRPr="0057620B">
        <w:rPr>
          <w:rFonts w:ascii="Arial" w:hAnsi="Arial" w:cs="Arial"/>
          <w:lang w:val="en-US"/>
        </w:rPr>
        <w:instrText xml:space="preserve"> ADDIN EN.CITE &lt;EndNote&gt;&lt;Cite&gt;&lt;Author&gt;Mothilal&lt;/Author&gt;&lt;Year&gt;2020&lt;/Year&gt;&lt;RecNum&gt;172&lt;/RecNum&gt;&lt;DisplayText&gt;[39]&lt;/DisplayText&gt;&lt;record&gt;&lt;rec-number&gt;172&lt;/rec-number&gt;&lt;foreign-keys&gt;&lt;key app="EN" db-id="p22005xv5srwpxeed275s99yfvez9tfr995s" timestamp="1606496892"&gt;172&lt;/key&gt;&lt;/foreign-keys&gt;&lt;ref-type name="Conference Proceedings"&gt;10&lt;/ref-type&gt;&lt;contributors&gt;&lt;authors&gt;&lt;author&gt;Mothilal, R. K.&lt;/author&gt;&lt;author&gt;Sharma, A.&lt;/author&gt;&lt;author&gt;Tan, C.&lt;/author&gt;&lt;/authors&gt;&lt;/contributors&gt;&lt;titles&gt;&lt;title&gt;Explaining machine learning classifiers through diverse counterfactual explanations&lt;/title&gt;&lt;/titles&gt;&lt;pages&gt;607-617&lt;/pages&gt;&lt;dates&gt;&lt;year&gt;2020&lt;/year&gt;&lt;/dates&gt;&lt;work-type&gt;Conference Paper&lt;/work-type&gt;&lt;urls&gt;&lt;related-urls&gt;&lt;url&gt;https://www.scopus.com/inward/record.uri?eid=2-s2.0-85079688305&amp;amp;doi=10.1145%2f3351095.3372850&amp;amp;partnerID=40&amp;amp;md5=3b4d5f74177ffd93b884adc70ae5e6af&lt;/url&gt;&lt;/related-urls&gt;&lt;/urls&gt;&lt;custom3&gt;FAT* 2020 - Proceedings of the 2020 Conference on Fairness, Accountability, and Transparency&lt;/custom3&gt;&lt;electronic-resource-num&gt;10.1145/3351095.3372850&lt;/electronic-resource-num&gt;&lt;remote-database-name&gt;Scopus&lt;/remote-database-name&gt;&lt;/record&gt;&lt;/Cite&gt;&lt;/EndNote&gt;</w:instrText>
      </w:r>
      <w:r w:rsidR="00901015" w:rsidRPr="0057620B">
        <w:rPr>
          <w:rFonts w:ascii="Arial" w:hAnsi="Arial" w:cs="Arial"/>
          <w:lang w:val="en-US"/>
        </w:rPr>
        <w:fldChar w:fldCharType="separate"/>
      </w:r>
      <w:r w:rsidR="000E00EE" w:rsidRPr="0057620B">
        <w:rPr>
          <w:rFonts w:ascii="Arial" w:hAnsi="Arial" w:cs="Arial"/>
          <w:noProof/>
          <w:lang w:val="en-US"/>
        </w:rPr>
        <w:t>[39]</w:t>
      </w:r>
      <w:r w:rsidR="00901015" w:rsidRPr="0057620B">
        <w:rPr>
          <w:rFonts w:ascii="Arial" w:hAnsi="Arial" w:cs="Arial"/>
          <w:lang w:val="en-US"/>
        </w:rPr>
        <w:fldChar w:fldCharType="end"/>
      </w:r>
      <w:r w:rsidR="00901015" w:rsidRPr="0057620B">
        <w:rPr>
          <w:rFonts w:ascii="Arial" w:hAnsi="Arial" w:cs="Arial"/>
          <w:lang w:val="en-US"/>
        </w:rPr>
        <w:t>.</w:t>
      </w:r>
      <w:r w:rsidR="00750490" w:rsidRPr="0057620B">
        <w:rPr>
          <w:rFonts w:ascii="Arial" w:hAnsi="Arial" w:cs="Arial"/>
          <w:lang w:val="en-US"/>
        </w:rPr>
        <w:t xml:space="preserve"> The risk here is that there is no guarantee the counterfactual can be made more similar to the input. </w:t>
      </w:r>
    </w:p>
    <w:p w14:paraId="27201FB8" w14:textId="430091F7" w:rsidR="00901015" w:rsidRPr="0057620B" w:rsidRDefault="00750490" w:rsidP="001E67DC">
      <w:pPr>
        <w:pStyle w:val="Geenafstand"/>
        <w:spacing w:line="360" w:lineRule="auto"/>
        <w:rPr>
          <w:rFonts w:ascii="Arial" w:hAnsi="Arial" w:cs="Arial"/>
          <w:lang w:val="en-US"/>
        </w:rPr>
      </w:pPr>
      <w:r w:rsidRPr="0057620B">
        <w:rPr>
          <w:rFonts w:ascii="Arial" w:hAnsi="Arial" w:cs="Arial"/>
          <w:lang w:val="en-US"/>
        </w:rPr>
        <w:t xml:space="preserve">One method has identified that the search for counterfactuals can be tackled by using Multi-Objective Optimization (MOO), such that several scores can be optimized simultaneously </w:t>
      </w:r>
      <w:r w:rsidRPr="0057620B">
        <w:rPr>
          <w:rFonts w:ascii="Arial" w:hAnsi="Arial" w:cs="Arial"/>
          <w:lang w:val="en-US"/>
        </w:rPr>
        <w:fldChar w:fldCharType="begin"/>
      </w:r>
      <w:r w:rsidR="000E00EE" w:rsidRPr="0057620B">
        <w:rPr>
          <w:rFonts w:ascii="Arial" w:hAnsi="Arial" w:cs="Arial"/>
          <w:lang w:val="en-US"/>
        </w:rPr>
        <w:instrText xml:space="preserve"> ADDIN EN.CITE &lt;EndNote&gt;&lt;Cite&gt;&lt;Author&gt;Dandl&lt;/Author&gt;&lt;Year&gt;2020&lt;/Year&gt;&lt;RecNum&gt;99&lt;/RecNum&gt;&lt;DisplayText&gt;[36]&lt;/DisplayText&gt;&lt;record&gt;&lt;rec-number&gt;99&lt;/rec-number&gt;&lt;foreign-keys&gt;&lt;key app="EN" db-id="p22005xv5srwpxeed275s99yfvez9tfr995s" timestamp="1606140086"&gt;99&lt;/key&gt;&lt;/foreign-keys&gt;&lt;ref-type name="Conference Proceedings"&gt;10&lt;/ref-type&gt;&lt;contributors&gt;&lt;authors&gt;&lt;author&gt;Dandl, Susanne&lt;/author&gt;&lt;author&gt;Molnar, Christoph&lt;/author&gt;&lt;author&gt;Binder, Martin&lt;/author&gt;&lt;author&gt;Bischl, Bernd&lt;/author&gt;&lt;/authors&gt;&lt;secondary-authors&gt;&lt;author&gt;Bäck, Thomas&lt;/author&gt;&lt;author&gt;Preuss, Mike&lt;/author&gt;&lt;author&gt;Deutz, André&lt;/author&gt;&lt;author&gt;Wang, Hao&lt;/author&gt;&lt;author&gt;Doerr, Carola&lt;/author&gt;&lt;author&gt;Emmerich, Michael&lt;/author&gt;&lt;author&gt;Trautmann, Heike&lt;/author&gt;&lt;/secondary-authors&gt;&lt;/contributors&gt;&lt;titles&gt;&lt;title&gt;Multi-Objective Counterfactual Explanations&lt;/title&gt;&lt;secondary-title&gt;Parallel Problem Solving from Nature – PPSN XVI&lt;/secondary-title&gt;&lt;/titles&gt;&lt;pages&gt;448-469&lt;/pages&gt;&lt;dates&gt;&lt;year&gt;2020&lt;/year&gt;&lt;pub-dates&gt;&lt;date&gt;2020//&lt;/date&gt;&lt;/pub-dates&gt;&lt;/dates&gt;&lt;pub-location&gt;Cham&lt;/pub-location&gt;&lt;publisher&gt;Springer International Publishing&lt;/publisher&gt;&lt;isbn&gt;978-3-030-58112-1&lt;/isbn&gt;&lt;urls&gt;&lt;/urls&gt;&lt;/record&gt;&lt;/Cite&gt;&lt;/EndNote&gt;</w:instrText>
      </w:r>
      <w:r w:rsidRPr="0057620B">
        <w:rPr>
          <w:rFonts w:ascii="Arial" w:hAnsi="Arial" w:cs="Arial"/>
          <w:lang w:val="en-US"/>
        </w:rPr>
        <w:fldChar w:fldCharType="separate"/>
      </w:r>
      <w:r w:rsidR="000E00EE" w:rsidRPr="0057620B">
        <w:rPr>
          <w:rFonts w:ascii="Arial" w:hAnsi="Arial" w:cs="Arial"/>
          <w:noProof/>
          <w:lang w:val="en-US"/>
        </w:rPr>
        <w:t>[36]</w:t>
      </w:r>
      <w:r w:rsidRPr="0057620B">
        <w:rPr>
          <w:rFonts w:ascii="Arial" w:hAnsi="Arial" w:cs="Arial"/>
          <w:lang w:val="en-US"/>
        </w:rPr>
        <w:fldChar w:fldCharType="end"/>
      </w:r>
      <w:r w:rsidRPr="0057620B">
        <w:rPr>
          <w:rFonts w:ascii="Arial" w:hAnsi="Arial" w:cs="Arial"/>
          <w:lang w:val="en-US"/>
        </w:rPr>
        <w:t xml:space="preserve">. In this way, the multiple objectives do not have to be enforced through summing them together, adding constraints or filtering steps, but can be included to find a Pareto optimum set of solutions. This set consists of instances with different trade-offs between the scores, and are non-dominated. What this entails is that for each of these instances in the set, there exists no better alternative; there cannot be an improvement for one objective, without decreasing the score for another objective. </w:t>
      </w:r>
    </w:p>
    <w:p w14:paraId="38FD075D" w14:textId="65077931" w:rsidR="002A0F01" w:rsidRPr="0057620B" w:rsidRDefault="00E14181" w:rsidP="00840BC0">
      <w:pPr>
        <w:pStyle w:val="Geenafstand"/>
        <w:spacing w:line="360" w:lineRule="auto"/>
        <w:rPr>
          <w:rFonts w:ascii="Arial" w:hAnsi="Arial" w:cs="Arial"/>
          <w:lang w:val="en-US"/>
        </w:rPr>
      </w:pPr>
      <w:r w:rsidRPr="0057620B">
        <w:rPr>
          <w:rFonts w:ascii="Arial" w:hAnsi="Arial" w:cs="Arial"/>
          <w:lang w:val="en-US"/>
        </w:rPr>
        <w:t xml:space="preserve">Some approaches have leveraged the power of SHAP values to create their counterfactuals </w:t>
      </w:r>
      <w:r w:rsidRPr="0057620B">
        <w:rPr>
          <w:rFonts w:ascii="Arial" w:hAnsi="Arial" w:cs="Arial"/>
          <w:lang w:val="en-US"/>
        </w:rPr>
        <w:fldChar w:fldCharType="begin"/>
      </w:r>
      <w:r w:rsidR="000E00EE" w:rsidRPr="0057620B">
        <w:rPr>
          <w:rFonts w:ascii="Arial" w:hAnsi="Arial" w:cs="Arial"/>
          <w:lang w:val="en-US"/>
        </w:rPr>
        <w:instrText xml:space="preserve"> ADDIN EN.CITE &lt;EndNote&gt;&lt;Cite&gt;&lt;Author&gt;Ramon&lt;/Author&gt;&lt;Year&gt;2020&lt;/Year&gt;&lt;RecNum&gt;205&lt;/RecNum&gt;&lt;DisplayText&gt;[35, 48]&lt;/DisplayText&gt;&lt;record&gt;&lt;rec-number&gt;205&lt;/rec-number&gt;&lt;foreign-keys&gt;&lt;key app="EN" db-id="p22005xv5srwpxeed275s99yfvez9tfr995s" timestamp="1613145645"&gt;205&lt;/key&gt;&lt;/foreign-keys&gt;&lt;ref-type name="Journal Article"&gt;17&lt;/ref-type&gt;&lt;contributors&gt;&lt;authors&gt;&lt;author&gt;Ramon, Y.&lt;/author&gt;&lt;author&gt;Martens, D.&lt;/author&gt;&lt;author&gt;Provost, F.&lt;/author&gt;&lt;author&gt;Evgeniou, T.&lt;/author&gt;&lt;/authors&gt;&lt;/contributors&gt;&lt;titles&gt;&lt;title&gt;A comparison of instance-level counterfactual explanation algorithms for behavioral and textual data: SEDC, LIME-C and SHAP-C&lt;/title&gt;&lt;secondary-title&gt;Advances in Data Analysis and Classification&lt;/secondary-title&gt;&lt;/titles&gt;&lt;periodical&gt;&lt;full-title&gt;Advances in Data Analysis and Classification&lt;/full-title&gt;&lt;/periodical&gt;&lt;pages&gt;801-819&lt;/pages&gt;&lt;volume&gt;14&lt;/volume&gt;&lt;number&gt;4&lt;/number&gt;&lt;dates&gt;&lt;year&gt;2020&lt;/year&gt;&lt;/dates&gt;&lt;work-type&gt;Article&lt;/work-type&gt;&lt;urls&gt;&lt;related-urls&gt;&lt;url&gt;https://www.scopus.com/inward/record.uri?eid=2-s2.0-85090239807&amp;amp;doi=10.1007%2fs11634-020-00418-3&amp;amp;partnerID=40&amp;amp;md5=34bfe431ccfb38178c96aafeae670fed&lt;/url&gt;&lt;/related-urls&gt;&lt;/urls&gt;&lt;electronic-resource-num&gt;10.1007/s11634-020-00418-3&lt;/electronic-resource-num&gt;&lt;remote-database-name&gt;Scopus&lt;/remote-database-name&gt;&lt;/record&gt;&lt;/Cite&gt;&lt;Cite&gt;&lt;Author&gt;Rathi&lt;/Author&gt;&lt;Year&gt;2019&lt;/Year&gt;&lt;RecNum&gt;190&lt;/RecNum&gt;&lt;record&gt;&lt;rec-number&gt;190&lt;/rec-number&gt;&lt;foreign-keys&gt;&lt;key app="EN" db-id="p22005xv5srwpxeed275s99yfvez9tfr995s" timestamp="1606920841"&gt;190&lt;/key&gt;&lt;/foreign-keys&gt;&lt;ref-type name="Book"&gt;6&lt;/ref-type&gt;&lt;contributors&gt;&lt;authors&gt;&lt;author&gt;Rathi, Shubham&lt;/author&gt;&lt;/authors&gt;&lt;/contributors&gt;&lt;titles&gt;&lt;title&gt;Generating Counterfactual and Contrastive Explanations using SHAP&lt;/title&gt;&lt;/titles&gt;&lt;dates&gt;&lt;year&gt;2019&lt;/year&gt;&lt;/dates&gt;&lt;urls&gt;&lt;/urls&gt;&lt;/record&gt;&lt;/Cite&gt;&lt;/EndNote&gt;</w:instrText>
      </w:r>
      <w:r w:rsidRPr="0057620B">
        <w:rPr>
          <w:rFonts w:ascii="Arial" w:hAnsi="Arial" w:cs="Arial"/>
          <w:lang w:val="en-US"/>
        </w:rPr>
        <w:fldChar w:fldCharType="separate"/>
      </w:r>
      <w:r w:rsidR="000E00EE" w:rsidRPr="0057620B">
        <w:rPr>
          <w:rFonts w:ascii="Arial" w:hAnsi="Arial" w:cs="Arial"/>
          <w:noProof/>
          <w:lang w:val="en-US"/>
        </w:rPr>
        <w:t>[35, 48]</w:t>
      </w:r>
      <w:r w:rsidRPr="0057620B">
        <w:rPr>
          <w:rFonts w:ascii="Arial" w:hAnsi="Arial" w:cs="Arial"/>
          <w:lang w:val="en-US"/>
        </w:rPr>
        <w:fldChar w:fldCharType="end"/>
      </w:r>
      <w:r w:rsidRPr="0057620B">
        <w:rPr>
          <w:rFonts w:ascii="Arial" w:hAnsi="Arial" w:cs="Arial"/>
          <w:lang w:val="en-US"/>
        </w:rPr>
        <w:t xml:space="preserve">. By only changing the features from the input instance that have negative SHAP values for target class B,  a counterfactual could be found </w:t>
      </w:r>
      <w:r w:rsidRPr="0057620B">
        <w:rPr>
          <w:rFonts w:ascii="Arial" w:hAnsi="Arial" w:cs="Arial"/>
          <w:lang w:val="en-US"/>
        </w:rPr>
        <w:fldChar w:fldCharType="begin"/>
      </w:r>
      <w:r w:rsidR="000E00EE" w:rsidRPr="0057620B">
        <w:rPr>
          <w:rFonts w:ascii="Arial" w:hAnsi="Arial" w:cs="Arial"/>
          <w:lang w:val="en-US"/>
        </w:rPr>
        <w:instrText xml:space="preserve"> ADDIN EN.CITE &lt;EndNote&gt;&lt;Cite&gt;&lt;Author&gt;Rathi&lt;/Author&gt;&lt;Year&gt;2019&lt;/Year&gt;&lt;RecNum&gt;190&lt;/RecNum&gt;&lt;DisplayText&gt;[48]&lt;/DisplayText&gt;&lt;record&gt;&lt;rec-number&gt;190&lt;/rec-number&gt;&lt;foreign-keys&gt;&lt;key app="EN" db-id="p22005xv5srwpxeed275s99yfvez9tfr995s" timestamp="1606920841"&gt;190&lt;/key&gt;&lt;/foreign-keys&gt;&lt;ref-type name="Book"&gt;6&lt;/ref-type&gt;&lt;contributors&gt;&lt;authors&gt;&lt;author&gt;Rathi, Shubham&lt;/author&gt;&lt;/authors&gt;&lt;/contributors&gt;&lt;titles&gt;&lt;title&gt;Generating Counterfactual and Contrastive Explanations using SHAP&lt;/title&gt;&lt;/titles&gt;&lt;dates&gt;&lt;year&gt;2019&lt;/year&gt;&lt;/dates&gt;&lt;urls&gt;&lt;/urls&gt;&lt;/record&gt;&lt;/Cite&gt;&lt;/EndNote&gt;</w:instrText>
      </w:r>
      <w:r w:rsidRPr="0057620B">
        <w:rPr>
          <w:rFonts w:ascii="Arial" w:hAnsi="Arial" w:cs="Arial"/>
          <w:lang w:val="en-US"/>
        </w:rPr>
        <w:fldChar w:fldCharType="separate"/>
      </w:r>
      <w:r w:rsidR="000E00EE" w:rsidRPr="0057620B">
        <w:rPr>
          <w:rFonts w:ascii="Arial" w:hAnsi="Arial" w:cs="Arial"/>
          <w:noProof/>
          <w:lang w:val="en-US"/>
        </w:rPr>
        <w:t>[48]</w:t>
      </w:r>
      <w:r w:rsidRPr="0057620B">
        <w:rPr>
          <w:rFonts w:ascii="Arial" w:hAnsi="Arial" w:cs="Arial"/>
          <w:lang w:val="en-US"/>
        </w:rPr>
        <w:fldChar w:fldCharType="end"/>
      </w:r>
      <w:r w:rsidRPr="0057620B">
        <w:rPr>
          <w:rFonts w:ascii="Arial" w:hAnsi="Arial" w:cs="Arial"/>
          <w:lang w:val="en-US"/>
        </w:rPr>
        <w:t>.</w:t>
      </w:r>
      <w:r w:rsidR="00220CCE" w:rsidRPr="0057620B">
        <w:rPr>
          <w:rFonts w:ascii="Arial" w:hAnsi="Arial" w:cs="Arial"/>
          <w:lang w:val="en-US"/>
        </w:rPr>
        <w:t xml:space="preserve"> This approach suffers from the fact that by only changing features with negative SHAP values, they limit the range of possible feature changes and therefore produce counterfactuals that are generally further away. </w:t>
      </w:r>
      <w:r w:rsidR="006C1D83" w:rsidRPr="0057620B">
        <w:rPr>
          <w:rFonts w:ascii="Arial" w:hAnsi="Arial" w:cs="Arial"/>
          <w:lang w:val="en-US"/>
        </w:rPr>
        <w:t xml:space="preserve">In a similar approach, </w:t>
      </w:r>
      <w:r w:rsidR="00840BC0" w:rsidRPr="0057620B">
        <w:rPr>
          <w:rFonts w:ascii="Arial" w:hAnsi="Arial" w:cs="Arial"/>
          <w:lang w:val="en-US"/>
        </w:rPr>
        <w:t>features with the highest SHAP values for the predicted class A were iteratively set to zero, until the target class is</w:t>
      </w:r>
      <w:r w:rsidR="00220CCE" w:rsidRPr="0057620B">
        <w:rPr>
          <w:rFonts w:ascii="Arial" w:hAnsi="Arial" w:cs="Arial"/>
          <w:lang w:val="en-US"/>
        </w:rPr>
        <w:t xml:space="preserve"> reached </w:t>
      </w:r>
      <w:r w:rsidR="00220CCE" w:rsidRPr="0057620B">
        <w:rPr>
          <w:rFonts w:ascii="Arial" w:hAnsi="Arial" w:cs="Arial"/>
          <w:lang w:val="en-US"/>
        </w:rPr>
        <w:fldChar w:fldCharType="begin"/>
      </w:r>
      <w:r w:rsidR="000E00EE" w:rsidRPr="0057620B">
        <w:rPr>
          <w:rFonts w:ascii="Arial" w:hAnsi="Arial" w:cs="Arial"/>
          <w:lang w:val="en-US"/>
        </w:rPr>
        <w:instrText xml:space="preserve"> ADDIN EN.CITE &lt;EndNote&gt;&lt;Cite&gt;&lt;Author&gt;Ramon&lt;/Author&gt;&lt;Year&gt;2020&lt;/Year&gt;&lt;RecNum&gt;205&lt;/RecNum&gt;&lt;DisplayText&gt;[35]&lt;/DisplayText&gt;&lt;record&gt;&lt;rec-number&gt;205&lt;/rec-number&gt;&lt;foreign-keys&gt;&lt;key app="EN" db-id="p22005xv5srwpxeed275s99yfvez9tfr995s" timestamp="1613145645"&gt;205&lt;/key&gt;&lt;/foreign-keys&gt;&lt;ref-type name="Journal Article"&gt;17&lt;/ref-type&gt;&lt;contributors&gt;&lt;authors&gt;&lt;author&gt;Ramon, Y.&lt;/author&gt;&lt;author&gt;Martens, D.&lt;/author&gt;&lt;author&gt;Provost, F.&lt;/author&gt;&lt;author&gt;Evgeniou, T.&lt;/author&gt;&lt;/authors&gt;&lt;/contributors&gt;&lt;titles&gt;&lt;title&gt;A comparison of instance-level counterfactual explanation algorithms for behavioral and textual data: SEDC, LIME-C and SHAP-C&lt;/title&gt;&lt;secondary-title&gt;Advances in Data Analysis and Classification&lt;/secondary-title&gt;&lt;/titles&gt;&lt;periodical&gt;&lt;full-title&gt;Advances in Data Analysis and Classification&lt;/full-title&gt;&lt;/periodical&gt;&lt;pages&gt;801-819&lt;/pages&gt;&lt;volume&gt;14&lt;/volume&gt;&lt;number&gt;4&lt;/number&gt;&lt;dates&gt;&lt;year&gt;2020&lt;/year&gt;&lt;/dates&gt;&lt;work-type&gt;Article&lt;/work-type&gt;&lt;urls&gt;&lt;related-urls&gt;&lt;url&gt;https://www.scopus.com/inward/record.uri?eid=2-s2.0-85090239807&amp;amp;doi=10.1007%2fs11634-020-00418-3&amp;amp;partnerID=40&amp;amp;md5=34bfe431ccfb38178c96aafeae670fed&lt;/url&gt;&lt;/related-urls&gt;&lt;/urls&gt;&lt;electronic-resource-num&gt;10.1007/s11634-020-00418-3&lt;/electronic-resource-num&gt;&lt;remote-database-name&gt;Scopus&lt;/remote-database-name&gt;&lt;/record&gt;&lt;/Cite&gt;&lt;/EndNote&gt;</w:instrText>
      </w:r>
      <w:r w:rsidR="00220CCE" w:rsidRPr="0057620B">
        <w:rPr>
          <w:rFonts w:ascii="Arial" w:hAnsi="Arial" w:cs="Arial"/>
          <w:lang w:val="en-US"/>
        </w:rPr>
        <w:fldChar w:fldCharType="separate"/>
      </w:r>
      <w:r w:rsidR="000E00EE" w:rsidRPr="0057620B">
        <w:rPr>
          <w:rFonts w:ascii="Arial" w:hAnsi="Arial" w:cs="Arial"/>
          <w:noProof/>
          <w:lang w:val="en-US"/>
        </w:rPr>
        <w:t>[35]</w:t>
      </w:r>
      <w:r w:rsidR="00220CCE" w:rsidRPr="0057620B">
        <w:rPr>
          <w:rFonts w:ascii="Arial" w:hAnsi="Arial" w:cs="Arial"/>
          <w:lang w:val="en-US"/>
        </w:rPr>
        <w:fldChar w:fldCharType="end"/>
      </w:r>
      <w:r w:rsidR="00220CCE" w:rsidRPr="0057620B">
        <w:rPr>
          <w:rFonts w:ascii="Arial" w:hAnsi="Arial" w:cs="Arial"/>
          <w:lang w:val="en-US"/>
        </w:rPr>
        <w:t>.</w:t>
      </w:r>
    </w:p>
    <w:p w14:paraId="419B368C" w14:textId="77777777" w:rsidR="0001405B" w:rsidRPr="0057620B" w:rsidRDefault="0001405B" w:rsidP="0001405B">
      <w:pPr>
        <w:pStyle w:val="Geenafstand"/>
        <w:spacing w:line="360" w:lineRule="auto"/>
        <w:rPr>
          <w:rFonts w:ascii="Arial" w:hAnsi="Arial" w:cs="Arial"/>
          <w:iCs/>
          <w:lang w:val="en-US"/>
        </w:rPr>
      </w:pPr>
    </w:p>
    <w:p w14:paraId="7D5E52B3" w14:textId="7FA55D77" w:rsidR="0001405B" w:rsidRPr="0057620B" w:rsidRDefault="003B714C" w:rsidP="0001405B">
      <w:pPr>
        <w:pStyle w:val="Geenafstand"/>
        <w:spacing w:line="360" w:lineRule="auto"/>
        <w:rPr>
          <w:rFonts w:ascii="Arial" w:hAnsi="Arial" w:cs="Arial"/>
          <w:iCs/>
          <w:lang w:val="en-US"/>
        </w:rPr>
      </w:pPr>
      <w:r w:rsidRPr="0057620B">
        <w:rPr>
          <w:rFonts w:ascii="Arial" w:hAnsi="Arial" w:cs="Arial"/>
          <w:iCs/>
          <w:lang w:val="en-US"/>
        </w:rPr>
        <w:t>An aspect o</w:t>
      </w:r>
      <w:r w:rsidR="00CE7FE8" w:rsidRPr="0057620B">
        <w:rPr>
          <w:rFonts w:ascii="Arial" w:hAnsi="Arial" w:cs="Arial"/>
          <w:iCs/>
          <w:lang w:val="en-US"/>
        </w:rPr>
        <w:t xml:space="preserve">f generating </w:t>
      </w:r>
      <w:r w:rsidRPr="0057620B">
        <w:rPr>
          <w:rFonts w:ascii="Arial" w:hAnsi="Arial" w:cs="Arial"/>
          <w:iCs/>
          <w:lang w:val="en-US"/>
        </w:rPr>
        <w:t>counterfactuals</w:t>
      </w:r>
      <w:r w:rsidR="003D41E7" w:rsidRPr="0057620B">
        <w:rPr>
          <w:rFonts w:ascii="Arial" w:hAnsi="Arial" w:cs="Arial"/>
          <w:iCs/>
          <w:lang w:val="en-US"/>
        </w:rPr>
        <w:t xml:space="preserve"> </w:t>
      </w:r>
      <w:r w:rsidR="00CE7FE8" w:rsidRPr="0057620B">
        <w:rPr>
          <w:rFonts w:ascii="Arial" w:hAnsi="Arial" w:cs="Arial"/>
          <w:iCs/>
          <w:lang w:val="en-US"/>
        </w:rPr>
        <w:t xml:space="preserve">with sampling-based methods </w:t>
      </w:r>
      <w:r w:rsidR="003D41E7" w:rsidRPr="0057620B">
        <w:rPr>
          <w:rFonts w:ascii="Arial" w:hAnsi="Arial" w:cs="Arial"/>
          <w:iCs/>
          <w:lang w:val="en-US"/>
        </w:rPr>
        <w:t xml:space="preserve">that is largely overlooked or handled quite poorly is realism. </w:t>
      </w:r>
      <w:r w:rsidR="00CE7FE8" w:rsidRPr="0057620B">
        <w:rPr>
          <w:rFonts w:ascii="Arial" w:hAnsi="Arial" w:cs="Arial"/>
          <w:iCs/>
          <w:lang w:val="en-US"/>
        </w:rPr>
        <w:t xml:space="preserve">As these samples are often generated by randomly changing feature values, or by combining instances, they might be quite infeasible. For example, a generated instance in the context of loan applications might be a 20-year-old person with 15 years of working experience as an ideal candidate for a loan. That means they would have started their career at age 5. This example obviously does not represent a real-life situation. </w:t>
      </w:r>
      <w:r w:rsidR="0001405B" w:rsidRPr="0057620B">
        <w:rPr>
          <w:rFonts w:ascii="Arial" w:hAnsi="Arial" w:cs="Arial"/>
          <w:iCs/>
          <w:lang w:val="en-US"/>
        </w:rPr>
        <w:t>A</w:t>
      </w:r>
      <w:r w:rsidRPr="0057620B">
        <w:rPr>
          <w:rFonts w:ascii="Arial" w:hAnsi="Arial" w:cs="Arial"/>
          <w:iCs/>
          <w:lang w:val="en-US"/>
        </w:rPr>
        <w:t xml:space="preserve"> counterfactual example must </w:t>
      </w:r>
      <w:r w:rsidR="00E371A9" w:rsidRPr="0057620B">
        <w:rPr>
          <w:rFonts w:ascii="Arial" w:hAnsi="Arial" w:cs="Arial"/>
          <w:iCs/>
          <w:lang w:val="en-US"/>
        </w:rPr>
        <w:t>be</w:t>
      </w:r>
      <w:r w:rsidRPr="0057620B">
        <w:rPr>
          <w:rFonts w:ascii="Arial" w:hAnsi="Arial" w:cs="Arial"/>
          <w:iCs/>
          <w:lang w:val="en-US"/>
        </w:rPr>
        <w:t xml:space="preserve"> a plausible data point</w:t>
      </w:r>
      <w:r w:rsidR="00E371A9" w:rsidRPr="0057620B">
        <w:rPr>
          <w:rFonts w:ascii="Arial" w:hAnsi="Arial" w:cs="Arial"/>
          <w:iCs/>
          <w:lang w:val="en-US"/>
        </w:rPr>
        <w:t xml:space="preserve"> to </w:t>
      </w:r>
      <w:r w:rsidR="00E808FC" w:rsidRPr="0057620B">
        <w:rPr>
          <w:rFonts w:ascii="Arial" w:hAnsi="Arial" w:cs="Arial"/>
          <w:iCs/>
          <w:lang w:val="en-US"/>
        </w:rPr>
        <w:t xml:space="preserve">make </w:t>
      </w:r>
      <w:r w:rsidR="00E371A9" w:rsidRPr="0057620B">
        <w:rPr>
          <w:rFonts w:ascii="Arial" w:hAnsi="Arial" w:cs="Arial"/>
          <w:iCs/>
          <w:lang w:val="en-US"/>
        </w:rPr>
        <w:t xml:space="preserve">the user </w:t>
      </w:r>
      <w:r w:rsidR="00E808FC" w:rsidRPr="0057620B">
        <w:rPr>
          <w:rFonts w:ascii="Arial" w:hAnsi="Arial" w:cs="Arial"/>
          <w:iCs/>
          <w:lang w:val="en-US"/>
        </w:rPr>
        <w:t xml:space="preserve">see </w:t>
      </w:r>
      <w:r w:rsidR="00E371A9" w:rsidRPr="0057620B">
        <w:rPr>
          <w:rFonts w:ascii="Arial" w:hAnsi="Arial" w:cs="Arial"/>
          <w:iCs/>
          <w:lang w:val="en-US"/>
        </w:rPr>
        <w:t xml:space="preserve">its real-life </w:t>
      </w:r>
      <w:r w:rsidR="000D58FA" w:rsidRPr="0057620B">
        <w:rPr>
          <w:rFonts w:ascii="Arial" w:hAnsi="Arial" w:cs="Arial"/>
          <w:iCs/>
          <w:lang w:val="en-US"/>
        </w:rPr>
        <w:t xml:space="preserve">value. </w:t>
      </w:r>
      <w:r w:rsidR="00721C5B" w:rsidRPr="0057620B">
        <w:rPr>
          <w:rFonts w:ascii="Arial" w:hAnsi="Arial" w:cs="Arial"/>
          <w:iCs/>
          <w:lang w:val="en-US"/>
        </w:rPr>
        <w:t xml:space="preserve">Note that this </w:t>
      </w:r>
      <w:r w:rsidR="00CE7FE8" w:rsidRPr="0057620B">
        <w:rPr>
          <w:rFonts w:ascii="Arial" w:hAnsi="Arial" w:cs="Arial"/>
          <w:iCs/>
          <w:lang w:val="en-US"/>
        </w:rPr>
        <w:t>does not frequently occur</w:t>
      </w:r>
      <w:r w:rsidR="00307620" w:rsidRPr="0057620B">
        <w:rPr>
          <w:rFonts w:ascii="Arial" w:hAnsi="Arial" w:cs="Arial"/>
          <w:iCs/>
          <w:lang w:val="en-US"/>
        </w:rPr>
        <w:t xml:space="preserve"> with </w:t>
      </w:r>
      <w:r w:rsidR="00721C5B" w:rsidRPr="0057620B">
        <w:rPr>
          <w:rFonts w:ascii="Arial" w:hAnsi="Arial" w:cs="Arial"/>
          <w:iCs/>
          <w:lang w:val="en-US"/>
        </w:rPr>
        <w:t>counterfactuals derived from the training data</w:t>
      </w:r>
      <w:r w:rsidR="00A63C50" w:rsidRPr="0057620B">
        <w:rPr>
          <w:rFonts w:ascii="Arial" w:hAnsi="Arial" w:cs="Arial"/>
          <w:iCs/>
          <w:lang w:val="en-US"/>
        </w:rPr>
        <w:t>,</w:t>
      </w:r>
      <w:r w:rsidR="00307620" w:rsidRPr="0057620B">
        <w:rPr>
          <w:rFonts w:ascii="Arial" w:hAnsi="Arial" w:cs="Arial"/>
          <w:iCs/>
          <w:lang w:val="en-US"/>
        </w:rPr>
        <w:t xml:space="preserve"> which</w:t>
      </w:r>
      <w:r w:rsidR="00721C5B" w:rsidRPr="0057620B">
        <w:rPr>
          <w:rFonts w:ascii="Arial" w:hAnsi="Arial" w:cs="Arial"/>
          <w:iCs/>
          <w:lang w:val="en-US"/>
        </w:rPr>
        <w:t xml:space="preserve"> are inherently realistic.</w:t>
      </w:r>
    </w:p>
    <w:p w14:paraId="40C41910" w14:textId="6DDF83C4" w:rsidR="005D703D" w:rsidRPr="0057620B" w:rsidRDefault="0001405B" w:rsidP="005D703D">
      <w:pPr>
        <w:pStyle w:val="Geenafstand"/>
        <w:spacing w:line="360" w:lineRule="auto"/>
        <w:rPr>
          <w:rFonts w:ascii="Arial" w:hAnsi="Arial" w:cs="Arial"/>
          <w:iCs/>
          <w:lang w:val="en-US"/>
        </w:rPr>
      </w:pPr>
      <w:r w:rsidRPr="0057620B">
        <w:rPr>
          <w:rFonts w:ascii="Arial" w:hAnsi="Arial" w:cs="Arial"/>
          <w:iCs/>
          <w:lang w:val="en-US"/>
        </w:rPr>
        <w:t xml:space="preserve">There have been some attempts to create plausible counterfactuals. These mostly rely on the assumption that features are independent. For example, to give a general impression of the relation to the training data, the distance to the closest training data point can be measured </w:t>
      </w:r>
      <w:r w:rsidRPr="0057620B">
        <w:rPr>
          <w:rFonts w:ascii="Arial" w:hAnsi="Arial" w:cs="Arial"/>
          <w:iCs/>
          <w:lang w:val="en-US"/>
        </w:rPr>
        <w:fldChar w:fldCharType="begin">
          <w:fldData xml:space="preserve">PEVuZE5vdGU+PENpdGU+PEF1dGhvcj5EYW5kbDwvQXV0aG9yPjxZZWFyPjIwMjA8L1llYXI+PFJl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</w:fldData>
        </w:fldChar>
      </w:r>
      <w:r w:rsidR="000E00EE" w:rsidRPr="0057620B">
        <w:rPr>
          <w:rFonts w:ascii="Arial" w:hAnsi="Arial" w:cs="Arial"/>
          <w:iCs/>
          <w:lang w:val="en-US"/>
        </w:rPr>
        <w:instrText xml:space="preserve"> ADDIN EN.CITE </w:instrText>
      </w:r>
      <w:r w:rsidR="000E00EE" w:rsidRPr="0057620B">
        <w:rPr>
          <w:rFonts w:ascii="Arial" w:hAnsi="Arial" w:cs="Arial"/>
          <w:iCs/>
          <w:lang w:val="en-US"/>
        </w:rPr>
        <w:fldChar w:fldCharType="begin">
          <w:fldData xml:space="preserve">PEVuZE5vdGU+PENpdGU+PEF1dGhvcj5EYW5kbDwvQXV0aG9yPjxZZWFyPjIwMjA8L1llYXI+PFJl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</w:fldData>
        </w:fldChar>
      </w:r>
      <w:r w:rsidR="000E00EE" w:rsidRPr="0057620B">
        <w:rPr>
          <w:rFonts w:ascii="Arial" w:hAnsi="Arial" w:cs="Arial"/>
          <w:iCs/>
          <w:lang w:val="en-US"/>
        </w:rPr>
        <w:instrText xml:space="preserve"> ADDIN EN.CITE.DATA </w:instrText>
      </w:r>
      <w:r w:rsidR="000E00EE" w:rsidRPr="0057620B">
        <w:rPr>
          <w:rFonts w:ascii="Arial" w:hAnsi="Arial" w:cs="Arial"/>
          <w:iCs/>
          <w:lang w:val="en-US"/>
        </w:rPr>
      </w:r>
      <w:r w:rsidR="000E00EE" w:rsidRPr="0057620B">
        <w:rPr>
          <w:rFonts w:ascii="Arial" w:hAnsi="Arial" w:cs="Arial"/>
          <w:iCs/>
          <w:lang w:val="en-US"/>
        </w:rPr>
        <w:fldChar w:fldCharType="end"/>
      </w:r>
      <w:r w:rsidRPr="0057620B">
        <w:rPr>
          <w:rFonts w:ascii="Arial" w:hAnsi="Arial" w:cs="Arial"/>
          <w:iCs/>
          <w:lang w:val="en-US"/>
        </w:rPr>
      </w:r>
      <w:r w:rsidRPr="0057620B">
        <w:rPr>
          <w:rFonts w:ascii="Arial" w:hAnsi="Arial" w:cs="Arial"/>
          <w:iCs/>
          <w:lang w:val="en-US"/>
        </w:rPr>
        <w:fldChar w:fldCharType="separate"/>
      </w:r>
      <w:r w:rsidR="000E00EE" w:rsidRPr="0057620B">
        <w:rPr>
          <w:rFonts w:ascii="Arial" w:hAnsi="Arial" w:cs="Arial"/>
          <w:iCs/>
          <w:noProof/>
          <w:lang w:val="en-US"/>
        </w:rPr>
        <w:t>[36]</w:t>
      </w:r>
      <w:r w:rsidRPr="0057620B">
        <w:rPr>
          <w:rFonts w:ascii="Arial" w:hAnsi="Arial" w:cs="Arial"/>
          <w:iCs/>
          <w:lang w:val="en-US"/>
        </w:rPr>
        <w:fldChar w:fldCharType="end"/>
      </w:r>
      <w:r w:rsidRPr="0057620B">
        <w:rPr>
          <w:rFonts w:ascii="Arial" w:hAnsi="Arial" w:cs="Arial"/>
          <w:iCs/>
          <w:lang w:val="en-US"/>
        </w:rPr>
        <w:t xml:space="preserve">. </w:t>
      </w:r>
      <w:r w:rsidR="00721C5B" w:rsidRPr="0057620B">
        <w:rPr>
          <w:rFonts w:ascii="Arial" w:hAnsi="Arial" w:cs="Arial"/>
          <w:iCs/>
          <w:lang w:val="en-US"/>
        </w:rPr>
        <w:t xml:space="preserve">By taking this score into account, </w:t>
      </w:r>
      <w:r w:rsidR="00E808FC" w:rsidRPr="0057620B">
        <w:rPr>
          <w:rFonts w:ascii="Arial" w:hAnsi="Arial" w:cs="Arial"/>
          <w:iCs/>
          <w:lang w:val="en-US"/>
        </w:rPr>
        <w:t xml:space="preserve">found </w:t>
      </w:r>
      <w:r w:rsidR="00721C5B" w:rsidRPr="0057620B">
        <w:rPr>
          <w:rFonts w:ascii="Arial" w:hAnsi="Arial" w:cs="Arial"/>
          <w:iCs/>
          <w:lang w:val="en-US"/>
        </w:rPr>
        <w:t>counterfactuals are generally closer to the training dat</w:t>
      </w:r>
      <w:r w:rsidR="00E808FC" w:rsidRPr="0057620B">
        <w:rPr>
          <w:rFonts w:ascii="Arial" w:hAnsi="Arial" w:cs="Arial"/>
          <w:iCs/>
          <w:lang w:val="en-US"/>
        </w:rPr>
        <w:t>a</w:t>
      </w:r>
      <w:r w:rsidR="00721C5B" w:rsidRPr="0057620B">
        <w:rPr>
          <w:rFonts w:ascii="Arial" w:hAnsi="Arial" w:cs="Arial"/>
          <w:iCs/>
          <w:lang w:val="en-US"/>
        </w:rPr>
        <w:t xml:space="preserve">. </w:t>
      </w:r>
      <w:r w:rsidR="005D703D" w:rsidRPr="0057620B">
        <w:rPr>
          <w:rFonts w:ascii="Arial" w:hAnsi="Arial" w:cs="Arial"/>
          <w:iCs/>
          <w:lang w:val="en-US"/>
        </w:rPr>
        <w:t xml:space="preserve">It is also possible to look for counterfactuals that lie in dense, connected areas of the training data </w:t>
      </w:r>
      <w:r w:rsidR="005D703D" w:rsidRPr="0057620B">
        <w:rPr>
          <w:rFonts w:ascii="Arial" w:hAnsi="Arial" w:cs="Arial"/>
          <w:iCs/>
          <w:lang w:val="en-US"/>
        </w:rPr>
        <w:fldChar w:fldCharType="begin"/>
      </w:r>
      <w:r w:rsidR="000E00EE" w:rsidRPr="0057620B">
        <w:rPr>
          <w:rFonts w:ascii="Arial" w:hAnsi="Arial" w:cs="Arial"/>
          <w:iCs/>
          <w:lang w:val="en-US"/>
        </w:rPr>
        <w:instrText xml:space="preserve"> ADDIN EN.CITE &lt;EndNote&gt;&lt;Cite&gt;&lt;Author&gt;Poyiadzi&lt;/Author&gt;&lt;Year&gt;2020&lt;/Year&gt;&lt;RecNum&gt;192&lt;/RecNum&gt;&lt;DisplayText&gt;[42]&lt;/DisplayText&gt;&lt;record&gt;&lt;rec-number&gt;192&lt;/rec-number&gt;&lt;foreign-keys&gt;&lt;key app="EN" db-id="p22005xv5srwpxeed275s99yfvez9tfr995s" timestamp="1606923001"&gt;192&lt;/key&gt;&lt;/foreign-keys&gt;&lt;ref-type name="Book"&gt;6&lt;/ref-type&gt;&lt;contributors&gt;&lt;authors&gt;&lt;author&gt;Poyiadzi, Rafael&lt;/author&gt;&lt;author&gt;Sokol, Kacper&lt;/author&gt;&lt;author&gt;Santos-Rodriguez, Raul&lt;/author&gt;&lt;author&gt;Bie, Tijl&lt;/author&gt;&lt;author&gt;Flach, Peter&lt;/author&gt;&lt;/authors&gt;&lt;/contributors&gt;&lt;titles&gt;&lt;title&gt;FACE: Feasible and Actionable Counterfactual Explanations&lt;/title&gt;&lt;/titles&gt;&lt;pages&gt;344-350&lt;/pages&gt;&lt;dates&gt;&lt;year&gt;2020&lt;/year&gt;&lt;/dates&gt;&lt;urls&gt;&lt;/urls&gt;&lt;electronic-resource-num&gt;10.1145/3375627.3375850&lt;/electronic-resource-num&gt;&lt;/record&gt;&lt;/Cite&gt;&lt;/EndNote&gt;</w:instrText>
      </w:r>
      <w:r w:rsidR="005D703D" w:rsidRPr="0057620B">
        <w:rPr>
          <w:rFonts w:ascii="Arial" w:hAnsi="Arial" w:cs="Arial"/>
          <w:iCs/>
          <w:lang w:val="en-US"/>
        </w:rPr>
        <w:fldChar w:fldCharType="separate"/>
      </w:r>
      <w:r w:rsidR="000E00EE" w:rsidRPr="0057620B">
        <w:rPr>
          <w:rFonts w:ascii="Arial" w:hAnsi="Arial" w:cs="Arial"/>
          <w:iCs/>
          <w:noProof/>
          <w:lang w:val="en-US"/>
        </w:rPr>
        <w:t>[42]</w:t>
      </w:r>
      <w:r w:rsidR="005D703D" w:rsidRPr="0057620B">
        <w:rPr>
          <w:rFonts w:ascii="Arial" w:hAnsi="Arial" w:cs="Arial"/>
          <w:iCs/>
          <w:lang w:val="en-US"/>
        </w:rPr>
        <w:fldChar w:fldCharType="end"/>
      </w:r>
      <w:r w:rsidR="005D703D" w:rsidRPr="0057620B">
        <w:rPr>
          <w:rFonts w:ascii="Arial" w:hAnsi="Arial" w:cs="Arial"/>
          <w:iCs/>
          <w:lang w:val="en-US"/>
        </w:rPr>
        <w:t xml:space="preserve">. This ensures that the query instance can be transformed to take on another </w:t>
      </w:r>
      <w:del w:id="31" w:author="Benschop, Corina" w:date="2021-05-27T10:57:00Z">
        <w:r w:rsidR="005D703D" w:rsidRPr="0057620B" w:rsidDel="003C781D">
          <w:rPr>
            <w:rFonts w:ascii="Arial" w:hAnsi="Arial" w:cs="Arial"/>
            <w:iCs/>
            <w:lang w:val="en-US"/>
          </w:rPr>
          <w:delText xml:space="preserve">the </w:delText>
        </w:r>
      </w:del>
      <w:r w:rsidR="005D703D" w:rsidRPr="0057620B">
        <w:rPr>
          <w:rFonts w:ascii="Arial" w:hAnsi="Arial" w:cs="Arial"/>
          <w:iCs/>
          <w:lang w:val="en-US"/>
        </w:rPr>
        <w:t xml:space="preserve">target output, which is relevant for actionable settings. </w:t>
      </w:r>
      <w:r w:rsidR="00721C5B" w:rsidRPr="0057620B">
        <w:rPr>
          <w:rFonts w:ascii="Arial" w:hAnsi="Arial" w:cs="Arial"/>
          <w:iCs/>
          <w:lang w:val="en-US"/>
        </w:rPr>
        <w:t>Simila</w:t>
      </w:r>
      <w:r w:rsidR="005D703D" w:rsidRPr="0057620B">
        <w:rPr>
          <w:rFonts w:ascii="Arial" w:hAnsi="Arial" w:cs="Arial"/>
          <w:iCs/>
          <w:lang w:val="en-US"/>
        </w:rPr>
        <w:t>r to these approaches</w:t>
      </w:r>
      <w:r w:rsidR="00721C5B" w:rsidRPr="0057620B">
        <w:rPr>
          <w:rFonts w:ascii="Arial" w:hAnsi="Arial" w:cs="Arial"/>
          <w:iCs/>
          <w:lang w:val="en-US"/>
        </w:rPr>
        <w:t xml:space="preserve">, </w:t>
      </w:r>
      <w:r w:rsidR="005D703D" w:rsidRPr="0057620B">
        <w:rPr>
          <w:rFonts w:ascii="Arial" w:hAnsi="Arial" w:cs="Arial"/>
          <w:iCs/>
          <w:lang w:val="en-US"/>
        </w:rPr>
        <w:t xml:space="preserve">the range of feature values can be limited </w:t>
      </w:r>
      <w:r w:rsidR="005D703D" w:rsidRPr="0057620B">
        <w:rPr>
          <w:rFonts w:ascii="Arial" w:hAnsi="Arial" w:cs="Arial"/>
          <w:iCs/>
          <w:lang w:val="en-US"/>
        </w:rPr>
        <w:fldChar w:fldCharType="begin">
          <w:fldData xml:space="preserve">PEVuZE5vdGU+PENpdGU+PEF1dGhvcj5TaGFybWE8L0F1dGhvcj48WWVhcj4yMDIwPC9ZZWFyPjxS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==
</w:fldData>
        </w:fldChar>
      </w:r>
      <w:r w:rsidR="000E00EE" w:rsidRPr="0057620B">
        <w:rPr>
          <w:rFonts w:ascii="Arial" w:hAnsi="Arial" w:cs="Arial"/>
          <w:iCs/>
          <w:lang w:val="en-US"/>
        </w:rPr>
        <w:instrText xml:space="preserve"> ADDIN EN.CITE </w:instrText>
      </w:r>
      <w:r w:rsidR="000E00EE" w:rsidRPr="0057620B">
        <w:rPr>
          <w:rFonts w:ascii="Arial" w:hAnsi="Arial" w:cs="Arial"/>
          <w:iCs/>
          <w:lang w:val="en-US"/>
        </w:rPr>
        <w:fldChar w:fldCharType="begin">
          <w:fldData xml:space="preserve">PEVuZE5vdGU+PENpdGU+PEF1dGhvcj5TaGFybWE8L0F1dGhvcj48WWVhcj4yMDIwPC9ZZWFyPjxS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==
</w:fldData>
        </w:fldChar>
      </w:r>
      <w:r w:rsidR="000E00EE" w:rsidRPr="0057620B">
        <w:rPr>
          <w:rFonts w:ascii="Arial" w:hAnsi="Arial" w:cs="Arial"/>
          <w:iCs/>
          <w:lang w:val="en-US"/>
        </w:rPr>
        <w:instrText xml:space="preserve"> ADDIN EN.CITE.DATA </w:instrText>
      </w:r>
      <w:r w:rsidR="000E00EE" w:rsidRPr="0057620B">
        <w:rPr>
          <w:rFonts w:ascii="Arial" w:hAnsi="Arial" w:cs="Arial"/>
          <w:iCs/>
          <w:lang w:val="en-US"/>
        </w:rPr>
      </w:r>
      <w:r w:rsidR="000E00EE" w:rsidRPr="0057620B">
        <w:rPr>
          <w:rFonts w:ascii="Arial" w:hAnsi="Arial" w:cs="Arial"/>
          <w:iCs/>
          <w:lang w:val="en-US"/>
        </w:rPr>
        <w:fldChar w:fldCharType="end"/>
      </w:r>
      <w:r w:rsidR="005D703D" w:rsidRPr="0057620B">
        <w:rPr>
          <w:rFonts w:ascii="Arial" w:hAnsi="Arial" w:cs="Arial"/>
          <w:iCs/>
          <w:lang w:val="en-US"/>
        </w:rPr>
      </w:r>
      <w:r w:rsidR="005D703D" w:rsidRPr="0057620B">
        <w:rPr>
          <w:rFonts w:ascii="Arial" w:hAnsi="Arial" w:cs="Arial"/>
          <w:iCs/>
          <w:lang w:val="en-US"/>
        </w:rPr>
        <w:fldChar w:fldCharType="separate"/>
      </w:r>
      <w:r w:rsidR="000E00EE" w:rsidRPr="0057620B">
        <w:rPr>
          <w:rFonts w:ascii="Arial" w:hAnsi="Arial" w:cs="Arial"/>
          <w:iCs/>
          <w:noProof/>
          <w:lang w:val="en-US"/>
        </w:rPr>
        <w:t>[38, 40]</w:t>
      </w:r>
      <w:r w:rsidR="005D703D" w:rsidRPr="0057620B">
        <w:rPr>
          <w:rFonts w:ascii="Arial" w:hAnsi="Arial" w:cs="Arial"/>
          <w:iCs/>
          <w:lang w:val="en-US"/>
        </w:rPr>
        <w:fldChar w:fldCharType="end"/>
      </w:r>
      <w:r w:rsidR="005D703D" w:rsidRPr="0057620B">
        <w:rPr>
          <w:rFonts w:ascii="Arial" w:hAnsi="Arial" w:cs="Arial"/>
          <w:iCs/>
          <w:lang w:val="en-US"/>
        </w:rPr>
        <w:t xml:space="preserve">. Either based on the training </w:t>
      </w:r>
      <w:r w:rsidR="005D703D" w:rsidRPr="0057620B">
        <w:rPr>
          <w:rFonts w:ascii="Arial" w:hAnsi="Arial" w:cs="Arial"/>
          <w:iCs/>
          <w:lang w:val="en-US"/>
        </w:rPr>
        <w:lastRenderedPageBreak/>
        <w:t>data, or inputted by the user</w:t>
      </w:r>
      <w:r w:rsidR="00721C5B" w:rsidRPr="0057620B">
        <w:rPr>
          <w:rFonts w:ascii="Arial" w:hAnsi="Arial" w:cs="Arial"/>
          <w:iCs/>
          <w:lang w:val="en-US"/>
        </w:rPr>
        <w:t xml:space="preserve">. </w:t>
      </w:r>
      <w:r w:rsidR="005C4B1E" w:rsidRPr="0057620B">
        <w:rPr>
          <w:rFonts w:ascii="Arial" w:hAnsi="Arial" w:cs="Arial"/>
          <w:iCs/>
          <w:lang w:val="en-US"/>
        </w:rPr>
        <w:t xml:space="preserve">When considering our example, there are most likely plenty </w:t>
      </w:r>
      <w:r w:rsidR="005D703D" w:rsidRPr="0057620B">
        <w:rPr>
          <w:rFonts w:ascii="Arial" w:hAnsi="Arial" w:cs="Arial"/>
          <w:iCs/>
          <w:lang w:val="en-US"/>
        </w:rPr>
        <w:t xml:space="preserve">of </w:t>
      </w:r>
      <w:r w:rsidR="005C4B1E" w:rsidRPr="0057620B">
        <w:rPr>
          <w:rFonts w:ascii="Arial" w:hAnsi="Arial" w:cs="Arial"/>
          <w:iCs/>
          <w:lang w:val="en-US"/>
        </w:rPr>
        <w:t xml:space="preserve">20-year-old people, and also people with 15 years of working experience in the training data. </w:t>
      </w:r>
      <w:r w:rsidR="00721C5B" w:rsidRPr="0057620B">
        <w:rPr>
          <w:rFonts w:ascii="Arial" w:hAnsi="Arial" w:cs="Arial"/>
          <w:iCs/>
          <w:lang w:val="en-US"/>
        </w:rPr>
        <w:t xml:space="preserve">However, the issue with this example is that age and working experience are correlated, and the combination of the feature values is highly unlikely. Neither of the previously discussed techniques take correlation into account. </w:t>
      </w:r>
    </w:p>
    <w:p w14:paraId="5E221AB4" w14:textId="7A432D3D" w:rsidR="00721C5B" w:rsidRPr="0057620B" w:rsidRDefault="005D703D" w:rsidP="008C065B">
      <w:pPr>
        <w:pStyle w:val="Geenafstand"/>
        <w:spacing w:line="360" w:lineRule="auto"/>
        <w:rPr>
          <w:rFonts w:ascii="Arial" w:hAnsi="Arial" w:cs="Arial"/>
          <w:iCs/>
          <w:lang w:val="en-US"/>
        </w:rPr>
      </w:pPr>
      <w:r w:rsidRPr="0057620B">
        <w:rPr>
          <w:rFonts w:ascii="Arial" w:hAnsi="Arial" w:cs="Arial"/>
          <w:iCs/>
          <w:lang w:val="en-US"/>
        </w:rPr>
        <w:t xml:space="preserve">Some efforts have been made to handle correlated data, though these mostly leave the responsibility to the </w:t>
      </w:r>
      <w:r w:rsidR="0029129C" w:rsidRPr="0057620B">
        <w:rPr>
          <w:rFonts w:ascii="Arial" w:hAnsi="Arial" w:cs="Arial"/>
          <w:iCs/>
          <w:lang w:val="en-US"/>
        </w:rPr>
        <w:t>user</w:t>
      </w:r>
      <w:r w:rsidRPr="0057620B">
        <w:rPr>
          <w:rFonts w:ascii="Arial" w:hAnsi="Arial" w:cs="Arial"/>
          <w:iCs/>
          <w:lang w:val="en-US"/>
        </w:rPr>
        <w:t xml:space="preserve">. For example, the user can supply causal graphs between features to model certain feature correlations </w:t>
      </w:r>
      <w:r w:rsidRPr="0057620B">
        <w:rPr>
          <w:rFonts w:ascii="Arial" w:hAnsi="Arial" w:cs="Arial"/>
          <w:iCs/>
          <w:lang w:val="en-US"/>
        </w:rPr>
        <w:fldChar w:fldCharType="begin"/>
      </w:r>
      <w:r w:rsidR="000E00EE" w:rsidRPr="0057620B">
        <w:rPr>
          <w:rFonts w:ascii="Arial" w:hAnsi="Arial" w:cs="Arial"/>
          <w:iCs/>
          <w:lang w:val="en-US"/>
        </w:rPr>
        <w:instrText xml:space="preserve"> ADDIN EN.CITE &lt;EndNote&gt;&lt;Cite&gt;&lt;Author&gt;Mothilal&lt;/Author&gt;&lt;Year&gt;2020&lt;/Year&gt;&lt;RecNum&gt;172&lt;/RecNum&gt;&lt;DisplayText&gt;[39]&lt;/DisplayText&gt;&lt;record&gt;&lt;rec-number&gt;172&lt;/rec-number&gt;&lt;foreign-keys&gt;&lt;key app="EN" db-id="p22005xv5srwpxeed275s99yfvez9tfr995s" timestamp="1606496892"&gt;172&lt;/key&gt;&lt;/foreign-keys&gt;&lt;ref-type name="Conference Proceedings"&gt;10&lt;/ref-type&gt;&lt;contributors&gt;&lt;authors&gt;&lt;author&gt;Mothilal, R. K.&lt;/author&gt;&lt;author&gt;Sharma, A.&lt;/author&gt;&lt;author&gt;Tan, C.&lt;/author&gt;&lt;/authors&gt;&lt;/contributors&gt;&lt;titles&gt;&lt;title&gt;Explaining machine learning classifiers through diverse counterfactual explanations&lt;/title&gt;&lt;/titles&gt;&lt;pages&gt;607-617&lt;/pages&gt;&lt;dates&gt;&lt;year&gt;2020&lt;/year&gt;&lt;/dates&gt;&lt;work-type&gt;Conference Paper&lt;/work-type&gt;&lt;urls&gt;&lt;related-urls&gt;&lt;url&gt;https://www.scopus.com/inward/record.uri?eid=2-s2.0-85079688305&amp;amp;doi=10.1145%2f3351095.3372850&amp;amp;partnerID=40&amp;amp;md5=3b4d5f74177ffd93b884adc70ae5e6af&lt;/url&gt;&lt;/related-urls&gt;&lt;/urls&gt;&lt;custom3&gt;FAT* 2020 - Proceedings of the 2020 Conference on Fairness, Accountability, and Transparency&lt;/custom3&gt;&lt;electronic-resource-num&gt;10.1145/3351095.3372850&lt;/electronic-resource-num&gt;&lt;remote-database-name&gt;Scopus&lt;/remote-database-name&gt;&lt;/record&gt;&lt;/Cite&gt;&lt;/EndNote&gt;</w:instrText>
      </w:r>
      <w:r w:rsidRPr="0057620B">
        <w:rPr>
          <w:rFonts w:ascii="Arial" w:hAnsi="Arial" w:cs="Arial"/>
          <w:iCs/>
          <w:lang w:val="en-US"/>
        </w:rPr>
        <w:fldChar w:fldCharType="separate"/>
      </w:r>
      <w:r w:rsidR="000E00EE" w:rsidRPr="0057620B">
        <w:rPr>
          <w:rFonts w:ascii="Arial" w:hAnsi="Arial" w:cs="Arial"/>
          <w:iCs/>
          <w:noProof/>
          <w:lang w:val="en-US"/>
        </w:rPr>
        <w:t>[39]</w:t>
      </w:r>
      <w:r w:rsidRPr="0057620B">
        <w:rPr>
          <w:rFonts w:ascii="Arial" w:hAnsi="Arial" w:cs="Arial"/>
          <w:iCs/>
          <w:lang w:val="en-US"/>
        </w:rPr>
        <w:fldChar w:fldCharType="end"/>
      </w:r>
      <w:r w:rsidRPr="0057620B">
        <w:rPr>
          <w:rFonts w:ascii="Arial" w:hAnsi="Arial" w:cs="Arial"/>
          <w:iCs/>
          <w:lang w:val="en-US"/>
        </w:rPr>
        <w:t>. These graphs are then applied to filter the already-generated counterfactuals to remove any that do not comply.</w:t>
      </w:r>
      <w:r w:rsidR="008C065B" w:rsidRPr="0057620B">
        <w:rPr>
          <w:rFonts w:ascii="Arial" w:hAnsi="Arial" w:cs="Arial"/>
          <w:iCs/>
          <w:lang w:val="en-US"/>
        </w:rPr>
        <w:t xml:space="preserve"> This could mean that no counterfactuals remain, as the filtering happens after the</w:t>
      </w:r>
      <w:r w:rsidR="0029129C" w:rsidRPr="0057620B">
        <w:rPr>
          <w:rFonts w:ascii="Arial" w:hAnsi="Arial" w:cs="Arial"/>
          <w:iCs/>
          <w:lang w:val="en-US"/>
        </w:rPr>
        <w:t xml:space="preserve"> generative</w:t>
      </w:r>
      <w:r w:rsidR="008C065B" w:rsidRPr="0057620B">
        <w:rPr>
          <w:rFonts w:ascii="Arial" w:hAnsi="Arial" w:cs="Arial"/>
          <w:iCs/>
          <w:lang w:val="en-US"/>
        </w:rPr>
        <w:t xml:space="preserve"> process is completed. A Julia implementation has shown promise by limiting feature </w:t>
      </w:r>
      <w:r w:rsidR="00721C5B" w:rsidRPr="0057620B">
        <w:rPr>
          <w:rFonts w:ascii="Arial" w:hAnsi="Arial" w:cs="Arial"/>
          <w:iCs/>
          <w:lang w:val="en-US"/>
        </w:rPr>
        <w:t xml:space="preserve">combinations to the ones made in the training data, though </w:t>
      </w:r>
      <w:r w:rsidR="008C065B" w:rsidRPr="0057620B">
        <w:rPr>
          <w:rFonts w:ascii="Arial" w:hAnsi="Arial" w:cs="Arial"/>
          <w:iCs/>
          <w:lang w:val="en-US"/>
        </w:rPr>
        <w:t xml:space="preserve">again </w:t>
      </w:r>
      <w:r w:rsidR="00721C5B" w:rsidRPr="0057620B">
        <w:rPr>
          <w:rFonts w:ascii="Arial" w:hAnsi="Arial" w:cs="Arial"/>
          <w:iCs/>
          <w:lang w:val="en-US"/>
        </w:rPr>
        <w:t xml:space="preserve">the user needs to supply each of these relations manually </w:t>
      </w:r>
      <w:r w:rsidR="00721C5B" w:rsidRPr="0057620B">
        <w:rPr>
          <w:rFonts w:ascii="Arial" w:hAnsi="Arial" w:cs="Arial"/>
          <w:iCs/>
          <w:lang w:val="en-US"/>
        </w:rPr>
        <w:fldChar w:fldCharType="begin"/>
      </w:r>
      <w:r w:rsidR="000E00EE" w:rsidRPr="0057620B">
        <w:rPr>
          <w:rFonts w:ascii="Arial" w:hAnsi="Arial" w:cs="Arial"/>
          <w:iCs/>
          <w:lang w:val="en-US"/>
        </w:rPr>
        <w:instrText xml:space="preserve"> ADDIN EN.CITE &lt;EndNote&gt;&lt;Cite&gt;&lt;Author&gt;Schleich&lt;/Author&gt;&lt;Year&gt;2021&lt;/Year&gt;&lt;RecNum&gt;204&lt;/RecNum&gt;&lt;DisplayText&gt;[41]&lt;/DisplayText&gt;&lt;record&gt;&lt;rec-number&gt;204&lt;/rec-number&gt;&lt;foreign-keys&gt;&lt;key app="EN" db-id="p22005xv5srwpxeed275s99yfvez9tfr995s" timestamp="1612813523"&gt;204&lt;/key&gt;&lt;/foreign-keys&gt;&lt;ref-type name="Book"&gt;6&lt;/ref-type&gt;&lt;contributors&gt;&lt;authors&gt;&lt;author&gt;Schleich, Maximilian&lt;/author&gt;&lt;author&gt;Geng, Zixuan&lt;/author&gt;&lt;author&gt;Zhang, Yihong&lt;/author&gt;&lt;author&gt;Suciu, Dan&lt;/author&gt;&lt;/authors&gt;&lt;/contributors&gt;&lt;titles&gt;&lt;title&gt;GeCo: Quality Counterfactual Explanations in Real Time&lt;/title&gt;&lt;/titles&gt;&lt;dates&gt;&lt;year&gt;2021&lt;/year&gt;&lt;/dates&gt;&lt;urls&gt;&lt;/urls&gt;&lt;/record&gt;&lt;/Cite&gt;&lt;/EndNote&gt;</w:instrText>
      </w:r>
      <w:r w:rsidR="00721C5B" w:rsidRPr="0057620B">
        <w:rPr>
          <w:rFonts w:ascii="Arial" w:hAnsi="Arial" w:cs="Arial"/>
          <w:iCs/>
          <w:lang w:val="en-US"/>
        </w:rPr>
        <w:fldChar w:fldCharType="separate"/>
      </w:r>
      <w:r w:rsidR="000E00EE" w:rsidRPr="0057620B">
        <w:rPr>
          <w:rFonts w:ascii="Arial" w:hAnsi="Arial" w:cs="Arial"/>
          <w:iCs/>
          <w:noProof/>
          <w:lang w:val="en-US"/>
        </w:rPr>
        <w:t>[41]</w:t>
      </w:r>
      <w:r w:rsidR="00721C5B" w:rsidRPr="0057620B">
        <w:rPr>
          <w:rFonts w:ascii="Arial" w:hAnsi="Arial" w:cs="Arial"/>
          <w:iCs/>
          <w:lang w:val="en-US"/>
        </w:rPr>
        <w:fldChar w:fldCharType="end"/>
      </w:r>
      <w:r w:rsidR="00721C5B" w:rsidRPr="0057620B">
        <w:rPr>
          <w:rFonts w:ascii="Arial" w:hAnsi="Arial" w:cs="Arial"/>
          <w:iCs/>
          <w:lang w:val="en-US"/>
        </w:rPr>
        <w:t xml:space="preserve">. </w:t>
      </w:r>
    </w:p>
    <w:p w14:paraId="3F5227B8" w14:textId="2D804F56" w:rsidR="003D41E7" w:rsidRPr="0057620B" w:rsidRDefault="0029129C" w:rsidP="003D41E7">
      <w:pPr>
        <w:pStyle w:val="Geenafstand"/>
        <w:spacing w:line="360" w:lineRule="auto"/>
        <w:rPr>
          <w:rFonts w:ascii="Arial" w:hAnsi="Arial" w:cs="Arial"/>
          <w:iCs/>
          <w:lang w:val="en-US"/>
        </w:rPr>
      </w:pPr>
      <w:r w:rsidRPr="0057620B">
        <w:rPr>
          <w:rFonts w:ascii="Arial" w:hAnsi="Arial" w:cs="Arial"/>
          <w:iCs/>
          <w:lang w:val="en-US"/>
        </w:rPr>
        <w:t xml:space="preserve">One method derives counterfactuals from training instances, which relies on the assumption that there are inherently sparse counterfactuals in the training set </w:t>
      </w:r>
      <w:r w:rsidRPr="0057620B">
        <w:rPr>
          <w:rFonts w:ascii="Arial" w:hAnsi="Arial" w:cs="Arial"/>
          <w:iCs/>
          <w:lang w:val="en-US"/>
        </w:rPr>
        <w:fldChar w:fldCharType="begin"/>
      </w:r>
      <w:r w:rsidR="000E00EE" w:rsidRPr="0057620B">
        <w:rPr>
          <w:rFonts w:ascii="Arial" w:hAnsi="Arial" w:cs="Arial"/>
          <w:iCs/>
          <w:lang w:val="en-US"/>
        </w:rPr>
        <w:instrText xml:space="preserve"> ADDIN EN.CITE &lt;EndNote&gt;&lt;Cite&gt;&lt;Author&gt;Keane&lt;/Author&gt;&lt;Year&gt;2020&lt;/Year&gt;&lt;RecNum&gt;189&lt;/RecNum&gt;&lt;DisplayText&gt;[44]&lt;/DisplayText&gt;&lt;record&gt;&lt;rec-number&gt;189&lt;/rec-number&gt;&lt;foreign-keys&gt;&lt;key app="EN" db-id="p22005xv5srwpxeed275s99yfvez9tfr995s" timestamp="1606920593"&gt;189&lt;/key&gt;&lt;/foreign-keys&gt;&lt;ref-type name="Book"&gt;6&lt;/ref-type&gt;&lt;contributors&gt;&lt;authors&gt;&lt;author&gt;Keane, Mark&lt;/author&gt;&lt;author&gt;Smyth, Barry&lt;/author&gt;&lt;/authors&gt;&lt;/contributors&gt;&lt;titles&gt;&lt;title&gt;Good Counterfactuals and Where to Find Them: A Case-Based Technique for Generating Counterfactuals for Explainable AI (XAI)&lt;/title&gt;&lt;/titles&gt;&lt;dates&gt;&lt;year&gt;2020&lt;/year&gt;&lt;/dates&gt;&lt;urls&gt;&lt;/urls&gt;&lt;/record&gt;&lt;/Cite&gt;&lt;/EndNote&gt;</w:instrText>
      </w:r>
      <w:r w:rsidRPr="0057620B">
        <w:rPr>
          <w:rFonts w:ascii="Arial" w:hAnsi="Arial" w:cs="Arial"/>
          <w:iCs/>
          <w:lang w:val="en-US"/>
        </w:rPr>
        <w:fldChar w:fldCharType="separate"/>
      </w:r>
      <w:r w:rsidR="000E00EE" w:rsidRPr="0057620B">
        <w:rPr>
          <w:rFonts w:ascii="Arial" w:hAnsi="Arial" w:cs="Arial"/>
          <w:iCs/>
          <w:noProof/>
          <w:lang w:val="en-US"/>
        </w:rPr>
        <w:t>[44]</w:t>
      </w:r>
      <w:r w:rsidRPr="0057620B">
        <w:rPr>
          <w:rFonts w:ascii="Arial" w:hAnsi="Arial" w:cs="Arial"/>
          <w:iCs/>
          <w:lang w:val="en-US"/>
        </w:rPr>
        <w:fldChar w:fldCharType="end"/>
      </w:r>
      <w:r w:rsidRPr="0057620B">
        <w:rPr>
          <w:rFonts w:ascii="Arial" w:hAnsi="Arial" w:cs="Arial"/>
          <w:iCs/>
          <w:lang w:val="en-US"/>
        </w:rPr>
        <w:t xml:space="preserve">. As they point out themselves, this will most likely fail on more real-life datasets as there are often more feature differences than they deem fit (&lt; 2). </w:t>
      </w:r>
    </w:p>
    <w:p w14:paraId="4DCA9296" w14:textId="69327831" w:rsidR="003D41E7" w:rsidRDefault="003D41E7" w:rsidP="003D41E7">
      <w:pPr>
        <w:pStyle w:val="Geenafstand"/>
        <w:spacing w:line="360" w:lineRule="auto"/>
        <w:rPr>
          <w:rFonts w:ascii="Arial" w:hAnsi="Arial" w:cs="Arial"/>
          <w:lang w:val="en-US"/>
        </w:rPr>
      </w:pPr>
      <w:r w:rsidRPr="0057620B">
        <w:rPr>
          <w:rFonts w:ascii="Arial" w:hAnsi="Arial" w:cs="Arial"/>
          <w:lang w:val="en-US"/>
        </w:rPr>
        <w:t xml:space="preserve">Though several studies have brought up the issue there should be a way to handle correlated features </w:t>
      </w:r>
      <w:r w:rsidRPr="0057620B">
        <w:rPr>
          <w:rFonts w:ascii="Arial" w:hAnsi="Arial" w:cs="Arial"/>
          <w:lang w:val="en-US"/>
        </w:rPr>
        <w:fldChar w:fldCharType="begin">
          <w:fldData xml:space="preserve">PEVuZE5vdGU+PENpdGU+PEF1dGhvcj5CYXJvY2FzPC9BdXRob3I+PFllYXI+MjAyMDwvWWVhcj48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</w:fldData>
        </w:fldChar>
      </w:r>
      <w:r w:rsidR="000E00EE" w:rsidRPr="0057620B">
        <w:rPr>
          <w:rFonts w:ascii="Arial" w:hAnsi="Arial" w:cs="Arial"/>
          <w:lang w:val="en-US"/>
        </w:rPr>
        <w:instrText xml:space="preserve"> ADDIN EN.CITE </w:instrText>
      </w:r>
      <w:r w:rsidR="000E00EE" w:rsidRPr="0057620B">
        <w:rPr>
          <w:rFonts w:ascii="Arial" w:hAnsi="Arial" w:cs="Arial"/>
          <w:lang w:val="en-US"/>
        </w:rPr>
        <w:fldChar w:fldCharType="begin">
          <w:fldData xml:space="preserve">PEVuZE5vdGU+PENpdGU+PEF1dGhvcj5CYXJvY2FzPC9BdXRob3I+PFllYXI+MjAyMDwvWWVhcj48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</w:fldData>
        </w:fldChar>
      </w:r>
      <w:r w:rsidR="000E00EE" w:rsidRPr="0057620B">
        <w:rPr>
          <w:rFonts w:ascii="Arial" w:hAnsi="Arial" w:cs="Arial"/>
          <w:lang w:val="en-US"/>
        </w:rPr>
        <w:instrText xml:space="preserve"> ADDIN EN.CITE.DATA </w:instrText>
      </w:r>
      <w:r w:rsidR="000E00EE" w:rsidRPr="0057620B">
        <w:rPr>
          <w:rFonts w:ascii="Arial" w:hAnsi="Arial" w:cs="Arial"/>
          <w:lang w:val="en-US"/>
        </w:rPr>
      </w:r>
      <w:r w:rsidR="000E00EE" w:rsidRPr="0057620B">
        <w:rPr>
          <w:rFonts w:ascii="Arial" w:hAnsi="Arial" w:cs="Arial"/>
          <w:lang w:val="en-US"/>
        </w:rPr>
        <w:fldChar w:fldCharType="end"/>
      </w:r>
      <w:r w:rsidRPr="0057620B">
        <w:rPr>
          <w:rFonts w:ascii="Arial" w:hAnsi="Arial" w:cs="Arial"/>
          <w:lang w:val="en-US"/>
        </w:rPr>
      </w:r>
      <w:r w:rsidRPr="0057620B">
        <w:rPr>
          <w:rFonts w:ascii="Arial" w:hAnsi="Arial" w:cs="Arial"/>
          <w:lang w:val="en-US"/>
        </w:rPr>
        <w:fldChar w:fldCharType="separate"/>
      </w:r>
      <w:r w:rsidR="000E00EE" w:rsidRPr="0057620B">
        <w:rPr>
          <w:rFonts w:ascii="Arial" w:hAnsi="Arial" w:cs="Arial"/>
          <w:noProof/>
          <w:lang w:val="en-US"/>
        </w:rPr>
        <w:t>[38, 39, 53, 54]</w:t>
      </w:r>
      <w:r w:rsidRPr="0057620B">
        <w:rPr>
          <w:rFonts w:ascii="Arial" w:hAnsi="Arial" w:cs="Arial"/>
          <w:lang w:val="en-US"/>
        </w:rPr>
        <w:fldChar w:fldCharType="end"/>
      </w:r>
      <w:r w:rsidRPr="0057620B">
        <w:rPr>
          <w:rFonts w:ascii="Arial" w:hAnsi="Arial" w:cs="Arial"/>
          <w:lang w:val="en-US"/>
        </w:rPr>
        <w:t xml:space="preserve">, </w:t>
      </w:r>
      <w:commentRangeStart w:id="32"/>
      <w:r w:rsidRPr="0057620B">
        <w:rPr>
          <w:rFonts w:ascii="Arial" w:hAnsi="Arial" w:cs="Arial"/>
          <w:lang w:val="en-US"/>
        </w:rPr>
        <w:t>n</w:t>
      </w:r>
      <w:commentRangeEnd w:id="32"/>
      <w:r w:rsidR="00856261">
        <w:rPr>
          <w:rStyle w:val="Verwijzingopmerking"/>
        </w:rPr>
        <w:commentReference w:id="32"/>
      </w:r>
      <w:r w:rsidRPr="0057620B">
        <w:rPr>
          <w:rFonts w:ascii="Arial" w:hAnsi="Arial" w:cs="Arial"/>
          <w:lang w:val="en-US"/>
        </w:rPr>
        <w:t>o method has inherently adapted this in</w:t>
      </w:r>
      <w:r w:rsidR="00F209E3" w:rsidRPr="0057620B">
        <w:rPr>
          <w:rFonts w:ascii="Arial" w:hAnsi="Arial" w:cs="Arial"/>
          <w:lang w:val="en-US"/>
        </w:rPr>
        <w:t xml:space="preserve"> a way th</w:t>
      </w:r>
      <w:r w:rsidRPr="0057620B">
        <w:rPr>
          <w:rFonts w:ascii="Arial" w:hAnsi="Arial" w:cs="Arial"/>
          <w:lang w:val="en-US"/>
        </w:rPr>
        <w:t>at is viable for real-life data</w:t>
      </w:r>
      <w:r w:rsidR="00F209E3" w:rsidRPr="0057620B">
        <w:rPr>
          <w:rFonts w:ascii="Arial" w:hAnsi="Arial" w:cs="Arial"/>
          <w:lang w:val="en-US"/>
        </w:rPr>
        <w:t>, without the</w:t>
      </w:r>
      <w:r w:rsidR="008B4818" w:rsidRPr="0057620B">
        <w:rPr>
          <w:rFonts w:ascii="Arial" w:hAnsi="Arial" w:cs="Arial"/>
          <w:lang w:val="en-US"/>
        </w:rPr>
        <w:t xml:space="preserve"> need to manually model feature relationships</w:t>
      </w:r>
      <w:r w:rsidRPr="0057620B">
        <w:rPr>
          <w:rFonts w:ascii="Arial" w:hAnsi="Arial" w:cs="Arial"/>
          <w:lang w:val="en-US"/>
        </w:rPr>
        <w:t xml:space="preserve">. To the best of our knowledge, we are the first to develop a method that is </w:t>
      </w:r>
      <w:r w:rsidR="008B4818" w:rsidRPr="0057620B">
        <w:rPr>
          <w:rFonts w:ascii="Arial" w:hAnsi="Arial" w:cs="Arial"/>
          <w:lang w:val="en-US"/>
        </w:rPr>
        <w:t>intrinsically</w:t>
      </w:r>
      <w:r w:rsidRPr="0057620B">
        <w:rPr>
          <w:rFonts w:ascii="Arial" w:hAnsi="Arial" w:cs="Arial"/>
          <w:lang w:val="en-US"/>
        </w:rPr>
        <w:t xml:space="preserve"> suitable for real-life datasets with correlated features. </w:t>
      </w:r>
    </w:p>
    <w:p w14:paraId="2D36EDF8" w14:textId="77777777" w:rsidR="00B44302" w:rsidRDefault="00B44302" w:rsidP="00E90F1D">
      <w:pPr>
        <w:pStyle w:val="Geenafstand"/>
        <w:spacing w:line="360" w:lineRule="auto"/>
        <w:ind w:firstLine="360"/>
        <w:rPr>
          <w:rFonts w:ascii="Arial" w:hAnsi="Arial" w:cs="Arial"/>
          <w:lang w:val="en-US"/>
        </w:rPr>
      </w:pPr>
    </w:p>
    <w:p w14:paraId="680859C0" w14:textId="6B7138B2" w:rsidR="0057620B" w:rsidRPr="00B44302" w:rsidRDefault="00E90F1D" w:rsidP="00B44302">
      <w:pPr>
        <w:pStyle w:val="Geenafstand"/>
        <w:spacing w:line="360" w:lineRule="auto"/>
        <w:ind w:firstLine="360"/>
        <w:rPr>
          <w:rFonts w:ascii="Arial" w:hAnsi="Arial" w:cs="Arial"/>
          <w:iCs/>
          <w:lang w:val="en-US"/>
        </w:rPr>
      </w:pPr>
      <w:r>
        <w:rPr>
          <w:rFonts w:ascii="Arial" w:hAnsi="Arial" w:cs="Arial"/>
          <w:lang w:val="en-US"/>
        </w:rPr>
        <w:t xml:space="preserve">Finally, </w:t>
      </w:r>
      <w:ins w:id="33" w:author="Benschop, Corina" w:date="2021-05-27T11:04:00Z">
        <w:r w:rsidR="00856261">
          <w:rPr>
            <w:rFonts w:ascii="Arial" w:hAnsi="Arial" w:cs="Arial"/>
            <w:lang w:val="en-US"/>
          </w:rPr>
          <w:t>improving</w:t>
        </w:r>
      </w:ins>
      <w:ins w:id="34" w:author="Benschop, Corina" w:date="2021-05-27T11:03:00Z">
        <w:r w:rsidR="00856261">
          <w:rPr>
            <w:rFonts w:ascii="Arial" w:hAnsi="Arial" w:cs="Arial"/>
            <w:lang w:val="en-US"/>
          </w:rPr>
          <w:t xml:space="preserve"> </w:t>
        </w:r>
      </w:ins>
      <w:r>
        <w:rPr>
          <w:rFonts w:ascii="Arial" w:hAnsi="Arial" w:cs="Arial"/>
          <w:lang w:val="en-US"/>
        </w:rPr>
        <w:t xml:space="preserve">the </w:t>
      </w:r>
      <w:ins w:id="35" w:author="Benschop, Corina" w:date="2021-05-27T11:04:00Z">
        <w:r w:rsidR="00856261">
          <w:rPr>
            <w:rFonts w:ascii="Arial" w:hAnsi="Arial" w:cs="Arial"/>
            <w:lang w:val="en-US"/>
          </w:rPr>
          <w:t xml:space="preserve">visual </w:t>
        </w:r>
      </w:ins>
      <w:r>
        <w:rPr>
          <w:rFonts w:ascii="Arial" w:hAnsi="Arial" w:cs="Arial"/>
          <w:lang w:val="en-US"/>
        </w:rPr>
        <w:t xml:space="preserve">presentation of counterfactuals </w:t>
      </w:r>
      <w:del w:id="36" w:author="Benschop, Corina" w:date="2021-05-27T11:05:00Z">
        <w:r w:rsidDel="00856261">
          <w:rPr>
            <w:rFonts w:ascii="Arial" w:hAnsi="Arial" w:cs="Arial"/>
            <w:lang w:val="en-US"/>
          </w:rPr>
          <w:delText>presented is often not user-friendly</w:delText>
        </w:r>
      </w:del>
      <w:ins w:id="37" w:author="Benschop, Corina" w:date="2021-05-27T11:06:00Z">
        <w:r w:rsidR="00CF13DB">
          <w:rPr>
            <w:rFonts w:ascii="Arial" w:hAnsi="Arial" w:cs="Arial"/>
            <w:lang w:val="en-US"/>
          </w:rPr>
          <w:t>is regarded</w:t>
        </w:r>
      </w:ins>
      <w:ins w:id="38" w:author="Benschop, Corina" w:date="2021-05-27T11:05:00Z">
        <w:r w:rsidR="00856261">
          <w:rPr>
            <w:rFonts w:ascii="Arial" w:hAnsi="Arial" w:cs="Arial"/>
            <w:lang w:val="en-US"/>
          </w:rPr>
          <w:t xml:space="preserve"> helpful to the users</w:t>
        </w:r>
      </w:ins>
      <w:r>
        <w:rPr>
          <w:rFonts w:ascii="Arial" w:hAnsi="Arial" w:cs="Arial"/>
          <w:lang w:val="en-US"/>
        </w:rPr>
        <w:t xml:space="preserve">. </w:t>
      </w:r>
      <w:r>
        <w:rPr>
          <w:rFonts w:ascii="Arial" w:hAnsi="Arial" w:cs="Arial"/>
          <w:iCs/>
          <w:lang w:val="en-US"/>
        </w:rPr>
        <w:t>M</w:t>
      </w:r>
      <w:r w:rsidRPr="0057620B">
        <w:rPr>
          <w:rFonts w:ascii="Arial" w:hAnsi="Arial" w:cs="Arial"/>
          <w:iCs/>
          <w:lang w:val="en-US"/>
        </w:rPr>
        <w:t>ost counterfactual methods</w:t>
      </w:r>
      <w:r>
        <w:rPr>
          <w:rFonts w:ascii="Arial" w:hAnsi="Arial" w:cs="Arial"/>
          <w:iCs/>
          <w:lang w:val="en-US"/>
        </w:rPr>
        <w:t xml:space="preserve"> for tabular data</w:t>
      </w:r>
      <w:r w:rsidRPr="0057620B">
        <w:rPr>
          <w:rFonts w:ascii="Arial" w:hAnsi="Arial" w:cs="Arial"/>
          <w:iCs/>
          <w:lang w:val="en-US"/>
        </w:rPr>
        <w:t xml:space="preserve"> present the comparison of the input and counterfactual in a table</w:t>
      </w:r>
      <w:r>
        <w:rPr>
          <w:rFonts w:ascii="Arial" w:hAnsi="Arial" w:cs="Arial"/>
          <w:iCs/>
          <w:lang w:val="en-US"/>
        </w:rPr>
        <w:t xml:space="preserve"> </w:t>
      </w:r>
      <w:r w:rsidRPr="0057620B">
        <w:rPr>
          <w:rFonts w:ascii="Arial" w:hAnsi="Arial" w:cs="Arial"/>
          <w:lang w:val="en-US"/>
        </w:rPr>
        <w:fldChar w:fldCharType="begin">
          <w:fldData xml:space="preserve">PEVuZE5vdGU+PENpdGU+PEF1dGhvcj5EYW5kbDwvQXV0aG9yPjxZZWFyPjIwMjA8L1llYXI+PFJl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</w:fldData>
        </w:fldChar>
      </w:r>
      <w:r>
        <w:rPr>
          <w:rFonts w:ascii="Arial" w:hAnsi="Arial" w:cs="Arial"/>
          <w:lang w:val="en-US"/>
        </w:rPr>
        <w:instrText xml:space="preserve"> ADDIN EN.CITE </w:instrText>
      </w:r>
      <w:r>
        <w:rPr>
          <w:rFonts w:ascii="Arial" w:hAnsi="Arial" w:cs="Arial"/>
          <w:lang w:val="en-US"/>
        </w:rPr>
        <w:fldChar w:fldCharType="begin">
          <w:fldData xml:space="preserve">PEVuZE5vdGU+PENpdGU+PEF1dGhvcj5EYW5kbDwvQXV0aG9yPjxZZWFyPjIwMjA8L1llYXI+PFJl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</w:fldData>
        </w:fldChar>
      </w:r>
      <w:r>
        <w:rPr>
          <w:rFonts w:ascii="Arial" w:hAnsi="Arial" w:cs="Arial"/>
          <w:lang w:val="en-US"/>
        </w:rPr>
        <w:instrText xml:space="preserve"> ADDIN EN.CITE.DATA </w:instrText>
      </w:r>
      <w:r>
        <w:rPr>
          <w:rFonts w:ascii="Arial" w:hAnsi="Arial" w:cs="Arial"/>
          <w:lang w:val="en-US"/>
        </w:rPr>
      </w:r>
      <w:r>
        <w:rPr>
          <w:rFonts w:ascii="Arial" w:hAnsi="Arial" w:cs="Arial"/>
          <w:lang w:val="en-US"/>
        </w:rPr>
        <w:fldChar w:fldCharType="end"/>
      </w:r>
      <w:r w:rsidRPr="0057620B">
        <w:rPr>
          <w:rFonts w:ascii="Arial" w:hAnsi="Arial" w:cs="Arial"/>
          <w:lang w:val="en-US"/>
        </w:rPr>
      </w:r>
      <w:r w:rsidRPr="0057620B">
        <w:rPr>
          <w:rFonts w:ascii="Arial" w:hAnsi="Arial" w:cs="Arial"/>
          <w:lang w:val="en-US"/>
        </w:rPr>
        <w:fldChar w:fldCharType="separate"/>
      </w:r>
      <w:r>
        <w:rPr>
          <w:rFonts w:ascii="Arial" w:hAnsi="Arial" w:cs="Arial"/>
          <w:noProof/>
          <w:lang w:val="en-US"/>
        </w:rPr>
        <w:t>[36, 39-41, 43, 44, 46, 52, 55]</w:t>
      </w:r>
      <w:r w:rsidRPr="0057620B">
        <w:rPr>
          <w:rFonts w:ascii="Arial" w:hAnsi="Arial" w:cs="Arial"/>
          <w:lang w:val="en-US"/>
        </w:rPr>
        <w:fldChar w:fldCharType="end"/>
      </w:r>
      <w:r>
        <w:rPr>
          <w:rFonts w:ascii="Arial" w:hAnsi="Arial" w:cs="Arial"/>
          <w:iCs/>
          <w:lang w:val="en-US"/>
        </w:rPr>
        <w:t>. This does</w:t>
      </w:r>
      <w:r w:rsidRPr="0057620B">
        <w:rPr>
          <w:rFonts w:ascii="Arial" w:hAnsi="Arial" w:cs="Arial"/>
          <w:iCs/>
          <w:lang w:val="en-US"/>
        </w:rPr>
        <w:t xml:space="preserve"> not clearly communicate the magnitude of the feature value differences between these instances</w:t>
      </w:r>
      <w:r>
        <w:rPr>
          <w:rFonts w:ascii="Arial" w:hAnsi="Arial" w:cs="Arial"/>
          <w:iCs/>
          <w:lang w:val="en-US"/>
        </w:rPr>
        <w:t xml:space="preserve"> without the user having to do arithmetic</w:t>
      </w:r>
      <w:r w:rsidRPr="0057620B">
        <w:rPr>
          <w:rFonts w:ascii="Arial" w:hAnsi="Arial" w:cs="Arial"/>
          <w:iCs/>
          <w:lang w:val="en-US"/>
        </w:rPr>
        <w:t xml:space="preserve">. </w:t>
      </w:r>
      <w:r>
        <w:rPr>
          <w:rFonts w:ascii="Arial" w:hAnsi="Arial" w:cs="Arial"/>
          <w:iCs/>
          <w:lang w:val="en-US"/>
        </w:rPr>
        <w:t xml:space="preserve">Similarly, this effect is also apparent in explanations from a conversational statement or natural language </w:t>
      </w:r>
      <w:r w:rsidRPr="0057620B">
        <w:rPr>
          <w:rFonts w:ascii="Arial" w:hAnsi="Arial" w:cs="Arial"/>
          <w:iCs/>
          <w:lang w:val="en-US"/>
        </w:rPr>
        <w:fldChar w:fldCharType="begin">
          <w:fldData xml:space="preserve">PEVuZE5vdGU+PENpdGU+PEF1dGhvcj5Tb2tvbDwvQXV0aG9yPjxZZWFyPjIwMTg8L1llYXI+PFJl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</w:fldData>
        </w:fldChar>
      </w:r>
      <w:r>
        <w:rPr>
          <w:rFonts w:ascii="Arial" w:hAnsi="Arial" w:cs="Arial"/>
          <w:iCs/>
          <w:lang w:val="en-US"/>
        </w:rPr>
        <w:instrText xml:space="preserve"> ADDIN EN.CITE </w:instrText>
      </w:r>
      <w:r>
        <w:rPr>
          <w:rFonts w:ascii="Arial" w:hAnsi="Arial" w:cs="Arial"/>
          <w:iCs/>
          <w:lang w:val="en-US"/>
        </w:rPr>
        <w:fldChar w:fldCharType="begin">
          <w:fldData xml:space="preserve">PEVuZE5vdGU+PENpdGU+PEF1dGhvcj5Tb2tvbDwvQXV0aG9yPjxZZWFyPjIwMTg8L1llYXI+PFJl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</w:fldData>
        </w:fldChar>
      </w:r>
      <w:r>
        <w:rPr>
          <w:rFonts w:ascii="Arial" w:hAnsi="Arial" w:cs="Arial"/>
          <w:iCs/>
          <w:lang w:val="en-US"/>
        </w:rPr>
        <w:instrText xml:space="preserve"> ADDIN EN.CITE.DATA </w:instrText>
      </w:r>
      <w:r>
        <w:rPr>
          <w:rFonts w:ascii="Arial" w:hAnsi="Arial" w:cs="Arial"/>
          <w:iCs/>
          <w:lang w:val="en-US"/>
        </w:rPr>
      </w:r>
      <w:r>
        <w:rPr>
          <w:rFonts w:ascii="Arial" w:hAnsi="Arial" w:cs="Arial"/>
          <w:iCs/>
          <w:lang w:val="en-US"/>
        </w:rPr>
        <w:fldChar w:fldCharType="end"/>
      </w:r>
      <w:r w:rsidRPr="0057620B">
        <w:rPr>
          <w:rFonts w:ascii="Arial" w:hAnsi="Arial" w:cs="Arial"/>
          <w:iCs/>
          <w:lang w:val="en-US"/>
        </w:rPr>
      </w:r>
      <w:r w:rsidRPr="0057620B">
        <w:rPr>
          <w:rFonts w:ascii="Arial" w:hAnsi="Arial" w:cs="Arial"/>
          <w:iCs/>
          <w:lang w:val="en-US"/>
        </w:rPr>
        <w:fldChar w:fldCharType="separate"/>
      </w:r>
      <w:r>
        <w:rPr>
          <w:rFonts w:ascii="Arial" w:hAnsi="Arial" w:cs="Arial"/>
          <w:iCs/>
          <w:noProof/>
          <w:lang w:val="en-US"/>
        </w:rPr>
        <w:t>[47, 56, 57]</w:t>
      </w:r>
      <w:r w:rsidRPr="0057620B">
        <w:rPr>
          <w:rFonts w:ascii="Arial" w:hAnsi="Arial" w:cs="Arial"/>
          <w:iCs/>
          <w:lang w:val="en-US"/>
        </w:rPr>
        <w:fldChar w:fldCharType="end"/>
      </w:r>
      <w:r>
        <w:rPr>
          <w:rFonts w:ascii="Arial" w:hAnsi="Arial" w:cs="Arial"/>
          <w:iCs/>
          <w:lang w:val="en-US"/>
        </w:rPr>
        <w:t>.</w:t>
      </w:r>
      <w:r w:rsidR="007E4DE7">
        <w:rPr>
          <w:rFonts w:ascii="Arial" w:hAnsi="Arial" w:cs="Arial"/>
          <w:iCs/>
          <w:lang w:val="en-US"/>
        </w:rPr>
        <w:t xml:space="preserve"> With a visual approach, these magnitudes can be communicated better</w:t>
      </w:r>
      <w:del w:id="39" w:author="Benschop, Corina" w:date="2021-05-27T11:06:00Z">
        <w:r w:rsidR="007E4DE7" w:rsidDel="00CF13DB">
          <w:rPr>
            <w:rFonts w:ascii="Arial" w:hAnsi="Arial" w:cs="Arial"/>
            <w:iCs/>
            <w:lang w:val="en-US"/>
          </w:rPr>
          <w:delText>.</w:delText>
        </w:r>
      </w:del>
      <w:r w:rsidR="007E4DE7">
        <w:rPr>
          <w:rFonts w:ascii="Arial" w:hAnsi="Arial" w:cs="Arial"/>
          <w:iCs/>
          <w:lang w:val="en-US"/>
        </w:rPr>
        <w:t xml:space="preserve"> </w:t>
      </w:r>
      <w:r w:rsidR="007E4DE7" w:rsidRPr="0057620B">
        <w:rPr>
          <w:rFonts w:ascii="Arial" w:hAnsi="Arial" w:cs="Arial"/>
          <w:iCs/>
          <w:lang w:val="en-US"/>
        </w:rPr>
        <w:fldChar w:fldCharType="begin"/>
      </w:r>
      <w:r w:rsidR="007E4DE7">
        <w:rPr>
          <w:rFonts w:ascii="Arial" w:hAnsi="Arial" w:cs="Arial"/>
          <w:iCs/>
          <w:lang w:val="en-US"/>
        </w:rPr>
        <w:instrText xml:space="preserve"> ADDIN EN.CITE &lt;EndNote&gt;&lt;Cite&gt;&lt;Author&gt;Verma&lt;/Author&gt;&lt;Year&gt;2020&lt;/Year&gt;&lt;RecNum&gt;100&lt;/RecNum&gt;&lt;DisplayText&gt;[58]&lt;/DisplayText&gt;&lt;record&gt;&lt;rec-number&gt;100&lt;/rec-number&gt;&lt;foreign-keys&gt;&lt;key app="EN" db-id="p22005xv5srwpxeed275s99yfvez9tfr995s" timestamp="1606149182"&gt;100&lt;/key&gt;&lt;/foreign-keys&gt;&lt;ref-type name="Journal Article"&gt;17&lt;/ref-type&gt;&lt;contributors&gt;&lt;authors&gt;&lt;author&gt;Verma, Sahil&lt;/author&gt;&lt;author&gt;Dickerson, John P.&lt;/author&gt;&lt;author&gt;Hines, Keegan&lt;/author&gt;&lt;/authors&gt;&lt;/contributors&gt;&lt;titles&gt;&lt;title&gt;Counterfactual Explanations for Machine Learning: A Review&lt;/title&gt;&lt;secondary-title&gt;ArXiv&lt;/secondary-title&gt;&lt;/titles&gt;&lt;periodical&gt;&lt;full-title&gt;ArXiv&lt;/full-title&gt;&lt;/periodical&gt;&lt;volume&gt;abs/2010.10596&lt;/volume&gt;&lt;dates&gt;&lt;year&gt;2020&lt;/year&gt;&lt;/dates&gt;&lt;urls&gt;&lt;/urls&gt;&lt;/record&gt;&lt;/Cite&gt;&lt;/EndNote&gt;</w:instrText>
      </w:r>
      <w:r w:rsidR="007E4DE7" w:rsidRPr="0057620B">
        <w:rPr>
          <w:rFonts w:ascii="Arial" w:hAnsi="Arial" w:cs="Arial"/>
          <w:iCs/>
          <w:lang w:val="en-US"/>
        </w:rPr>
        <w:fldChar w:fldCharType="separate"/>
      </w:r>
      <w:r w:rsidR="007E4DE7">
        <w:rPr>
          <w:rFonts w:ascii="Arial" w:hAnsi="Arial" w:cs="Arial"/>
          <w:iCs/>
          <w:noProof/>
          <w:lang w:val="en-US"/>
        </w:rPr>
        <w:t>[58]</w:t>
      </w:r>
      <w:r w:rsidR="007E4DE7" w:rsidRPr="0057620B">
        <w:rPr>
          <w:rFonts w:ascii="Arial" w:hAnsi="Arial" w:cs="Arial"/>
          <w:iCs/>
          <w:lang w:val="en-US"/>
        </w:rPr>
        <w:fldChar w:fldCharType="end"/>
      </w:r>
      <w:r w:rsidR="007E4DE7">
        <w:rPr>
          <w:rFonts w:ascii="Arial" w:hAnsi="Arial" w:cs="Arial"/>
          <w:iCs/>
          <w:lang w:val="en-US"/>
        </w:rPr>
        <w:t>. Though s</w:t>
      </w:r>
      <w:r w:rsidR="007E4DE7" w:rsidRPr="0057620B">
        <w:rPr>
          <w:rFonts w:ascii="Arial" w:hAnsi="Arial" w:cs="Arial"/>
          <w:iCs/>
          <w:lang w:val="en-US"/>
        </w:rPr>
        <w:t>ome previous visualizations were developed for counterfactuals</w:t>
      </w:r>
      <w:r w:rsidR="007E4DE7">
        <w:rPr>
          <w:rFonts w:ascii="Arial" w:hAnsi="Arial" w:cs="Arial"/>
          <w:iCs/>
          <w:lang w:val="en-US"/>
        </w:rPr>
        <w:t xml:space="preserve"> </w:t>
      </w:r>
      <w:r w:rsidR="007E4DE7" w:rsidRPr="0057620B">
        <w:rPr>
          <w:rFonts w:ascii="Arial" w:hAnsi="Arial" w:cs="Arial"/>
          <w:iCs/>
          <w:lang w:val="en-US"/>
        </w:rPr>
        <w:fldChar w:fldCharType="begin">
          <w:fldData xml:space="preserve">PEVuZE5vdGU+PENpdGU+PEF1dGhvcj5HcmF0aDwvQXV0aG9yPjxZZWFyPjIwMTg8L1llYXI+PFJl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</w:fldData>
        </w:fldChar>
      </w:r>
      <w:r w:rsidR="007E4DE7" w:rsidRPr="0057620B">
        <w:rPr>
          <w:rFonts w:ascii="Arial" w:hAnsi="Arial" w:cs="Arial"/>
          <w:iCs/>
          <w:lang w:val="en-US"/>
        </w:rPr>
        <w:instrText xml:space="preserve"> ADDIN EN.CITE </w:instrText>
      </w:r>
      <w:r w:rsidR="007E4DE7" w:rsidRPr="0057620B">
        <w:rPr>
          <w:rFonts w:ascii="Arial" w:hAnsi="Arial" w:cs="Arial"/>
          <w:iCs/>
          <w:lang w:val="en-US"/>
        </w:rPr>
        <w:fldChar w:fldCharType="begin">
          <w:fldData xml:space="preserve">PEVuZE5vdGU+PENpdGU+PEF1dGhvcj5HcmF0aDwvQXV0aG9yPjxZZWFyPjIwMTg8L1llYXI+PFJl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</w:fldData>
        </w:fldChar>
      </w:r>
      <w:r w:rsidR="007E4DE7" w:rsidRPr="0057620B">
        <w:rPr>
          <w:rFonts w:ascii="Arial" w:hAnsi="Arial" w:cs="Arial"/>
          <w:iCs/>
          <w:lang w:val="en-US"/>
        </w:rPr>
        <w:instrText xml:space="preserve"> ADDIN EN.CITE.DATA </w:instrText>
      </w:r>
      <w:r w:rsidR="007E4DE7" w:rsidRPr="0057620B">
        <w:rPr>
          <w:rFonts w:ascii="Arial" w:hAnsi="Arial" w:cs="Arial"/>
          <w:iCs/>
          <w:lang w:val="en-US"/>
        </w:rPr>
      </w:r>
      <w:r w:rsidR="007E4DE7" w:rsidRPr="0057620B">
        <w:rPr>
          <w:rFonts w:ascii="Arial" w:hAnsi="Arial" w:cs="Arial"/>
          <w:iCs/>
          <w:lang w:val="en-US"/>
        </w:rPr>
        <w:fldChar w:fldCharType="end"/>
      </w:r>
      <w:r w:rsidR="007E4DE7" w:rsidRPr="0057620B">
        <w:rPr>
          <w:rFonts w:ascii="Arial" w:hAnsi="Arial" w:cs="Arial"/>
          <w:iCs/>
          <w:lang w:val="en-US"/>
        </w:rPr>
      </w:r>
      <w:r w:rsidR="007E4DE7" w:rsidRPr="0057620B">
        <w:rPr>
          <w:rFonts w:ascii="Arial" w:hAnsi="Arial" w:cs="Arial"/>
          <w:iCs/>
          <w:lang w:val="en-US"/>
        </w:rPr>
        <w:fldChar w:fldCharType="separate"/>
      </w:r>
      <w:r w:rsidR="007E4DE7" w:rsidRPr="0057620B">
        <w:rPr>
          <w:rFonts w:ascii="Arial" w:hAnsi="Arial" w:cs="Arial"/>
          <w:iCs/>
          <w:noProof/>
          <w:lang w:val="en-US"/>
        </w:rPr>
        <w:t>[45, 50]</w:t>
      </w:r>
      <w:r w:rsidR="007E4DE7" w:rsidRPr="0057620B">
        <w:rPr>
          <w:rFonts w:ascii="Arial" w:hAnsi="Arial" w:cs="Arial"/>
          <w:iCs/>
          <w:lang w:val="en-US"/>
        </w:rPr>
        <w:fldChar w:fldCharType="end"/>
      </w:r>
      <w:r w:rsidR="007E4DE7">
        <w:rPr>
          <w:rFonts w:ascii="Arial" w:hAnsi="Arial" w:cs="Arial"/>
          <w:iCs/>
          <w:lang w:val="en-US"/>
        </w:rPr>
        <w:t xml:space="preserve">, it was unclear for which audience these were fit and how well they worked for those users. </w:t>
      </w:r>
      <w:r w:rsidR="00B44302">
        <w:rPr>
          <w:rFonts w:ascii="Arial" w:hAnsi="Arial" w:cs="Arial"/>
          <w:iCs/>
          <w:lang w:val="en-US"/>
        </w:rPr>
        <w:t xml:space="preserve">Furthermore, no visualization has incorporated feature attributions with counterfactuals, which could be beneficial to form a complete picture of the prediction </w:t>
      </w:r>
      <w:r w:rsidR="00B44302" w:rsidRPr="0057620B">
        <w:rPr>
          <w:rFonts w:ascii="Arial" w:hAnsi="Arial" w:cs="Arial"/>
          <w:iCs/>
          <w:lang w:val="en-US"/>
        </w:rPr>
        <w:fldChar w:fldCharType="begin"/>
      </w:r>
      <w:r w:rsidR="00B44302">
        <w:rPr>
          <w:rFonts w:ascii="Arial" w:hAnsi="Arial" w:cs="Arial"/>
          <w:iCs/>
          <w:lang w:val="en-US"/>
        </w:rPr>
        <w:instrText xml:space="preserve"> ADDIN EN.CITE &lt;EndNote&gt;&lt;Cite&gt;&lt;Author&gt;Verma&lt;/Author&gt;&lt;Year&gt;2020&lt;/Year&gt;&lt;RecNum&gt;100&lt;/RecNum&gt;&lt;DisplayText&gt;[50, 58]&lt;/DisplayText&gt;&lt;record&gt;&lt;rec-number&gt;100&lt;/rec-number&gt;&lt;foreign-keys&gt;&lt;key app="EN" db-id="p22005xv5srwpxeed275s99yfvez9tfr995s" timestamp="1606149182"&gt;100&lt;/key&gt;&lt;/foreign-keys&gt;&lt;ref-type name="Journal Article"&gt;17&lt;/ref-type&gt;&lt;contributors&gt;&lt;authors&gt;&lt;author&gt;Verma, Sahil&lt;/author&gt;&lt;author&gt;Dickerson, John P.&lt;/author&gt;&lt;author&gt;Hines, Keegan&lt;/author&gt;&lt;/authors&gt;&lt;/contributors&gt;&lt;titles&gt;&lt;title&gt;Counterfactual Explanations for Machine Learning: A Review&lt;/title&gt;&lt;secondary-title&gt;ArXiv&lt;/secondary-title&gt;&lt;/titles&gt;&lt;periodical&gt;&lt;full-title&gt;ArXiv&lt;/full-title&gt;&lt;/periodical&gt;&lt;volume&gt;abs/2010.10596&lt;/volume&gt;&lt;dates&gt;&lt;year&gt;2020&lt;/year&gt;&lt;/dates&gt;&lt;urls&gt;&lt;/urls&gt;&lt;/record&gt;&lt;/Cite&gt;&lt;Cite&gt;&lt;Author&gt;Gomez&lt;/Author&gt;&lt;Year&gt;2020&lt;/Year&gt;&lt;RecNum&gt;164&lt;/RecNum&gt;&lt;record&gt;&lt;rec-number&gt;164&lt;/rec-number&gt;&lt;foreign-keys&gt;&lt;key app="EN" db-id="p22005xv5srwpxeed275s99yfvez9tfr995s" timestamp="1606496892"&gt;164&lt;/key&gt;&lt;/foreign-keys&gt;&lt;ref-type name="Conference Proceedings"&gt;10&lt;/ref-type&gt;&lt;contributors&gt;&lt;authors&gt;&lt;author&gt;Gomez, O.&lt;/author&gt;&lt;author&gt;Holter, S.&lt;/author&gt;&lt;author&gt;Yuan, J.&lt;/author&gt;&lt;author&gt;Bertini, E.&lt;/author&gt;&lt;/authors&gt;&lt;/contributors&gt;&lt;titles&gt;&lt;title&gt;ViCE&lt;/title&gt;&lt;/titles&gt;&lt;pages&gt;531-535&lt;/pages&gt;&lt;dates&gt;&lt;year&gt;2020&lt;/year&gt;&lt;/dates&gt;&lt;work-type&gt;Conference Paper&lt;/work-type&gt;&lt;urls&gt;&lt;related-urls&gt;&lt;url&gt;https://www.scopus.com/inward/record.uri?eid=2-s2.0-85082462563&amp;amp;doi=10.1145%2f3377325.3377536&amp;amp;partnerID=40&amp;amp;md5=3b50e2166fbf723c3b60dbbeb3653441&lt;/url&gt;&lt;/related-urls&gt;&lt;/urls&gt;&lt;custom3&gt;International Conference on Intelligent User Interfaces, Proceedings IUI&lt;/custom3&gt;&lt;electronic-resource-num&gt;10.1145/3377325.3377536&lt;/electronic-resource-num&gt;&lt;remote-database-name&gt;Scopus&lt;/remote-database-name&gt;&lt;/record&gt;&lt;/Cite&gt;&lt;/EndNote&gt;</w:instrText>
      </w:r>
      <w:r w:rsidR="00B44302" w:rsidRPr="0057620B">
        <w:rPr>
          <w:rFonts w:ascii="Arial" w:hAnsi="Arial" w:cs="Arial"/>
          <w:iCs/>
          <w:lang w:val="en-US"/>
        </w:rPr>
        <w:fldChar w:fldCharType="separate"/>
      </w:r>
      <w:r w:rsidR="00B44302">
        <w:rPr>
          <w:rFonts w:ascii="Arial" w:hAnsi="Arial" w:cs="Arial"/>
          <w:iCs/>
          <w:noProof/>
          <w:lang w:val="en-US"/>
        </w:rPr>
        <w:t>[50, 58]</w:t>
      </w:r>
      <w:r w:rsidR="00B44302" w:rsidRPr="0057620B">
        <w:rPr>
          <w:rFonts w:ascii="Arial" w:hAnsi="Arial" w:cs="Arial"/>
          <w:iCs/>
          <w:lang w:val="en-US"/>
        </w:rPr>
        <w:fldChar w:fldCharType="end"/>
      </w:r>
      <w:r w:rsidR="00B44302">
        <w:rPr>
          <w:rFonts w:ascii="Arial" w:hAnsi="Arial" w:cs="Arial"/>
          <w:iCs/>
          <w:lang w:val="en-US"/>
        </w:rPr>
        <w:t xml:space="preserve">. </w:t>
      </w:r>
    </w:p>
    <w:p w14:paraId="63042F7F" w14:textId="77777777" w:rsidR="00840BC0" w:rsidRPr="0057620B" w:rsidRDefault="00840BC0" w:rsidP="00840BC0">
      <w:pPr>
        <w:pStyle w:val="Geenafstand"/>
        <w:spacing w:line="360" w:lineRule="auto"/>
        <w:ind w:firstLine="0"/>
        <w:rPr>
          <w:rFonts w:ascii="Arial" w:hAnsi="Arial" w:cs="Arial"/>
          <w:b/>
          <w:lang w:val="en-US"/>
        </w:rPr>
      </w:pPr>
    </w:p>
    <w:p w14:paraId="1B3A55EF" w14:textId="68FB64D8" w:rsidR="00374221" w:rsidRPr="0057620B" w:rsidRDefault="001E0CB5" w:rsidP="00840BC0">
      <w:pPr>
        <w:pStyle w:val="Geenafstand"/>
        <w:numPr>
          <w:ilvl w:val="1"/>
          <w:numId w:val="12"/>
        </w:numPr>
        <w:spacing w:line="360" w:lineRule="auto"/>
        <w:rPr>
          <w:rFonts w:ascii="Arial" w:hAnsi="Arial" w:cs="Arial"/>
          <w:i/>
          <w:lang w:val="en-US"/>
        </w:rPr>
      </w:pPr>
      <w:commentRangeStart w:id="40"/>
      <w:r w:rsidRPr="0057620B">
        <w:rPr>
          <w:rFonts w:ascii="Arial" w:hAnsi="Arial" w:cs="Arial"/>
          <w:i/>
          <w:lang w:val="en-US"/>
        </w:rPr>
        <w:t>Contribution</w:t>
      </w:r>
      <w:commentRangeEnd w:id="40"/>
      <w:r w:rsidR="00CF13DB">
        <w:rPr>
          <w:rStyle w:val="Verwijzingopmerking"/>
        </w:rPr>
        <w:commentReference w:id="40"/>
      </w:r>
    </w:p>
    <w:p w14:paraId="2ED5AB47" w14:textId="47EB6D78" w:rsidR="002D6558" w:rsidRPr="0057620B" w:rsidRDefault="00AE08A4" w:rsidP="002D6558">
      <w:pPr>
        <w:ind w:left="360" w:firstLine="0"/>
        <w:rPr>
          <w:rFonts w:ascii="Arial" w:hAnsi="Arial" w:cs="Arial"/>
          <w:lang w:val="en-US"/>
        </w:rPr>
      </w:pPr>
      <w:r w:rsidRPr="0057620B">
        <w:rPr>
          <w:rFonts w:ascii="Arial" w:hAnsi="Arial" w:cs="Arial"/>
          <w:bCs/>
          <w:lang w:val="en-US"/>
        </w:rPr>
        <w:t xml:space="preserve">With this paper, we introduce </w:t>
      </w:r>
      <w:r w:rsidRPr="0057620B">
        <w:rPr>
          <w:rFonts w:ascii="Arial" w:hAnsi="Arial" w:cs="Arial"/>
          <w:lang w:val="en-US"/>
        </w:rPr>
        <w:t xml:space="preserve">the concept of </w:t>
      </w:r>
      <w:del w:id="41" w:author="Benschop, Corina" w:date="2021-05-27T11:13:00Z">
        <w:r w:rsidRPr="0057620B" w:rsidDel="00344C8D">
          <w:rPr>
            <w:rFonts w:ascii="Arial" w:hAnsi="Arial" w:cs="Arial"/>
            <w:lang w:val="en-US"/>
          </w:rPr>
          <w:delText>eXplainable Artificial Intelligence</w:delText>
        </w:r>
        <w:r w:rsidR="002D6558" w:rsidRPr="0057620B" w:rsidDel="00344C8D">
          <w:rPr>
            <w:rFonts w:ascii="Arial" w:hAnsi="Arial" w:cs="Arial"/>
            <w:lang w:val="en-US"/>
          </w:rPr>
          <w:delText xml:space="preserve"> </w:delText>
        </w:r>
        <w:r w:rsidRPr="0057620B" w:rsidDel="00344C8D">
          <w:rPr>
            <w:rFonts w:ascii="Arial" w:hAnsi="Arial" w:cs="Arial"/>
            <w:lang w:val="en-US"/>
          </w:rPr>
          <w:delText>(</w:delText>
        </w:r>
      </w:del>
      <w:r w:rsidRPr="0057620B">
        <w:rPr>
          <w:rFonts w:ascii="Arial" w:hAnsi="Arial" w:cs="Arial"/>
          <w:lang w:val="en-US"/>
        </w:rPr>
        <w:t>XAI</w:t>
      </w:r>
      <w:del w:id="42" w:author="Benschop, Corina" w:date="2021-05-27T11:13:00Z">
        <w:r w:rsidRPr="0057620B" w:rsidDel="00344C8D">
          <w:rPr>
            <w:rFonts w:ascii="Arial" w:hAnsi="Arial" w:cs="Arial"/>
            <w:lang w:val="en-US"/>
          </w:rPr>
          <w:delText>)</w:delText>
        </w:r>
      </w:del>
      <w:r w:rsidRPr="0057620B">
        <w:rPr>
          <w:rFonts w:ascii="Arial" w:hAnsi="Arial" w:cs="Arial"/>
          <w:lang w:val="en-US"/>
        </w:rPr>
        <w:t xml:space="preserve"> to</w:t>
      </w:r>
    </w:p>
    <w:p w14:paraId="57BBB057" w14:textId="429081D8" w:rsidR="00BC536E" w:rsidRPr="0057620B" w:rsidRDefault="00AE08A4" w:rsidP="002D6558">
      <w:pPr>
        <w:ind w:firstLine="0"/>
        <w:rPr>
          <w:rFonts w:ascii="Arial" w:hAnsi="Arial" w:cs="Arial"/>
          <w:b/>
          <w:lang w:val="en-US"/>
        </w:rPr>
      </w:pPr>
      <w:r w:rsidRPr="0057620B">
        <w:rPr>
          <w:rFonts w:ascii="Arial" w:hAnsi="Arial" w:cs="Arial"/>
          <w:lang w:val="en-US"/>
        </w:rPr>
        <w:lastRenderedPageBreak/>
        <w:t>th</w:t>
      </w:r>
      <w:r w:rsidR="002D6558" w:rsidRPr="0057620B">
        <w:rPr>
          <w:rFonts w:ascii="Arial" w:hAnsi="Arial" w:cs="Arial"/>
          <w:lang w:val="en-US"/>
        </w:rPr>
        <w:t xml:space="preserve">e </w:t>
      </w:r>
      <w:r w:rsidRPr="0057620B">
        <w:rPr>
          <w:rFonts w:ascii="Arial" w:hAnsi="Arial" w:cs="Arial"/>
          <w:lang w:val="en-US"/>
        </w:rPr>
        <w:t xml:space="preserve">field of forensic science by demonstrating its value on a practical issue. We generate explanations for individual predictions of the </w:t>
      </w:r>
      <w:del w:id="43" w:author="Benschop, Corina" w:date="2021-05-27T11:12:00Z">
        <w:r w:rsidRPr="0057620B" w:rsidDel="00344C8D">
          <w:rPr>
            <w:rFonts w:ascii="Arial" w:hAnsi="Arial" w:cs="Arial"/>
            <w:lang w:val="en-US"/>
          </w:rPr>
          <w:delText>Number of Contributors (</w:delText>
        </w:r>
      </w:del>
      <w:r w:rsidRPr="0057620B">
        <w:rPr>
          <w:rFonts w:ascii="Arial" w:hAnsi="Arial" w:cs="Arial"/>
          <w:lang w:val="en-US"/>
        </w:rPr>
        <w:t>NOC</w:t>
      </w:r>
      <w:del w:id="44" w:author="Benschop, Corina" w:date="2021-05-27T11:12:00Z">
        <w:r w:rsidRPr="0057620B" w:rsidDel="00344C8D">
          <w:rPr>
            <w:rFonts w:ascii="Arial" w:hAnsi="Arial" w:cs="Arial"/>
            <w:lang w:val="en-US"/>
          </w:rPr>
          <w:delText>)</w:delText>
        </w:r>
      </w:del>
      <w:r w:rsidRPr="0057620B">
        <w:rPr>
          <w:rFonts w:ascii="Arial" w:hAnsi="Arial" w:cs="Arial"/>
          <w:lang w:val="en-US"/>
        </w:rPr>
        <w:t xml:space="preserve"> to a DNA profile </w:t>
      </w:r>
      <w:r w:rsidR="009E441D" w:rsidRPr="0057620B">
        <w:rPr>
          <w:rFonts w:ascii="Arial" w:hAnsi="Arial" w:cs="Arial"/>
          <w:lang w:val="en-US"/>
        </w:rPr>
        <w:t>which can be applied for</w:t>
      </w:r>
      <w:r w:rsidRPr="0057620B">
        <w:rPr>
          <w:rFonts w:ascii="Arial" w:hAnsi="Arial" w:cs="Arial"/>
          <w:lang w:val="en-US"/>
        </w:rPr>
        <w:t xml:space="preserve"> any machine learning model. </w:t>
      </w:r>
      <w:commentRangeStart w:id="45"/>
      <w:r w:rsidRPr="0057620B">
        <w:rPr>
          <w:rFonts w:ascii="Arial" w:hAnsi="Arial" w:cs="Arial"/>
          <w:lang w:val="en-US"/>
        </w:rPr>
        <w:t>These explanations consist of SHAP values and counterfactual examples in a compound visualization</w:t>
      </w:r>
      <w:r w:rsidR="002D6558" w:rsidRPr="0057620B">
        <w:rPr>
          <w:rFonts w:ascii="Arial" w:hAnsi="Arial" w:cs="Arial"/>
          <w:lang w:val="en-US"/>
        </w:rPr>
        <w:t xml:space="preserve"> which is the first to combine these techniques into one explanation</w:t>
      </w:r>
      <w:r w:rsidRPr="0057620B">
        <w:rPr>
          <w:rFonts w:ascii="Arial" w:hAnsi="Arial" w:cs="Arial"/>
          <w:lang w:val="en-US"/>
        </w:rPr>
        <w:t xml:space="preserve">. We implement a new method for finding realistic counterfactuals (ReCo) by deriving them from the training data. This produces examples that have fewer feature differences than using training examples, but are still plausible data points. To the best of our knowledge, this is the first method that handles correlated features automatically. Lastly, we have created a new realism metric that scores how plausible counterfactuals are in terms of their feature combinations, which is important with highly correlated features. The </w:t>
      </w:r>
      <w:r w:rsidR="008558B7" w:rsidRPr="0057620B">
        <w:rPr>
          <w:rFonts w:ascii="Arial" w:hAnsi="Arial" w:cs="Arial"/>
          <w:lang w:val="en-US"/>
        </w:rPr>
        <w:t>counterfactuals</w:t>
      </w:r>
      <w:r w:rsidRPr="0057620B">
        <w:rPr>
          <w:rFonts w:ascii="Arial" w:hAnsi="Arial" w:cs="Arial"/>
          <w:lang w:val="en-US"/>
        </w:rPr>
        <w:t xml:space="preserve"> are assessed with objective metrics, </w:t>
      </w:r>
      <w:r w:rsidR="008558B7" w:rsidRPr="0057620B">
        <w:rPr>
          <w:rFonts w:ascii="Arial" w:hAnsi="Arial" w:cs="Arial"/>
          <w:lang w:val="en-US"/>
        </w:rPr>
        <w:t xml:space="preserve">while the full visual explanation is </w:t>
      </w:r>
      <w:r w:rsidR="002F18F3" w:rsidRPr="0057620B">
        <w:rPr>
          <w:rFonts w:ascii="Arial" w:hAnsi="Arial" w:cs="Arial"/>
          <w:lang w:val="en-US"/>
        </w:rPr>
        <w:t>assessed</w:t>
      </w:r>
      <w:r w:rsidR="008558B7" w:rsidRPr="0057620B">
        <w:rPr>
          <w:rFonts w:ascii="Arial" w:hAnsi="Arial" w:cs="Arial"/>
          <w:lang w:val="en-US"/>
        </w:rPr>
        <w:t xml:space="preserve"> </w:t>
      </w:r>
      <w:r w:rsidRPr="0057620B">
        <w:rPr>
          <w:rFonts w:ascii="Arial" w:hAnsi="Arial" w:cs="Arial"/>
          <w:lang w:val="en-US"/>
        </w:rPr>
        <w:t>as by a small group of users of the application.</w:t>
      </w:r>
      <w:commentRangeEnd w:id="45"/>
      <w:r w:rsidR="003A7ADC">
        <w:rPr>
          <w:rStyle w:val="Verwijzingopmerking"/>
        </w:rPr>
        <w:commentReference w:id="45"/>
      </w:r>
      <w:r w:rsidR="00BC536E" w:rsidRPr="0057620B">
        <w:rPr>
          <w:rFonts w:ascii="Arial" w:hAnsi="Arial" w:cs="Arial"/>
          <w:b/>
          <w:lang w:val="en-US"/>
        </w:rPr>
        <w:br w:type="page"/>
      </w:r>
    </w:p>
    <w:p w14:paraId="562C1F2D" w14:textId="1874E681" w:rsidR="00147A0D" w:rsidRPr="0057620B" w:rsidRDefault="00FA4B6E" w:rsidP="00840BC0">
      <w:pPr>
        <w:pStyle w:val="Geenafstand"/>
        <w:numPr>
          <w:ilvl w:val="0"/>
          <w:numId w:val="12"/>
        </w:numPr>
        <w:spacing w:line="360" w:lineRule="auto"/>
        <w:ind w:left="360"/>
        <w:rPr>
          <w:rFonts w:ascii="Arial" w:hAnsi="Arial" w:cs="Arial"/>
          <w:b/>
          <w:lang w:val="en-US"/>
        </w:rPr>
      </w:pPr>
      <w:r w:rsidRPr="0057620B">
        <w:rPr>
          <w:rFonts w:ascii="Arial" w:hAnsi="Arial" w:cs="Arial"/>
          <w:b/>
          <w:lang w:val="en-US"/>
        </w:rPr>
        <w:lastRenderedPageBreak/>
        <w:t xml:space="preserve">Materials and </w:t>
      </w:r>
      <w:r w:rsidR="00DE4D15" w:rsidRPr="0057620B">
        <w:rPr>
          <w:rFonts w:ascii="Arial" w:hAnsi="Arial" w:cs="Arial"/>
          <w:b/>
          <w:lang w:val="en-US"/>
        </w:rPr>
        <w:t>m</w:t>
      </w:r>
      <w:r w:rsidRPr="0057620B">
        <w:rPr>
          <w:rFonts w:ascii="Arial" w:hAnsi="Arial" w:cs="Arial"/>
          <w:b/>
          <w:lang w:val="en-US"/>
        </w:rPr>
        <w:t>ethods</w:t>
      </w:r>
    </w:p>
    <w:p w14:paraId="638422BD" w14:textId="136D22BD" w:rsidR="00147A0D" w:rsidRPr="0057620B" w:rsidRDefault="00147A0D" w:rsidP="00840BC0">
      <w:pPr>
        <w:pStyle w:val="Geenafstand"/>
        <w:numPr>
          <w:ilvl w:val="1"/>
          <w:numId w:val="12"/>
        </w:numPr>
        <w:spacing w:line="360" w:lineRule="auto"/>
        <w:rPr>
          <w:rFonts w:ascii="Arial" w:hAnsi="Arial" w:cs="Arial"/>
          <w:i/>
          <w:lang w:val="en-US"/>
        </w:rPr>
      </w:pPr>
      <w:bookmarkStart w:id="46" w:name="_Ref72858576"/>
      <w:r w:rsidRPr="0057620B">
        <w:rPr>
          <w:rFonts w:ascii="Arial" w:hAnsi="Arial" w:cs="Arial"/>
          <w:i/>
          <w:lang w:val="en-US"/>
        </w:rPr>
        <w:t>Data</w:t>
      </w:r>
      <w:r w:rsidR="000840E5" w:rsidRPr="0057620B">
        <w:rPr>
          <w:rFonts w:ascii="Arial" w:hAnsi="Arial" w:cs="Arial"/>
          <w:i/>
          <w:lang w:val="en-US"/>
        </w:rPr>
        <w:t xml:space="preserve"> </w:t>
      </w:r>
      <w:r w:rsidR="00355BF7" w:rsidRPr="0057620B">
        <w:rPr>
          <w:rFonts w:ascii="Arial" w:hAnsi="Arial" w:cs="Arial"/>
          <w:i/>
          <w:lang w:val="en-US"/>
        </w:rPr>
        <w:t>analysis and sampling</w:t>
      </w:r>
      <w:bookmarkEnd w:id="46"/>
    </w:p>
    <w:p w14:paraId="0A70FA33" w14:textId="75D20FAF" w:rsidR="00355BF7" w:rsidRPr="0057620B" w:rsidRDefault="00147A0D" w:rsidP="003D2918">
      <w:pPr>
        <w:pStyle w:val="Geenafstand"/>
        <w:spacing w:line="360" w:lineRule="auto"/>
        <w:rPr>
          <w:rFonts w:ascii="Arial" w:hAnsi="Arial" w:cs="Arial"/>
          <w:lang w:val="en-US"/>
        </w:rPr>
      </w:pPr>
      <w:r w:rsidRPr="0057620B">
        <w:rPr>
          <w:rFonts w:ascii="Arial" w:hAnsi="Arial" w:cs="Arial"/>
          <w:iCs/>
          <w:lang w:val="en-US"/>
        </w:rPr>
        <w:t xml:space="preserve">The </w:t>
      </w:r>
      <w:r w:rsidR="0024741B" w:rsidRPr="0057620B">
        <w:rPr>
          <w:rFonts w:ascii="Arial" w:hAnsi="Arial" w:cs="Arial"/>
          <w:iCs/>
          <w:lang w:val="en-US"/>
        </w:rPr>
        <w:t xml:space="preserve">used dataset originates from a previous study that the Netherlands Forensics Institute (NFI) performed </w:t>
      </w:r>
      <w:r w:rsidR="0024741B" w:rsidRPr="0057620B">
        <w:rPr>
          <w:rFonts w:ascii="Arial" w:hAnsi="Arial" w:cs="Arial"/>
          <w:iCs/>
          <w:lang w:val="en-US"/>
        </w:rPr>
        <w:fldChar w:fldCharType="begin"/>
      </w:r>
      <w:r w:rsidR="000E00EE" w:rsidRPr="0057620B">
        <w:rPr>
          <w:rFonts w:ascii="Arial" w:hAnsi="Arial" w:cs="Arial"/>
          <w:iCs/>
          <w:lang w:val="en-US"/>
        </w:rPr>
        <w:instrText xml:space="preserve"> ADDIN EN.CITE &lt;EndNote&gt;&lt;Cite&gt;&lt;Author&gt;Benschop&lt;/Author&gt;&lt;Year&gt;2019&lt;/Year&gt;&lt;RecNum&gt;2&lt;/RecNum&gt;&lt;DisplayText&gt;[18]&lt;/DisplayText&gt;&lt;record&gt;&lt;rec-number&gt;2&lt;/rec-number&gt;&lt;foreign-keys&gt;&lt;key app="EN" db-id="p22005xv5srwpxeed275s99yfvez9tfr995s" timestamp="1605012904"&gt;2&lt;/key&gt;&lt;/foreign-keys&gt;&lt;ref-type name="Journal Article"&gt;17&lt;/ref-type&gt;&lt;contributors&gt;&lt;authors&gt;&lt;author&gt;Benschop, Corina C. G.&lt;/author&gt;&lt;author&gt;van der Linden, Jennifer&lt;/author&gt;&lt;author&gt;Hoogenboom, Jerry&lt;/author&gt;&lt;author&gt;Ypma, Rolf&lt;/author&gt;&lt;author&gt;Haned, Hinda&lt;/author&gt;&lt;/authors&gt;&lt;/contributors&gt;&lt;titles&gt;&lt;title&gt;Automated estimation of the number of contributors in autosomal short tandem repeat profiles using a machine learning approach&lt;/title&gt;&lt;secondary-title&gt;Forensic Science International: Genetics&lt;/secondary-title&gt;&lt;/titles&gt;&lt;periodical&gt;&lt;full-title&gt;Forensic Science International: Genetics&lt;/full-title&gt;&lt;/periodical&gt;&lt;pages&gt;102150&lt;/pages&gt;&lt;volume&gt;43&lt;/volume&gt;&lt;keywords&gt;&lt;keyword&gt;DNA profile interpretation&lt;/keyword&gt;&lt;keyword&gt;DNA mixtures&lt;/keyword&gt;&lt;keyword&gt;Number of contributors&lt;/keyword&gt;&lt;keyword&gt;Machine learning&lt;/keyword&gt;&lt;/keywords&gt;&lt;dates&gt;&lt;year&gt;2019&lt;/year&gt;&lt;pub-dates&gt;&lt;date&gt;2019/11/01/&lt;/date&gt;&lt;/pub-dates&gt;&lt;/dates&gt;&lt;isbn&gt;1872-4973&lt;/isbn&gt;&lt;urls&gt;&lt;related-urls&gt;&lt;url&gt;http://www.sciencedirect.com/science/article/pii/S1872497319303436&lt;/url&gt;&lt;/related-urls&gt;&lt;/urls&gt;&lt;electronic-resource-num&gt;https://doi.org/10.1016/j.fsigen.2019.102150&lt;/electronic-resource-num&gt;&lt;/record&gt;&lt;/Cite&gt;&lt;/EndNote&gt;</w:instrText>
      </w:r>
      <w:r w:rsidR="0024741B" w:rsidRPr="0057620B">
        <w:rPr>
          <w:rFonts w:ascii="Arial" w:hAnsi="Arial" w:cs="Arial"/>
          <w:iCs/>
          <w:lang w:val="en-US"/>
        </w:rPr>
        <w:fldChar w:fldCharType="separate"/>
      </w:r>
      <w:r w:rsidR="000E00EE" w:rsidRPr="0057620B">
        <w:rPr>
          <w:rFonts w:ascii="Arial" w:hAnsi="Arial" w:cs="Arial"/>
          <w:iCs/>
          <w:noProof/>
          <w:lang w:val="en-US"/>
        </w:rPr>
        <w:t>[18]</w:t>
      </w:r>
      <w:r w:rsidR="0024741B" w:rsidRPr="0057620B">
        <w:rPr>
          <w:rFonts w:ascii="Arial" w:hAnsi="Arial" w:cs="Arial"/>
          <w:iCs/>
          <w:lang w:val="en-US"/>
        </w:rPr>
        <w:fldChar w:fldCharType="end"/>
      </w:r>
      <w:r w:rsidR="0024741B" w:rsidRPr="0057620B">
        <w:rPr>
          <w:rFonts w:ascii="Arial" w:hAnsi="Arial" w:cs="Arial"/>
          <w:iCs/>
          <w:lang w:val="en-US"/>
        </w:rPr>
        <w:t xml:space="preserve">. It initially </w:t>
      </w:r>
      <w:r w:rsidRPr="0057620B">
        <w:rPr>
          <w:rFonts w:ascii="Arial" w:hAnsi="Arial" w:cs="Arial"/>
          <w:iCs/>
          <w:lang w:val="en-US"/>
        </w:rPr>
        <w:t xml:space="preserve">consisted of 590 </w:t>
      </w:r>
      <w:r w:rsidRPr="0057620B">
        <w:rPr>
          <w:rFonts w:ascii="Arial" w:hAnsi="Arial" w:cs="Arial"/>
          <w:lang w:val="en-US"/>
        </w:rPr>
        <w:t xml:space="preserve">PowerPlex® Fusion 6C (PPF6C) profiles, either from a single donor, or a mixture up to 5 donors. </w:t>
      </w:r>
      <w:r w:rsidR="00AA77CB" w:rsidRPr="0057620B">
        <w:rPr>
          <w:rFonts w:ascii="Arial" w:hAnsi="Arial" w:cs="Arial"/>
          <w:lang w:val="en-US"/>
        </w:rPr>
        <w:t xml:space="preserve">The mixtures were formed from 1174 different single donors </w:t>
      </w:r>
      <w:del w:id="47" w:author="Benschop, Corina" w:date="2021-05-27T11:15:00Z">
        <w:r w:rsidR="00AA77CB" w:rsidRPr="0057620B" w:rsidDel="003A7ADC">
          <w:rPr>
            <w:rFonts w:ascii="Arial" w:hAnsi="Arial" w:cs="Arial"/>
            <w:lang w:val="en-US"/>
          </w:rPr>
          <w:delText>and degraded</w:delText>
        </w:r>
      </w:del>
      <w:bookmarkStart w:id="48" w:name="_Hlk73277525"/>
      <w:ins w:id="49" w:author="Benschop, Corina" w:date="2021-05-27T11:15:00Z">
        <w:r w:rsidR="003A7ADC">
          <w:rPr>
            <w:rFonts w:ascii="Arial" w:hAnsi="Arial" w:cs="Arial"/>
            <w:lang w:val="en-US"/>
          </w:rPr>
          <w:t>that were mixed in various proportions and using various amounts of DNA</w:t>
        </w:r>
      </w:ins>
      <w:r w:rsidR="00AA77CB" w:rsidRPr="0057620B">
        <w:rPr>
          <w:rFonts w:ascii="Arial" w:hAnsi="Arial" w:cs="Arial"/>
          <w:lang w:val="en-US"/>
        </w:rPr>
        <w:t xml:space="preserve"> </w:t>
      </w:r>
      <w:bookmarkEnd w:id="48"/>
      <w:r w:rsidR="00AA77CB" w:rsidRPr="0057620B">
        <w:rPr>
          <w:rFonts w:ascii="Arial" w:hAnsi="Arial" w:cs="Arial"/>
          <w:lang w:val="en-US"/>
        </w:rPr>
        <w:t xml:space="preserve">to create profiles that are representative of real casework. </w:t>
      </w:r>
      <w:r w:rsidR="00355BF7" w:rsidRPr="0057620B">
        <w:rPr>
          <w:rFonts w:ascii="Arial" w:hAnsi="Arial" w:cs="Arial"/>
          <w:lang w:val="en-US"/>
        </w:rPr>
        <w:t>T</w:t>
      </w:r>
      <w:r w:rsidR="001E0CB5" w:rsidRPr="0057620B">
        <w:rPr>
          <w:rFonts w:ascii="Arial" w:hAnsi="Arial" w:cs="Arial"/>
          <w:lang w:val="en-US"/>
        </w:rPr>
        <w:t>he</w:t>
      </w:r>
      <w:r w:rsidR="00355BF7" w:rsidRPr="0057620B">
        <w:rPr>
          <w:rFonts w:ascii="Arial" w:hAnsi="Arial" w:cs="Arial"/>
          <w:lang w:val="en-US"/>
        </w:rPr>
        <w:t xml:space="preserve"> </w:t>
      </w:r>
      <w:r w:rsidR="008C627E" w:rsidRPr="0057620B">
        <w:rPr>
          <w:rFonts w:ascii="Arial" w:hAnsi="Arial" w:cs="Arial"/>
          <w:lang w:val="en-US"/>
        </w:rPr>
        <w:t xml:space="preserve">ground-truth </w:t>
      </w:r>
      <w:r w:rsidR="00355BF7" w:rsidRPr="0057620B">
        <w:rPr>
          <w:rFonts w:ascii="Arial" w:hAnsi="Arial" w:cs="Arial"/>
          <w:lang w:val="en-US"/>
        </w:rPr>
        <w:t xml:space="preserve">NOC </w:t>
      </w:r>
      <w:r w:rsidR="00AA77CB" w:rsidRPr="0057620B">
        <w:rPr>
          <w:rFonts w:ascii="Arial" w:hAnsi="Arial" w:cs="Arial"/>
          <w:lang w:val="en-US"/>
        </w:rPr>
        <w:t xml:space="preserve">was therefore </w:t>
      </w:r>
      <w:r w:rsidR="008C627E" w:rsidRPr="0057620B">
        <w:rPr>
          <w:rFonts w:ascii="Arial" w:hAnsi="Arial" w:cs="Arial"/>
          <w:lang w:val="en-US"/>
        </w:rPr>
        <w:t>available</w:t>
      </w:r>
      <w:r w:rsidR="00355BF7" w:rsidRPr="0057620B">
        <w:rPr>
          <w:rFonts w:ascii="Arial" w:hAnsi="Arial" w:cs="Arial"/>
          <w:lang w:val="en-US"/>
        </w:rPr>
        <w:t xml:space="preserve">. </w:t>
      </w:r>
      <w:r w:rsidR="0024741B" w:rsidRPr="0057620B">
        <w:rPr>
          <w:rFonts w:ascii="Arial" w:hAnsi="Arial" w:cs="Arial"/>
          <w:lang w:val="en-US"/>
        </w:rPr>
        <w:t>E</w:t>
      </w:r>
      <w:r w:rsidRPr="0057620B">
        <w:rPr>
          <w:rFonts w:ascii="Arial" w:hAnsi="Arial" w:cs="Arial"/>
          <w:lang w:val="en-US"/>
        </w:rPr>
        <w:t xml:space="preserve">ach profile </w:t>
      </w:r>
      <m:oMath>
        <m:r>
          <w:rPr>
            <w:rFonts w:ascii="Cambria Math" w:hAnsi="Cambria Math" w:cs="Arial"/>
            <w:lang w:val="en-US"/>
          </w:rPr>
          <m:t>x</m:t>
        </m:r>
      </m:oMath>
      <w:r w:rsidR="00AD1482" w:rsidRPr="0057620B">
        <w:rPr>
          <w:rFonts w:ascii="Arial" w:hAnsi="Arial" w:cs="Arial"/>
          <w:lang w:val="en-US"/>
        </w:rPr>
        <w:t xml:space="preserve"> </w:t>
      </w:r>
      <w:r w:rsidR="0024741B" w:rsidRPr="0057620B">
        <w:rPr>
          <w:rFonts w:ascii="Arial" w:hAnsi="Arial" w:cs="Arial"/>
          <w:lang w:val="en-US"/>
        </w:rPr>
        <w:t>was</w:t>
      </w:r>
      <w:r w:rsidR="00AD1482" w:rsidRPr="0057620B">
        <w:rPr>
          <w:rFonts w:ascii="Arial" w:hAnsi="Arial" w:cs="Arial"/>
          <w:lang w:val="en-US"/>
        </w:rPr>
        <w:t xml:space="preserve"> </w:t>
      </w:r>
      <w:r w:rsidR="008C627E" w:rsidRPr="0057620B">
        <w:rPr>
          <w:rFonts w:ascii="Arial" w:hAnsi="Arial" w:cs="Arial"/>
          <w:lang w:val="en-US"/>
        </w:rPr>
        <w:t xml:space="preserve">translated into </w:t>
      </w:r>
      <w:r w:rsidRPr="0057620B">
        <w:rPr>
          <w:rFonts w:ascii="Arial" w:hAnsi="Arial" w:cs="Arial"/>
          <w:lang w:val="en-US"/>
        </w:rPr>
        <w:t>19</w:t>
      </w:r>
      <w:r w:rsidR="002E67AD" w:rsidRPr="0057620B">
        <w:rPr>
          <w:rFonts w:ascii="Arial" w:hAnsi="Arial" w:cs="Arial"/>
          <w:lang w:val="en-US"/>
        </w:rPr>
        <w:t xml:space="preserve"> </w:t>
      </w:r>
      <w:r w:rsidRPr="0057620B">
        <w:rPr>
          <w:rFonts w:ascii="Arial" w:hAnsi="Arial" w:cs="Arial"/>
          <w:lang w:val="en-US"/>
        </w:rPr>
        <w:t>features</w:t>
      </w:r>
      <w:r w:rsidR="00AD1482" w:rsidRPr="0057620B">
        <w:rPr>
          <w:rFonts w:ascii="Arial" w:hAnsi="Arial" w:cs="Arial"/>
          <w:i/>
          <w:lang w:val="en-US"/>
        </w:rPr>
        <w:t xml:space="preserve"> </w:t>
      </w:r>
      <w:r w:rsidR="002E67AD" w:rsidRPr="0057620B">
        <w:rPr>
          <w:rFonts w:ascii="Arial" w:hAnsi="Arial" w:cs="Arial"/>
          <w:iCs/>
          <w:lang w:val="en-US"/>
        </w:rPr>
        <w:t>consisting of</w:t>
      </w:r>
      <w:r w:rsidR="003B5FF4" w:rsidRPr="0057620B">
        <w:rPr>
          <w:rFonts w:ascii="Arial" w:hAnsi="Arial" w:cs="Arial"/>
          <w:lang w:val="en-US"/>
        </w:rPr>
        <w:t xml:space="preserve"> allele counts, allele frequencies and peak heights</w:t>
      </w:r>
      <w:r w:rsidR="00AD1482" w:rsidRPr="0057620B">
        <w:rPr>
          <w:rFonts w:ascii="Arial" w:hAnsi="Arial" w:cs="Arial"/>
          <w:lang w:val="en-US"/>
        </w:rPr>
        <w:t xml:space="preserve"> such that </w:t>
      </w:r>
      <m:oMath>
        <m:r>
          <w:rPr>
            <w:rFonts w:ascii="Cambria Math" w:hAnsi="Cambria Math" w:cs="Arial"/>
            <w:lang w:val="en-US"/>
          </w:rPr>
          <m:t>x=</m:t>
        </m:r>
        <m:d>
          <m:dPr>
            <m:begChr m:val="{"/>
            <m:endChr m:val="}"/>
            <m:ctrlPr>
              <w:rPr>
                <w:rFonts w:ascii="Cambria Math" w:hAnsi="Cambria Math" w:cs="Arial"/>
                <w:i/>
                <w:lang w:val="en-US"/>
              </w:rPr>
            </m:ctrlPr>
          </m:dPr>
          <m:e>
            <m:sSub>
              <m:sSubPr>
                <m:ctrlPr>
                  <w:rPr>
                    <w:rFonts w:ascii="Cambria Math" w:hAnsi="Cambria Math" w:cs="Arial"/>
                    <w:i/>
                    <w:lang w:val="en-US"/>
                  </w:rPr>
                </m:ctrlPr>
              </m:sSubPr>
              <m:e>
                <m:r>
                  <w:rPr>
                    <w:rFonts w:ascii="Cambria Math" w:hAnsi="Cambria Math" w:cs="Arial"/>
                    <w:lang w:val="en-US"/>
                  </w:rPr>
                  <m:t>x</m:t>
                </m:r>
              </m:e>
              <m:sub>
                <m:r>
                  <w:rPr>
                    <w:rFonts w:ascii="Cambria Math" w:hAnsi="Cambria Math" w:cs="Arial"/>
                    <w:lang w:val="en-US"/>
                  </w:rPr>
                  <m:t>0</m:t>
                </m:r>
              </m:sub>
            </m:sSub>
            <m:r>
              <w:rPr>
                <w:rFonts w:ascii="Cambria Math" w:hAnsi="Cambria Math" w:cs="Arial"/>
                <w:lang w:val="en-US"/>
              </w:rPr>
              <m:t xml:space="preserve">,…, </m:t>
            </m:r>
            <m:sSub>
              <m:sSubPr>
                <m:ctrlPr>
                  <w:rPr>
                    <w:rFonts w:ascii="Cambria Math" w:hAnsi="Cambria Math" w:cs="Arial"/>
                    <w:i/>
                    <w:lang w:val="en-US"/>
                  </w:rPr>
                </m:ctrlPr>
              </m:sSubPr>
              <m:e>
                <m:r>
                  <w:rPr>
                    <w:rFonts w:ascii="Cambria Math" w:hAnsi="Cambria Math" w:cs="Arial"/>
                    <w:lang w:val="en-US"/>
                  </w:rPr>
                  <m:t>x</m:t>
                </m:r>
              </m:e>
              <m:sub>
                <m:r>
                  <w:rPr>
                    <w:rFonts w:ascii="Cambria Math" w:hAnsi="Cambria Math" w:cs="Arial"/>
                    <w:lang w:val="en-US"/>
                  </w:rPr>
                  <m:t>18</m:t>
                </m:r>
              </m:sub>
            </m:sSub>
          </m:e>
        </m:d>
      </m:oMath>
      <w:r w:rsidR="003B5FF4" w:rsidRPr="0057620B">
        <w:rPr>
          <w:rFonts w:ascii="Arial" w:hAnsi="Arial" w:cs="Arial"/>
          <w:lang w:val="en-US"/>
        </w:rPr>
        <w:t xml:space="preserve">. </w:t>
      </w:r>
      <w:r w:rsidR="00AD1482" w:rsidRPr="0057620B">
        <w:rPr>
          <w:rFonts w:ascii="Arial" w:hAnsi="Arial" w:cs="Arial"/>
          <w:lang w:val="en-US"/>
        </w:rPr>
        <w:t xml:space="preserve">These are all </w:t>
      </w:r>
      <w:r w:rsidR="00281014" w:rsidRPr="0057620B">
        <w:rPr>
          <w:rFonts w:ascii="Arial" w:hAnsi="Arial" w:cs="Arial"/>
          <w:lang w:val="en-US"/>
        </w:rPr>
        <w:t>numeric</w:t>
      </w:r>
      <w:r w:rsidR="00AD1482" w:rsidRPr="0057620B">
        <w:rPr>
          <w:rFonts w:ascii="Arial" w:hAnsi="Arial" w:cs="Arial"/>
          <w:lang w:val="en-US"/>
        </w:rPr>
        <w:t xml:space="preserve"> variables</w:t>
      </w:r>
      <w:r w:rsidR="003D2918" w:rsidRPr="0057620B">
        <w:rPr>
          <w:rFonts w:ascii="Arial" w:hAnsi="Arial" w:cs="Arial"/>
          <w:lang w:val="en-US"/>
        </w:rPr>
        <w:t xml:space="preserve"> which can be found in more detail in Supplementary Table 1</w:t>
      </w:r>
      <w:r w:rsidR="00AD1482" w:rsidRPr="0057620B">
        <w:rPr>
          <w:rFonts w:ascii="Arial" w:hAnsi="Arial" w:cs="Arial"/>
          <w:lang w:val="en-US"/>
        </w:rPr>
        <w:t xml:space="preserve">. </w:t>
      </w:r>
    </w:p>
    <w:p w14:paraId="3566379D" w14:textId="1BC558E7" w:rsidR="00974FC1" w:rsidRPr="0057620B" w:rsidRDefault="002E67AD" w:rsidP="004F32F5">
      <w:pPr>
        <w:pStyle w:val="Geenafstand"/>
        <w:spacing w:line="360" w:lineRule="auto"/>
        <w:rPr>
          <w:rFonts w:ascii="Arial" w:hAnsi="Arial" w:cs="Arial"/>
          <w:color w:val="222222"/>
          <w:shd w:val="clear" w:color="auto" w:fill="FFFFFF"/>
          <w:lang w:val="en-US"/>
        </w:rPr>
      </w:pPr>
      <w:r w:rsidRPr="0057620B">
        <w:rPr>
          <w:rFonts w:ascii="Arial" w:hAnsi="Arial" w:cs="Arial"/>
          <w:lang w:val="en-US"/>
        </w:rPr>
        <w:t>The original dataset was expanded</w:t>
      </w:r>
      <w:r w:rsidR="00224C07" w:rsidRPr="0057620B">
        <w:rPr>
          <w:rFonts w:ascii="Arial" w:hAnsi="Arial" w:cs="Arial"/>
          <w:lang w:val="en-US"/>
        </w:rPr>
        <w:t xml:space="preserve"> with 5000 </w:t>
      </w:r>
      <w:del w:id="50" w:author="Benschop, Corina" w:date="2021-05-27T12:43:00Z">
        <w:r w:rsidR="00224C07" w:rsidRPr="0057620B" w:rsidDel="00191CDD">
          <w:rPr>
            <w:rFonts w:ascii="Arial" w:hAnsi="Arial" w:cs="Arial"/>
            <w:lang w:val="en-US"/>
          </w:rPr>
          <w:delText xml:space="preserve">more </w:delText>
        </w:r>
      </w:del>
      <w:r w:rsidR="00224C07" w:rsidRPr="0057620B">
        <w:rPr>
          <w:rFonts w:ascii="Arial" w:hAnsi="Arial" w:cs="Arial"/>
          <w:lang w:val="en-US"/>
        </w:rPr>
        <w:t>samples</w:t>
      </w:r>
      <w:r w:rsidRPr="0057620B">
        <w:rPr>
          <w:rFonts w:ascii="Arial" w:hAnsi="Arial" w:cs="Arial"/>
          <w:lang w:val="en-US"/>
        </w:rPr>
        <w:t xml:space="preserve"> to create a less sparse feature space. </w:t>
      </w:r>
      <w:r w:rsidR="00E07108" w:rsidRPr="0057620B">
        <w:rPr>
          <w:rFonts w:ascii="Arial" w:hAnsi="Arial" w:cs="Arial"/>
          <w:lang w:val="en-US"/>
        </w:rPr>
        <w:t>In a development version of</w:t>
      </w:r>
      <w:r w:rsidR="00224C07" w:rsidRPr="0057620B">
        <w:rPr>
          <w:rFonts w:ascii="Arial" w:hAnsi="Arial" w:cs="Arial"/>
          <w:lang w:val="en-US"/>
        </w:rPr>
        <w:t xml:space="preserve"> the statistical library</w:t>
      </w:r>
      <w:r w:rsidR="00E07108" w:rsidRPr="0057620B">
        <w:rPr>
          <w:rFonts w:ascii="Arial" w:hAnsi="Arial" w:cs="Arial"/>
          <w:lang w:val="en-US"/>
        </w:rPr>
        <w:t xml:space="preserve"> DNAStatistX</w:t>
      </w:r>
      <w:r w:rsidR="00224C07" w:rsidRPr="0057620B">
        <w:rPr>
          <w:rFonts w:ascii="Arial" w:hAnsi="Arial" w:cs="Arial"/>
          <w:lang w:val="en-US"/>
        </w:rPr>
        <w:t xml:space="preserve"> </w:t>
      </w:r>
      <w:commentRangeStart w:id="51"/>
      <w:r w:rsidR="00224C07" w:rsidRPr="0057620B">
        <w:rPr>
          <w:rFonts w:ascii="Arial" w:hAnsi="Arial" w:cs="Arial"/>
          <w:lang w:val="en-US"/>
        </w:rPr>
        <w:fldChar w:fldCharType="begin"/>
      </w:r>
      <w:r w:rsidR="000E00EE" w:rsidRPr="0057620B">
        <w:rPr>
          <w:rFonts w:ascii="Arial" w:hAnsi="Arial" w:cs="Arial"/>
          <w:lang w:val="en-US"/>
        </w:rPr>
        <w:instrText xml:space="preserve"> ADDIN EN.CITE &lt;EndNote&gt;&lt;Cite&gt;&lt;Author&gt;Benschop&lt;/Author&gt;&lt;Year&gt;2020&lt;/Year&gt;&lt;RecNum&gt;72&lt;/RecNum&gt;&lt;DisplayText&gt;[13]&lt;/DisplayText&gt;&lt;record&gt;&lt;rec-number&gt;72&lt;/rec-number&gt;&lt;foreign-keys&gt;&lt;key app="EN" db-id="p22005xv5srwpxeed275s99yfvez9tfr995s" timestamp="1605184326"&gt;72&lt;/key&gt;&lt;/foreign-keys&gt;&lt;ref-type name="Journal Article"&gt;17&lt;/ref-type&gt;&lt;contributors&gt;&lt;authors&gt;&lt;author&gt;Benschop, Corina C. G.&lt;/author&gt;&lt;author&gt;Hoogenboom, Jerry&lt;/author&gt;&lt;author&gt;Bargeman, Fiep&lt;/author&gt;&lt;author&gt;Hovers, Pauline&lt;/author&gt;&lt;author&gt;Slagter, Martin&lt;/author&gt;&lt;author&gt;van der Linden, Jennifer&lt;/author&gt;&lt;author&gt;Parag, Raymond&lt;/author&gt;&lt;author&gt;Kruise, Dennis&lt;/author&gt;&lt;author&gt;Drobnic, Katja&lt;/author&gt;&lt;author&gt;Klucevsek, Gregor&lt;/author&gt;&lt;author&gt;Parson, Walther&lt;/author&gt;&lt;author&gt;Berger, Burkhard&lt;/author&gt;&lt;author&gt;Laurent, Francois Xavier&lt;/author&gt;&lt;author&gt;Faivre, Magalie&lt;/author&gt;&lt;author&gt;Ulus, Ayhan&lt;/author&gt;&lt;author&gt;Schneider, Peter&lt;/author&gt;&lt;author&gt;Bogus, Magdalena&lt;/author&gt;&lt;author&gt;Kneppers, Alexander L. J.&lt;/author&gt;&lt;author&gt;Sijen, Titia&lt;/author&gt;&lt;/authors&gt;&lt;/contributors&gt;&lt;titles&gt;&lt;title&gt;Multi-laboratory validation of DNAxs including the statistical library DNAStatistX&lt;/title&gt;&lt;secondary-title&gt;Forensic Science International: Genetics&lt;/secondary-title&gt;&lt;/titles&gt;&lt;periodical&gt;&lt;full-title&gt;Forensic Science International: Genetics&lt;/full-title&gt;&lt;/periodical&gt;&lt;pages&gt;102390&lt;/pages&gt;&lt;volume&gt;49&lt;/volume&gt;&lt;keywords&gt;&lt;keyword&gt;DNA profile interpretation&lt;/keyword&gt;&lt;keyword&gt;Likelihood ratio&lt;/keyword&gt;&lt;keyword&gt;Continuous model&lt;/keyword&gt;&lt;keyword&gt;Validation&lt;/keyword&gt;&lt;keyword&gt;DNAxs&lt;/keyword&gt;&lt;keyword&gt;DNAStatistX&lt;/keyword&gt;&lt;/keywords&gt;&lt;dates&gt;&lt;year&gt;2020&lt;/year&gt;&lt;pub-dates&gt;&lt;date&gt;2020/11/01/&lt;/date&gt;&lt;/pub-dates&gt;&lt;/dates&gt;&lt;isbn&gt;1872-4973&lt;/isbn&gt;&lt;urls&gt;&lt;related-urls&gt;&lt;url&gt;http://www.sciencedirect.com/science/article/pii/S1872497320301629&lt;/url&gt;&lt;/related-urls&gt;&lt;/urls&gt;&lt;electronic-resource-num&gt;https://doi.org/10.1016/j.fsigen.2020.102390&lt;/electronic-resource-num&gt;&lt;/record&gt;&lt;/Cite&gt;&lt;/EndNote&gt;</w:instrText>
      </w:r>
      <w:r w:rsidR="00224C07" w:rsidRPr="0057620B">
        <w:rPr>
          <w:rFonts w:ascii="Arial" w:hAnsi="Arial" w:cs="Arial"/>
          <w:lang w:val="en-US"/>
        </w:rPr>
        <w:fldChar w:fldCharType="separate"/>
      </w:r>
      <w:r w:rsidR="000E00EE" w:rsidRPr="0057620B">
        <w:rPr>
          <w:rFonts w:ascii="Arial" w:hAnsi="Arial" w:cs="Arial"/>
          <w:noProof/>
          <w:lang w:val="en-US"/>
        </w:rPr>
        <w:t>[13]</w:t>
      </w:r>
      <w:r w:rsidR="00224C07" w:rsidRPr="0057620B">
        <w:rPr>
          <w:rFonts w:ascii="Arial" w:hAnsi="Arial" w:cs="Arial"/>
          <w:lang w:val="en-US"/>
        </w:rPr>
        <w:fldChar w:fldCharType="end"/>
      </w:r>
      <w:commentRangeEnd w:id="51"/>
      <w:r w:rsidR="00DB0DA3">
        <w:rPr>
          <w:rStyle w:val="Verwijzingopmerking"/>
        </w:rPr>
        <w:commentReference w:id="51"/>
      </w:r>
      <w:r w:rsidR="00E07108" w:rsidRPr="0057620B">
        <w:rPr>
          <w:rFonts w:ascii="Arial" w:hAnsi="Arial" w:cs="Arial"/>
          <w:lang w:val="en-US"/>
        </w:rPr>
        <w:t xml:space="preserve">, realistic </w:t>
      </w:r>
      <w:commentRangeStart w:id="52"/>
      <w:del w:id="53" w:author="Benschop, Corina" w:date="2021-05-27T11:18:00Z">
        <w:r w:rsidR="002C5ABE" w:rsidRPr="0057620B" w:rsidDel="00C07B44">
          <w:rPr>
            <w:rFonts w:ascii="Arial" w:hAnsi="Arial" w:cs="Arial"/>
            <w:lang w:val="en-US"/>
          </w:rPr>
          <w:delText xml:space="preserve">raw </w:delText>
        </w:r>
      </w:del>
      <w:commentRangeEnd w:id="52"/>
      <w:r w:rsidR="00C07B44">
        <w:rPr>
          <w:rStyle w:val="Verwijzingopmerking"/>
        </w:rPr>
        <w:commentReference w:id="52"/>
      </w:r>
      <w:ins w:id="54" w:author="Benschop, Corina" w:date="2021-05-27T11:18:00Z">
        <w:r w:rsidR="00C07B44">
          <w:rPr>
            <w:rFonts w:ascii="Arial" w:hAnsi="Arial" w:cs="Arial"/>
            <w:lang w:val="en-US"/>
          </w:rPr>
          <w:t xml:space="preserve">DNA </w:t>
        </w:r>
      </w:ins>
      <w:r w:rsidR="00E07108" w:rsidRPr="0057620B">
        <w:rPr>
          <w:rFonts w:ascii="Arial" w:hAnsi="Arial" w:cs="Arial"/>
          <w:lang w:val="en-US"/>
        </w:rPr>
        <w:t xml:space="preserve">profiles can be generated by using the same model that is used for calculating </w:t>
      </w:r>
      <w:ins w:id="55" w:author="Benschop, Corina" w:date="2021-05-27T11:18:00Z">
        <w:r w:rsidR="00C07B44">
          <w:rPr>
            <w:rFonts w:ascii="Arial" w:hAnsi="Arial" w:cs="Arial"/>
            <w:lang w:val="en-US"/>
          </w:rPr>
          <w:t xml:space="preserve">weights of </w:t>
        </w:r>
      </w:ins>
      <w:r w:rsidR="00E07108" w:rsidRPr="0057620B">
        <w:rPr>
          <w:rFonts w:ascii="Arial" w:hAnsi="Arial" w:cs="Arial"/>
          <w:lang w:val="en-US"/>
        </w:rPr>
        <w:t xml:space="preserve">evidence </w:t>
      </w:r>
      <w:r w:rsidR="00E07108" w:rsidRPr="0057620B">
        <w:rPr>
          <w:rFonts w:ascii="Arial" w:hAnsi="Arial" w:cs="Arial"/>
          <w:color w:val="222222"/>
          <w:shd w:val="clear" w:color="auto" w:fill="FFFFFF"/>
          <w:lang w:val="en-US"/>
        </w:rPr>
        <w:t>(</w:t>
      </w:r>
      <w:bookmarkStart w:id="56" w:name="_Hlk73277677"/>
      <w:ins w:id="57" w:author="Benschop, Corina" w:date="2021-05-27T11:19:00Z">
        <w:r w:rsidR="00C07B44">
          <w:rPr>
            <w:rFonts w:ascii="Arial" w:hAnsi="Arial" w:cs="Arial"/>
            <w:color w:val="222222"/>
            <w:shd w:val="clear" w:color="auto" w:fill="FFFFFF"/>
            <w:lang w:val="en-US"/>
          </w:rPr>
          <w:t xml:space="preserve">note that DNAStatistX implements </w:t>
        </w:r>
      </w:ins>
      <w:ins w:id="58" w:author="Benschop, Corina" w:date="2021-05-27T12:49:00Z">
        <w:r w:rsidR="00191CDD">
          <w:rPr>
            <w:rFonts w:ascii="Arial" w:hAnsi="Arial" w:cs="Arial"/>
            <w:color w:val="222222"/>
            <w:shd w:val="clear" w:color="auto" w:fill="FFFFFF"/>
            <w:lang w:val="en-US"/>
          </w:rPr>
          <w:t xml:space="preserve">an algorithm </w:t>
        </w:r>
      </w:ins>
      <w:ins w:id="59" w:author="Benschop, Corina" w:date="2021-05-27T12:50:00Z">
        <w:r w:rsidR="00191CDD">
          <w:rPr>
            <w:rFonts w:ascii="Arial" w:hAnsi="Arial" w:cs="Arial"/>
            <w:color w:val="222222"/>
            <w:shd w:val="clear" w:color="auto" w:fill="FFFFFF"/>
            <w:lang w:val="en-US"/>
          </w:rPr>
          <w:t xml:space="preserve">to calculate the Maximum Likelihood Estimate </w:t>
        </w:r>
      </w:ins>
      <w:ins w:id="60" w:author="Benschop, Corina" w:date="2021-05-27T12:51:00Z">
        <w:r w:rsidR="00191CDD">
          <w:rPr>
            <w:rFonts w:ascii="Arial" w:hAnsi="Arial" w:cs="Arial"/>
            <w:color w:val="222222"/>
            <w:shd w:val="clear" w:color="auto" w:fill="FFFFFF"/>
            <w:lang w:val="en-US"/>
          </w:rPr>
          <w:t>which</w:t>
        </w:r>
      </w:ins>
      <w:ins w:id="61" w:author="Benschop, Corina" w:date="2021-05-27T12:49:00Z">
        <w:r w:rsidR="00191CDD">
          <w:rPr>
            <w:rFonts w:ascii="Arial" w:hAnsi="Arial" w:cs="Arial"/>
            <w:color w:val="222222"/>
            <w:shd w:val="clear" w:color="auto" w:fill="FFFFFF"/>
            <w:lang w:val="en-US"/>
          </w:rPr>
          <w:t xml:space="preserve"> is largely based on the source code of the probabilistic genotyping system</w:t>
        </w:r>
      </w:ins>
      <w:bookmarkEnd w:id="56"/>
      <w:ins w:id="62" w:author="Benschop, Corina" w:date="2021-05-27T11:17:00Z">
        <w:r w:rsidR="003A7ADC">
          <w:rPr>
            <w:rFonts w:ascii="Arial" w:hAnsi="Arial" w:cs="Arial"/>
            <w:color w:val="222222"/>
            <w:shd w:val="clear" w:color="auto" w:fill="FFFFFF"/>
            <w:lang w:val="en-US"/>
          </w:rPr>
          <w:t xml:space="preserve"> </w:t>
        </w:r>
      </w:ins>
      <w:r w:rsidR="00E07108" w:rsidRPr="0057620B">
        <w:rPr>
          <w:rFonts w:ascii="Arial" w:hAnsi="Arial" w:cs="Arial"/>
          <w:color w:val="222222"/>
          <w:shd w:val="clear" w:color="auto" w:fill="FFFFFF"/>
          <w:lang w:val="en-US"/>
        </w:rPr>
        <w:t xml:space="preserve">EuroForMix </w:t>
      </w:r>
      <w:del w:id="63" w:author="Benschop, Corina" w:date="2021-05-27T11:20:00Z">
        <w:r w:rsidR="00E07108" w:rsidRPr="0057620B" w:rsidDel="00C07B44">
          <w:rPr>
            <w:rFonts w:ascii="Arial" w:hAnsi="Arial" w:cs="Arial"/>
            <w:color w:val="222222"/>
            <w:shd w:val="clear" w:color="auto" w:fill="FFFFFF"/>
            <w:lang w:val="en-US"/>
          </w:rPr>
          <w:delText>model</w:delText>
        </w:r>
        <w:r w:rsidR="00224C07" w:rsidRPr="0057620B" w:rsidDel="00C07B44">
          <w:rPr>
            <w:rFonts w:ascii="Arial" w:hAnsi="Arial" w:cs="Arial"/>
            <w:color w:val="222222"/>
            <w:shd w:val="clear" w:color="auto" w:fill="FFFFFF"/>
            <w:lang w:val="en-US"/>
          </w:rPr>
          <w:delText xml:space="preserve"> </w:delText>
        </w:r>
      </w:del>
      <w:r w:rsidR="00224C07" w:rsidRPr="0057620B">
        <w:rPr>
          <w:rFonts w:ascii="Arial" w:hAnsi="Arial" w:cs="Arial"/>
          <w:color w:val="222222"/>
          <w:shd w:val="clear" w:color="auto" w:fill="FFFFFF"/>
          <w:lang w:val="en-US"/>
        </w:rPr>
        <w:fldChar w:fldCharType="begin"/>
      </w:r>
      <w:r w:rsidR="000E00EE" w:rsidRPr="0057620B">
        <w:rPr>
          <w:rFonts w:ascii="Arial" w:hAnsi="Arial" w:cs="Arial"/>
          <w:color w:val="222222"/>
          <w:shd w:val="clear" w:color="auto" w:fill="FFFFFF"/>
          <w:lang w:val="en-US"/>
        </w:rPr>
        <w:instrText xml:space="preserve"> ADDIN EN.CITE &lt;EndNote&gt;&lt;Cite&gt;&lt;Author&gt;Bleka&lt;/Author&gt;&lt;Year&gt;2016&lt;/Year&gt;&lt;RecNum&gt;7&lt;/RecNum&gt;&lt;DisplayText&gt;[12]&lt;/DisplayText&gt;&lt;record&gt;&lt;rec-number&gt;7&lt;/rec-number&gt;&lt;foreign-keys&gt;&lt;key app="EN" db-id="p22005xv5srwpxeed275s99yfvez9tfr995s" timestamp="1605013614"&gt;7&lt;/key&gt;&lt;/foreign-keys&gt;&lt;ref-type name="Journal Article"&gt;17&lt;/ref-type&gt;&lt;contributors&gt;&lt;authors&gt;&lt;author&gt;Bleka, Ø&lt;/author&gt;&lt;author&gt;Storvik, G.&lt;/author&gt;&lt;author&gt;Gill, P.&lt;/author&gt;&lt;/authors&gt;&lt;/contributors&gt;&lt;auth-address&gt;Department of Forensic Biology, Norwegian Institute of Public Health, Rikshospitalet, Sognsvannsveien 20, Oslo, 0372, Norway&amp;#xD;Department of Mathematics, University of Oslo, Oslo, Norway&amp;#xD;Department of Forensic Medicine, University of Oslo, Oslo, Norway&lt;/auth-address&gt;&lt;titles&gt;&lt;title&gt;EuroForMix: An open source software based on a continuous model to evaluate STR DNA profiles from a mixture of contributors with artefacts&lt;/title&gt;&lt;secondary-title&gt;Forensic Science International: Genetics&lt;/secondary-title&gt;&lt;/titles&gt;&lt;periodical&gt;&lt;full-title&gt;Forensic Science International: Genetics&lt;/full-title&gt;&lt;/periodical&gt;&lt;pages&gt;35-44&lt;/pages&gt;&lt;volume&gt;21&lt;/volume&gt;&lt;keywords&gt;&lt;keyword&gt;Forensic statistics&lt;/keyword&gt;&lt;keyword&gt;Open-source software&lt;/keyword&gt;&lt;keyword&gt;STR DNA interpretation&lt;/keyword&gt;&lt;/keywords&gt;&lt;dates&gt;&lt;year&gt;2016&lt;/year&gt;&lt;/dates&gt;&lt;work-type&gt;Article&lt;/work-type&gt;&lt;urls&gt;&lt;related-urls&gt;&lt;url&gt;https://www.scopus.com/inward/record.uri?eid=2-s2.0-84950335450&amp;amp;doi=10.1016%2fj.fsigen.2015.11.008&amp;amp;partnerID=40&amp;amp;md5=39487a69dcd194e768352d8a348eaaed&lt;/url&gt;&lt;/related-urls&gt;&lt;/urls&gt;&lt;electronic-resource-num&gt;10.1016/j.fsigen.2015.11.008&lt;/electronic-resource-num&gt;&lt;remote-database-name&gt;Scopus&lt;/remote-database-name&gt;&lt;/record&gt;&lt;/Cite&gt;&lt;/EndNote&gt;</w:instrText>
      </w:r>
      <w:r w:rsidR="00224C07" w:rsidRPr="0057620B">
        <w:rPr>
          <w:rFonts w:ascii="Arial" w:hAnsi="Arial" w:cs="Arial"/>
          <w:color w:val="222222"/>
          <w:shd w:val="clear" w:color="auto" w:fill="FFFFFF"/>
          <w:lang w:val="en-US"/>
        </w:rPr>
        <w:fldChar w:fldCharType="separate"/>
      </w:r>
      <w:r w:rsidR="000E00EE" w:rsidRPr="0057620B">
        <w:rPr>
          <w:rFonts w:ascii="Arial" w:hAnsi="Arial" w:cs="Arial"/>
          <w:noProof/>
          <w:color w:val="222222"/>
          <w:shd w:val="clear" w:color="auto" w:fill="FFFFFF"/>
          <w:lang w:val="en-US"/>
        </w:rPr>
        <w:t>[12]</w:t>
      </w:r>
      <w:r w:rsidR="00224C07" w:rsidRPr="0057620B">
        <w:rPr>
          <w:rFonts w:ascii="Arial" w:hAnsi="Arial" w:cs="Arial"/>
          <w:color w:val="222222"/>
          <w:shd w:val="clear" w:color="auto" w:fill="FFFFFF"/>
          <w:lang w:val="en-US"/>
        </w:rPr>
        <w:fldChar w:fldCharType="end"/>
      </w:r>
      <w:r w:rsidR="00E07108" w:rsidRPr="0057620B">
        <w:rPr>
          <w:rFonts w:ascii="Arial" w:hAnsi="Arial" w:cs="Arial"/>
          <w:color w:val="222222"/>
          <w:shd w:val="clear" w:color="auto" w:fill="FFFFFF"/>
          <w:lang w:val="en-US"/>
        </w:rPr>
        <w:t>). This program</w:t>
      </w:r>
      <w:r w:rsidR="002C5ABE" w:rsidRPr="0057620B">
        <w:rPr>
          <w:rFonts w:ascii="Arial" w:hAnsi="Arial" w:cs="Arial"/>
          <w:color w:val="222222"/>
          <w:shd w:val="clear" w:color="auto" w:fill="FFFFFF"/>
          <w:lang w:val="en-US"/>
        </w:rPr>
        <w:t xml:space="preserve"> was used to</w:t>
      </w:r>
      <w:r w:rsidR="00E07108" w:rsidRPr="0057620B">
        <w:rPr>
          <w:rFonts w:ascii="Arial" w:hAnsi="Arial" w:cs="Arial"/>
          <w:color w:val="222222"/>
          <w:shd w:val="clear" w:color="auto" w:fill="FFFFFF"/>
          <w:lang w:val="en-US"/>
        </w:rPr>
        <w:t xml:space="preserve"> generate </w:t>
      </w:r>
      <w:r w:rsidR="002C5ABE" w:rsidRPr="0057620B">
        <w:rPr>
          <w:rFonts w:ascii="Arial" w:hAnsi="Arial" w:cs="Arial"/>
          <w:color w:val="222222"/>
          <w:shd w:val="clear" w:color="auto" w:fill="FFFFFF"/>
          <w:lang w:val="en-US"/>
        </w:rPr>
        <w:t>factors</w:t>
      </w:r>
      <w:r w:rsidR="00E07108" w:rsidRPr="0057620B">
        <w:rPr>
          <w:rFonts w:ascii="Arial" w:hAnsi="Arial" w:cs="Arial"/>
          <w:color w:val="222222"/>
          <w:shd w:val="clear" w:color="auto" w:fill="FFFFFF"/>
          <w:lang w:val="en-US"/>
        </w:rPr>
        <w:t xml:space="preserve"> such as peak height, degradation, and mixture proportions</w:t>
      </w:r>
      <w:r w:rsidR="00224C07" w:rsidRPr="0057620B">
        <w:rPr>
          <w:rFonts w:ascii="Arial" w:hAnsi="Arial" w:cs="Arial"/>
          <w:color w:val="222222"/>
          <w:shd w:val="clear" w:color="auto" w:fill="FFFFFF"/>
          <w:lang w:val="en-US"/>
        </w:rPr>
        <w:t xml:space="preserve"> within ranges </w:t>
      </w:r>
      <w:r w:rsidR="002C5ABE" w:rsidRPr="0057620B">
        <w:rPr>
          <w:rFonts w:ascii="Arial" w:hAnsi="Arial" w:cs="Arial"/>
          <w:color w:val="222222"/>
          <w:shd w:val="clear" w:color="auto" w:fill="FFFFFF"/>
          <w:lang w:val="en-US"/>
        </w:rPr>
        <w:t>derived from</w:t>
      </w:r>
      <w:r w:rsidR="00224C07" w:rsidRPr="0057620B">
        <w:rPr>
          <w:rFonts w:ascii="Arial" w:hAnsi="Arial" w:cs="Arial"/>
          <w:color w:val="222222"/>
          <w:shd w:val="clear" w:color="auto" w:fill="FFFFFF"/>
          <w:lang w:val="en-US"/>
        </w:rPr>
        <w:t xml:space="preserve"> the original dataset.</w:t>
      </w:r>
      <w:ins w:id="64" w:author="Benschop, Corina" w:date="2021-05-27T12:07:00Z">
        <w:r w:rsidR="00BB0C2C">
          <w:rPr>
            <w:rFonts w:ascii="Arial" w:hAnsi="Arial" w:cs="Arial"/>
            <w:color w:val="222222"/>
            <w:shd w:val="clear" w:color="auto" w:fill="FFFFFF"/>
            <w:lang w:val="en-US"/>
          </w:rPr>
          <w:t xml:space="preserve"> </w:t>
        </w:r>
        <w:bookmarkStart w:id="65" w:name="_Hlk73277789"/>
        <w:r w:rsidR="00BB0C2C">
          <w:rPr>
            <w:rFonts w:ascii="Arial" w:hAnsi="Arial" w:cs="Arial"/>
            <w:color w:val="222222"/>
            <w:shd w:val="clear" w:color="auto" w:fill="FFFFFF"/>
            <w:lang w:val="en-US"/>
          </w:rPr>
          <w:t>Note that elevated stutter</w:t>
        </w:r>
      </w:ins>
      <w:ins w:id="66" w:author="Benschop, Corina" w:date="2021-05-27T12:08:00Z">
        <w:r w:rsidR="00F54ACF">
          <w:rPr>
            <w:rFonts w:ascii="Arial" w:hAnsi="Arial" w:cs="Arial"/>
            <w:color w:val="222222"/>
            <w:shd w:val="clear" w:color="auto" w:fill="FFFFFF"/>
            <w:lang w:val="en-US"/>
          </w:rPr>
          <w:t xml:space="preserve"> peaks</w:t>
        </w:r>
      </w:ins>
      <w:ins w:id="67" w:author="Benschop, Corina" w:date="2021-05-27T12:07:00Z">
        <w:r w:rsidR="00BB0C2C">
          <w:rPr>
            <w:rFonts w:ascii="Arial" w:hAnsi="Arial" w:cs="Arial"/>
            <w:color w:val="222222"/>
            <w:shd w:val="clear" w:color="auto" w:fill="FFFFFF"/>
            <w:lang w:val="en-US"/>
          </w:rPr>
          <w:t xml:space="preserve"> w</w:t>
        </w:r>
      </w:ins>
      <w:ins w:id="68" w:author="Benschop, Corina" w:date="2021-05-27T12:08:00Z">
        <w:r w:rsidR="00F54ACF">
          <w:rPr>
            <w:rFonts w:ascii="Arial" w:hAnsi="Arial" w:cs="Arial"/>
            <w:color w:val="222222"/>
            <w:shd w:val="clear" w:color="auto" w:fill="FFFFFF"/>
            <w:lang w:val="en-US"/>
          </w:rPr>
          <w:t>ere</w:t>
        </w:r>
      </w:ins>
      <w:ins w:id="69" w:author="Benschop, Corina" w:date="2021-05-27T12:07:00Z">
        <w:r w:rsidR="00BB0C2C">
          <w:rPr>
            <w:rFonts w:ascii="Arial" w:hAnsi="Arial" w:cs="Arial"/>
            <w:color w:val="222222"/>
            <w:shd w:val="clear" w:color="auto" w:fill="FFFFFF"/>
            <w:lang w:val="en-US"/>
          </w:rPr>
          <w:t xml:space="preserve"> not simulated</w:t>
        </w:r>
      </w:ins>
      <w:ins w:id="70" w:author="Benschop, Corina" w:date="2021-05-27T12:08:00Z">
        <w:r w:rsidR="00F54ACF">
          <w:rPr>
            <w:rFonts w:ascii="Arial" w:hAnsi="Arial" w:cs="Arial"/>
            <w:color w:val="222222"/>
            <w:shd w:val="clear" w:color="auto" w:fill="FFFFFF"/>
            <w:lang w:val="en-US"/>
          </w:rPr>
          <w:t>.</w:t>
        </w:r>
      </w:ins>
      <w:ins w:id="71" w:author="Benschop, Corina" w:date="2021-05-27T12:07:00Z">
        <w:r w:rsidR="00BB0C2C">
          <w:rPr>
            <w:rFonts w:ascii="Arial" w:hAnsi="Arial" w:cs="Arial"/>
            <w:color w:val="222222"/>
            <w:shd w:val="clear" w:color="auto" w:fill="FFFFFF"/>
            <w:lang w:val="en-US"/>
          </w:rPr>
          <w:t xml:space="preserve"> </w:t>
        </w:r>
      </w:ins>
      <w:ins w:id="72" w:author="Benschop, Corina" w:date="2021-05-27T12:10:00Z">
        <w:r w:rsidR="00F54ACF">
          <w:rPr>
            <w:rFonts w:ascii="Arial" w:hAnsi="Arial" w:cs="Arial"/>
            <w:color w:val="222222"/>
            <w:shd w:val="clear" w:color="auto" w:fill="FFFFFF"/>
            <w:lang w:val="en-US"/>
          </w:rPr>
          <w:t>However,</w:t>
        </w:r>
      </w:ins>
      <w:ins w:id="73" w:author="Benschop, Corina" w:date="2021-05-27T12:07:00Z">
        <w:r w:rsidR="00BB0C2C">
          <w:rPr>
            <w:rFonts w:ascii="Arial" w:hAnsi="Arial" w:cs="Arial"/>
            <w:color w:val="222222"/>
            <w:shd w:val="clear" w:color="auto" w:fill="FFFFFF"/>
            <w:lang w:val="en-US"/>
          </w:rPr>
          <w:t xml:space="preserve"> the probability of drop-in was set quite high at 0.05 by which </w:t>
        </w:r>
      </w:ins>
      <w:ins w:id="74" w:author="Benschop, Corina" w:date="2021-05-27T12:08:00Z">
        <w:r w:rsidR="00BB0C2C">
          <w:rPr>
            <w:rFonts w:ascii="Arial" w:hAnsi="Arial" w:cs="Arial"/>
            <w:color w:val="222222"/>
            <w:shd w:val="clear" w:color="auto" w:fill="FFFFFF"/>
            <w:lang w:val="en-US"/>
          </w:rPr>
          <w:t xml:space="preserve">the simulated DNA profiles could </w:t>
        </w:r>
      </w:ins>
      <w:ins w:id="75" w:author="Benschop, Corina" w:date="2021-05-27T12:09:00Z">
        <w:r w:rsidR="00F54ACF">
          <w:rPr>
            <w:rFonts w:ascii="Arial" w:hAnsi="Arial" w:cs="Arial"/>
            <w:color w:val="222222"/>
            <w:shd w:val="clear" w:color="auto" w:fill="FFFFFF"/>
            <w:lang w:val="en-US"/>
          </w:rPr>
          <w:t>include additional peaks, not belonging to one of the donors</w:t>
        </w:r>
      </w:ins>
      <w:ins w:id="76" w:author="Benschop, Corina" w:date="2021-05-27T12:10:00Z">
        <w:r w:rsidR="00F54ACF">
          <w:rPr>
            <w:rFonts w:ascii="Arial" w:hAnsi="Arial" w:cs="Arial"/>
            <w:color w:val="222222"/>
            <w:shd w:val="clear" w:color="auto" w:fill="FFFFFF"/>
            <w:lang w:val="en-US"/>
          </w:rPr>
          <w:t>,</w:t>
        </w:r>
      </w:ins>
      <w:ins w:id="77" w:author="Benschop, Corina" w:date="2021-05-27T12:09:00Z">
        <w:r w:rsidR="00F54ACF">
          <w:rPr>
            <w:rFonts w:ascii="Arial" w:hAnsi="Arial" w:cs="Arial"/>
            <w:color w:val="222222"/>
            <w:shd w:val="clear" w:color="auto" w:fill="FFFFFF"/>
            <w:lang w:val="en-US"/>
          </w:rPr>
          <w:t xml:space="preserve"> as can occur under casework circumstances</w:t>
        </w:r>
      </w:ins>
      <w:ins w:id="78" w:author="Benschop, Corina" w:date="2021-05-27T12:08:00Z">
        <w:r w:rsidR="00F54ACF">
          <w:rPr>
            <w:rFonts w:ascii="Arial" w:hAnsi="Arial" w:cs="Arial"/>
            <w:color w:val="222222"/>
            <w:shd w:val="clear" w:color="auto" w:fill="FFFFFF"/>
            <w:lang w:val="en-US"/>
          </w:rPr>
          <w:t>.</w:t>
        </w:r>
      </w:ins>
      <w:r w:rsidR="00224C07" w:rsidRPr="0057620B">
        <w:rPr>
          <w:rFonts w:ascii="Arial" w:hAnsi="Arial" w:cs="Arial"/>
          <w:color w:val="222222"/>
          <w:shd w:val="clear" w:color="auto" w:fill="FFFFFF"/>
          <w:lang w:val="en-US"/>
        </w:rPr>
        <w:t xml:space="preserve"> </w:t>
      </w:r>
      <w:bookmarkEnd w:id="65"/>
      <w:r w:rsidR="00224C07" w:rsidRPr="0057620B">
        <w:rPr>
          <w:rFonts w:ascii="Arial" w:hAnsi="Arial" w:cs="Arial"/>
          <w:color w:val="222222"/>
          <w:shd w:val="clear" w:color="auto" w:fill="FFFFFF"/>
          <w:lang w:val="en-US"/>
        </w:rPr>
        <w:t xml:space="preserve">In </w:t>
      </w:r>
      <w:r w:rsidR="00773AA2" w:rsidRPr="0057620B">
        <w:rPr>
          <w:rFonts w:ascii="Arial" w:hAnsi="Arial" w:cs="Arial"/>
          <w:color w:val="222222"/>
          <w:shd w:val="clear" w:color="auto" w:fill="FFFFFF"/>
          <w:lang w:val="en-US"/>
        </w:rPr>
        <w:t xml:space="preserve">Supplementary Table </w:t>
      </w:r>
      <w:r w:rsidR="00974FC1" w:rsidRPr="0057620B">
        <w:rPr>
          <w:rFonts w:ascii="Arial" w:hAnsi="Arial" w:cs="Arial"/>
          <w:color w:val="222222"/>
          <w:shd w:val="clear" w:color="auto" w:fill="FFFFFF"/>
          <w:lang w:val="en-US"/>
        </w:rPr>
        <w:t>2</w:t>
      </w:r>
      <w:r w:rsidR="00224C07" w:rsidRPr="0057620B">
        <w:rPr>
          <w:rFonts w:ascii="Arial" w:hAnsi="Arial" w:cs="Arial"/>
          <w:color w:val="222222"/>
          <w:shd w:val="clear" w:color="auto" w:fill="FFFFFF"/>
          <w:lang w:val="en-US"/>
        </w:rPr>
        <w:t xml:space="preserve">, the exact parameters can be found. </w:t>
      </w:r>
      <w:r w:rsidR="002C5ABE" w:rsidRPr="0057620B">
        <w:rPr>
          <w:rFonts w:ascii="Arial" w:hAnsi="Arial" w:cs="Arial"/>
          <w:color w:val="222222"/>
          <w:shd w:val="clear" w:color="auto" w:fill="FFFFFF"/>
          <w:lang w:val="en-US"/>
        </w:rPr>
        <w:t>Then, the genotypes are generated randomly b</w:t>
      </w:r>
      <w:r w:rsidR="00224C07" w:rsidRPr="0057620B">
        <w:rPr>
          <w:rFonts w:ascii="Arial" w:hAnsi="Arial" w:cs="Arial"/>
          <w:color w:val="222222"/>
          <w:shd w:val="clear" w:color="auto" w:fill="FFFFFF"/>
          <w:lang w:val="en-US"/>
        </w:rPr>
        <w:t xml:space="preserve">ased on </w:t>
      </w:r>
      <w:ins w:id="79" w:author="Benschop, Corina" w:date="2021-05-27T11:21:00Z">
        <w:r w:rsidR="00061292">
          <w:rPr>
            <w:rFonts w:ascii="Arial" w:hAnsi="Arial" w:cs="Arial"/>
            <w:color w:val="222222"/>
            <w:shd w:val="clear" w:color="auto" w:fill="FFFFFF"/>
            <w:lang w:val="en-US"/>
          </w:rPr>
          <w:t xml:space="preserve">Dutch </w:t>
        </w:r>
      </w:ins>
      <w:r w:rsidR="00224C07" w:rsidRPr="0057620B">
        <w:rPr>
          <w:rFonts w:ascii="Arial" w:hAnsi="Arial" w:cs="Arial"/>
          <w:color w:val="222222"/>
          <w:shd w:val="clear" w:color="auto" w:fill="FFFFFF"/>
          <w:lang w:val="en-US"/>
        </w:rPr>
        <w:t>population frequenc</w:t>
      </w:r>
      <w:ins w:id="80" w:author="Benschop, Corina" w:date="2021-05-27T11:21:00Z">
        <w:r w:rsidR="00061292">
          <w:rPr>
            <w:rFonts w:ascii="Arial" w:hAnsi="Arial" w:cs="Arial"/>
            <w:color w:val="222222"/>
            <w:shd w:val="clear" w:color="auto" w:fill="FFFFFF"/>
            <w:lang w:val="en-US"/>
          </w:rPr>
          <w:t>ies</w:t>
        </w:r>
      </w:ins>
      <w:del w:id="81" w:author="Benschop, Corina" w:date="2021-05-27T11:21:00Z">
        <w:r w:rsidR="00224C07" w:rsidRPr="0057620B" w:rsidDel="00061292">
          <w:rPr>
            <w:rFonts w:ascii="Arial" w:hAnsi="Arial" w:cs="Arial"/>
            <w:color w:val="222222"/>
            <w:shd w:val="clear" w:color="auto" w:fill="FFFFFF"/>
            <w:lang w:val="en-US"/>
          </w:rPr>
          <w:delText>y</w:delText>
        </w:r>
      </w:del>
      <w:ins w:id="82" w:author="Benschop, Corina" w:date="2021-05-27T11:21:00Z">
        <w:r w:rsidR="00061292">
          <w:rPr>
            <w:rFonts w:ascii="Arial" w:hAnsi="Arial" w:cs="Arial"/>
            <w:color w:val="222222"/>
            <w:shd w:val="clear" w:color="auto" w:fill="FFFFFF"/>
            <w:lang w:val="en-US"/>
          </w:rPr>
          <w:t xml:space="preserve"> </w:t>
        </w:r>
      </w:ins>
      <w:del w:id="83" w:author="Benschop, Corina" w:date="2021-05-27T11:21:00Z">
        <w:r w:rsidR="00224C07" w:rsidRPr="0057620B" w:rsidDel="00061292">
          <w:rPr>
            <w:rFonts w:ascii="Arial" w:hAnsi="Arial" w:cs="Arial"/>
            <w:color w:val="222222"/>
            <w:shd w:val="clear" w:color="auto" w:fill="FFFFFF"/>
            <w:lang w:val="en-US"/>
          </w:rPr>
          <w:delText xml:space="preserve"> using the EuroFixMix model</w:delText>
        </w:r>
      </w:del>
      <w:commentRangeStart w:id="84"/>
      <w:r w:rsidR="00224C07" w:rsidRPr="0057620B">
        <w:rPr>
          <w:rFonts w:ascii="Arial" w:hAnsi="Arial" w:cs="Arial"/>
          <w:color w:val="222222"/>
          <w:shd w:val="clear" w:color="auto" w:fill="FFFFFF"/>
          <w:lang w:val="en-US"/>
        </w:rPr>
        <w:t>.</w:t>
      </w:r>
      <w:commentRangeEnd w:id="84"/>
      <w:r w:rsidR="00BE795F">
        <w:rPr>
          <w:rStyle w:val="Verwijzingopmerking"/>
        </w:rPr>
        <w:commentReference w:id="84"/>
      </w:r>
      <w:r w:rsidR="00224C07" w:rsidRPr="0057620B">
        <w:rPr>
          <w:rFonts w:ascii="Arial" w:hAnsi="Arial" w:cs="Arial"/>
          <w:color w:val="222222"/>
          <w:shd w:val="clear" w:color="auto" w:fill="FFFFFF"/>
          <w:lang w:val="en-US"/>
        </w:rPr>
        <w:t xml:space="preserve"> To ensure that all donors </w:t>
      </w:r>
      <w:del w:id="86" w:author="Benschop, Corina" w:date="2021-05-27T12:05:00Z">
        <w:r w:rsidR="00224C07" w:rsidRPr="0057620B" w:rsidDel="00BB0C2C">
          <w:rPr>
            <w:rFonts w:ascii="Arial" w:hAnsi="Arial" w:cs="Arial"/>
            <w:color w:val="222222"/>
            <w:shd w:val="clear" w:color="auto" w:fill="FFFFFF"/>
            <w:lang w:val="en-US"/>
          </w:rPr>
          <w:delText>are visible</w:delText>
        </w:r>
      </w:del>
      <w:bookmarkStart w:id="87" w:name="_Hlk73277902"/>
      <w:ins w:id="88" w:author="Benschop, Corina" w:date="2021-05-27T12:05:00Z">
        <w:r w:rsidR="00BB0C2C">
          <w:rPr>
            <w:rFonts w:ascii="Arial" w:hAnsi="Arial" w:cs="Arial"/>
            <w:color w:val="222222"/>
            <w:shd w:val="clear" w:color="auto" w:fill="FFFFFF"/>
            <w:lang w:val="en-US"/>
          </w:rPr>
          <w:t xml:space="preserve">have </w:t>
        </w:r>
      </w:ins>
      <w:ins w:id="89" w:author="Benschop, Corina" w:date="2021-05-27T12:42:00Z">
        <w:r w:rsidR="00191CDD">
          <w:rPr>
            <w:rFonts w:ascii="Arial" w:hAnsi="Arial" w:cs="Arial"/>
            <w:color w:val="222222"/>
            <w:shd w:val="clear" w:color="auto" w:fill="FFFFFF"/>
            <w:lang w:val="en-US"/>
          </w:rPr>
          <w:t xml:space="preserve">at least some of </w:t>
        </w:r>
      </w:ins>
      <w:ins w:id="90" w:author="Benschop, Corina" w:date="2021-05-27T12:44:00Z">
        <w:r w:rsidR="00191CDD">
          <w:rPr>
            <w:rFonts w:ascii="Arial" w:hAnsi="Arial" w:cs="Arial"/>
            <w:color w:val="222222"/>
            <w:shd w:val="clear" w:color="auto" w:fill="FFFFFF"/>
            <w:lang w:val="en-US"/>
          </w:rPr>
          <w:t>their</w:t>
        </w:r>
      </w:ins>
      <w:ins w:id="91" w:author="Benschop, Corina" w:date="2021-05-27T12:42:00Z">
        <w:r w:rsidR="00191CDD">
          <w:rPr>
            <w:rFonts w:ascii="Arial" w:hAnsi="Arial" w:cs="Arial"/>
            <w:color w:val="222222"/>
            <w:shd w:val="clear" w:color="auto" w:fill="FFFFFF"/>
            <w:lang w:val="en-US"/>
          </w:rPr>
          <w:t xml:space="preserve"> </w:t>
        </w:r>
      </w:ins>
      <w:ins w:id="92" w:author="Benschop, Corina" w:date="2021-05-27T12:05:00Z">
        <w:r w:rsidR="00BB0C2C">
          <w:rPr>
            <w:rFonts w:ascii="Arial" w:hAnsi="Arial" w:cs="Arial"/>
            <w:color w:val="222222"/>
            <w:shd w:val="clear" w:color="auto" w:fill="FFFFFF"/>
            <w:lang w:val="en-US"/>
          </w:rPr>
          <w:t>alleles observed</w:t>
        </w:r>
      </w:ins>
      <w:r w:rsidR="00224C07" w:rsidRPr="0057620B">
        <w:rPr>
          <w:rFonts w:ascii="Arial" w:hAnsi="Arial" w:cs="Arial"/>
          <w:color w:val="222222"/>
          <w:shd w:val="clear" w:color="auto" w:fill="FFFFFF"/>
          <w:lang w:val="en-US"/>
        </w:rPr>
        <w:t xml:space="preserve"> </w:t>
      </w:r>
      <w:bookmarkEnd w:id="87"/>
      <w:r w:rsidR="00224C07" w:rsidRPr="0057620B">
        <w:rPr>
          <w:rFonts w:ascii="Arial" w:hAnsi="Arial" w:cs="Arial"/>
          <w:color w:val="222222"/>
          <w:shd w:val="clear" w:color="auto" w:fill="FFFFFF"/>
          <w:lang w:val="en-US"/>
        </w:rPr>
        <w:t xml:space="preserve">in the </w:t>
      </w:r>
      <w:r w:rsidR="00773AA2" w:rsidRPr="0057620B">
        <w:rPr>
          <w:rFonts w:ascii="Arial" w:hAnsi="Arial" w:cs="Arial"/>
          <w:color w:val="222222"/>
          <w:shd w:val="clear" w:color="auto" w:fill="FFFFFF"/>
          <w:lang w:val="en-US"/>
        </w:rPr>
        <w:t xml:space="preserve">generated </w:t>
      </w:r>
      <w:r w:rsidR="00224C07" w:rsidRPr="0057620B">
        <w:rPr>
          <w:rFonts w:ascii="Arial" w:hAnsi="Arial" w:cs="Arial"/>
          <w:color w:val="222222"/>
          <w:shd w:val="clear" w:color="auto" w:fill="FFFFFF"/>
          <w:lang w:val="en-US"/>
        </w:rPr>
        <w:t xml:space="preserve">profile, </w:t>
      </w:r>
      <w:bookmarkStart w:id="93" w:name="_Hlk73277913"/>
      <w:ins w:id="94" w:author="Benschop, Corina" w:date="2021-05-27T12:04:00Z">
        <w:r w:rsidR="00BB0C2C">
          <w:rPr>
            <w:rFonts w:ascii="Arial" w:hAnsi="Arial" w:cs="Arial"/>
            <w:color w:val="222222"/>
            <w:shd w:val="clear" w:color="auto" w:fill="FFFFFF"/>
            <w:lang w:val="en-US"/>
          </w:rPr>
          <w:t xml:space="preserve">we </w:t>
        </w:r>
      </w:ins>
      <w:ins w:id="95" w:author="Benschop, Corina" w:date="2021-05-27T12:11:00Z">
        <w:r w:rsidR="00F639D8">
          <w:rPr>
            <w:rFonts w:ascii="Arial" w:hAnsi="Arial" w:cs="Arial"/>
            <w:color w:val="222222"/>
            <w:shd w:val="clear" w:color="auto" w:fill="FFFFFF"/>
            <w:lang w:val="en-US"/>
          </w:rPr>
          <w:t xml:space="preserve">chose to </w:t>
        </w:r>
      </w:ins>
      <w:ins w:id="96" w:author="Benschop, Corina" w:date="2021-05-27T12:04:00Z">
        <w:r w:rsidR="00BB0C2C">
          <w:rPr>
            <w:rFonts w:ascii="Arial" w:hAnsi="Arial" w:cs="Arial"/>
            <w:color w:val="222222"/>
            <w:shd w:val="clear" w:color="auto" w:fill="FFFFFF"/>
            <w:lang w:val="en-US"/>
          </w:rPr>
          <w:t xml:space="preserve">set the requirement that </w:t>
        </w:r>
      </w:ins>
      <w:bookmarkEnd w:id="93"/>
      <w:r w:rsidR="00224C07" w:rsidRPr="0057620B">
        <w:rPr>
          <w:rFonts w:ascii="Arial" w:hAnsi="Arial" w:cs="Arial"/>
          <w:color w:val="222222"/>
          <w:shd w:val="clear" w:color="auto" w:fill="FFFFFF"/>
          <w:lang w:val="en-US"/>
        </w:rPr>
        <w:t>each donor must have an LR of at least 1000</w:t>
      </w:r>
      <w:ins w:id="97" w:author="Benschop, Corina" w:date="2021-05-27T12:04:00Z">
        <w:r w:rsidR="00BB0C2C">
          <w:rPr>
            <w:rFonts w:ascii="Arial" w:hAnsi="Arial" w:cs="Arial"/>
            <w:color w:val="222222"/>
            <w:shd w:val="clear" w:color="auto" w:fill="FFFFFF"/>
            <w:lang w:val="en-US"/>
          </w:rPr>
          <w:t xml:space="preserve"> when computed using D</w:t>
        </w:r>
      </w:ins>
      <w:ins w:id="98" w:author="Benschop, Corina" w:date="2021-05-27T12:05:00Z">
        <w:r w:rsidR="00BB0C2C">
          <w:rPr>
            <w:rFonts w:ascii="Arial" w:hAnsi="Arial" w:cs="Arial"/>
            <w:color w:val="222222"/>
            <w:shd w:val="clear" w:color="auto" w:fill="FFFFFF"/>
            <w:lang w:val="en-US"/>
          </w:rPr>
          <w:t>NAStatistX</w:t>
        </w:r>
      </w:ins>
      <w:r w:rsidR="00224C07" w:rsidRPr="0057620B">
        <w:rPr>
          <w:rFonts w:ascii="Arial" w:hAnsi="Arial" w:cs="Arial"/>
          <w:color w:val="222222"/>
          <w:shd w:val="clear" w:color="auto" w:fill="FFFFFF"/>
          <w:lang w:val="en-US"/>
        </w:rPr>
        <w:t>.</w:t>
      </w:r>
      <w:r w:rsidR="004F32F5" w:rsidRPr="0057620B">
        <w:rPr>
          <w:rFonts w:ascii="Arial" w:hAnsi="Arial" w:cs="Arial"/>
          <w:color w:val="222222"/>
          <w:shd w:val="clear" w:color="auto" w:fill="FFFFFF"/>
          <w:lang w:val="en-US"/>
        </w:rPr>
        <w:t xml:space="preserve"> </w:t>
      </w:r>
    </w:p>
    <w:p w14:paraId="3642893D" w14:textId="0441E051" w:rsidR="002C5ABE" w:rsidRPr="0057620B" w:rsidRDefault="002C5ABE" w:rsidP="004F32F5">
      <w:pPr>
        <w:pStyle w:val="Geenafstand"/>
        <w:spacing w:line="360" w:lineRule="auto"/>
        <w:rPr>
          <w:rFonts w:ascii="Arial" w:hAnsi="Arial" w:cs="Arial"/>
          <w:color w:val="222222"/>
          <w:shd w:val="clear" w:color="auto" w:fill="FFFFFF"/>
          <w:lang w:val="en-US"/>
        </w:rPr>
      </w:pPr>
      <w:r w:rsidRPr="0057620B">
        <w:rPr>
          <w:rFonts w:ascii="Arial" w:hAnsi="Arial" w:cs="Arial"/>
          <w:color w:val="222222"/>
          <w:shd w:val="clear" w:color="auto" w:fill="FFFFFF"/>
          <w:lang w:val="en-US"/>
        </w:rPr>
        <w:t xml:space="preserve">The advantage of sampling before applying any XAI technique is that the </w:t>
      </w:r>
      <w:del w:id="99" w:author="Benschop, Corina" w:date="2021-05-27T12:12:00Z">
        <w:r w:rsidRPr="0057620B" w:rsidDel="00F639D8">
          <w:rPr>
            <w:rFonts w:ascii="Arial" w:hAnsi="Arial" w:cs="Arial"/>
            <w:color w:val="222222"/>
            <w:shd w:val="clear" w:color="auto" w:fill="FFFFFF"/>
            <w:lang w:val="en-US"/>
          </w:rPr>
          <w:delText xml:space="preserve">raw </w:delText>
        </w:r>
      </w:del>
      <w:r w:rsidRPr="0057620B">
        <w:rPr>
          <w:rFonts w:ascii="Arial" w:hAnsi="Arial" w:cs="Arial"/>
          <w:color w:val="222222"/>
          <w:shd w:val="clear" w:color="auto" w:fill="FFFFFF"/>
          <w:lang w:val="en-US"/>
        </w:rPr>
        <w:t xml:space="preserve">profiles are generated, not the derived features. In this way, validated software is used to generate </w:t>
      </w:r>
      <w:ins w:id="100" w:author="Benschop, Corina" w:date="2021-05-27T12:12:00Z">
        <w:r w:rsidR="00F639D8">
          <w:rPr>
            <w:rFonts w:ascii="Arial" w:hAnsi="Arial" w:cs="Arial"/>
            <w:color w:val="222222"/>
            <w:shd w:val="clear" w:color="auto" w:fill="FFFFFF"/>
            <w:lang w:val="en-US"/>
          </w:rPr>
          <w:t xml:space="preserve">as </w:t>
        </w:r>
      </w:ins>
      <w:r w:rsidRPr="0057620B">
        <w:rPr>
          <w:rFonts w:ascii="Arial" w:hAnsi="Arial" w:cs="Arial"/>
          <w:color w:val="222222"/>
          <w:shd w:val="clear" w:color="auto" w:fill="FFFFFF"/>
          <w:lang w:val="en-US"/>
        </w:rPr>
        <w:t>plausible</w:t>
      </w:r>
      <w:ins w:id="101" w:author="Benschop, Corina" w:date="2021-05-27T12:12:00Z">
        <w:r w:rsidR="00F639D8">
          <w:rPr>
            <w:rFonts w:ascii="Arial" w:hAnsi="Arial" w:cs="Arial"/>
            <w:color w:val="222222"/>
            <w:shd w:val="clear" w:color="auto" w:fill="FFFFFF"/>
            <w:lang w:val="en-US"/>
          </w:rPr>
          <w:t xml:space="preserve"> as possible</w:t>
        </w:r>
      </w:ins>
      <w:r w:rsidRPr="0057620B">
        <w:rPr>
          <w:rFonts w:ascii="Arial" w:hAnsi="Arial" w:cs="Arial"/>
          <w:color w:val="222222"/>
          <w:shd w:val="clear" w:color="auto" w:fill="FFFFFF"/>
          <w:lang w:val="en-US"/>
        </w:rPr>
        <w:t xml:space="preserve"> profiles from which features can be calculated afterwards.</w:t>
      </w:r>
      <w:r w:rsidR="001641BA" w:rsidRPr="0057620B">
        <w:rPr>
          <w:rFonts w:ascii="Arial" w:hAnsi="Arial" w:cs="Arial"/>
          <w:color w:val="222222"/>
          <w:shd w:val="clear" w:color="auto" w:fill="FFFFFF"/>
          <w:lang w:val="en-US"/>
        </w:rPr>
        <w:t xml:space="preserve"> </w:t>
      </w:r>
      <w:r w:rsidR="003D2918" w:rsidRPr="0057620B">
        <w:rPr>
          <w:rFonts w:ascii="Arial" w:hAnsi="Arial" w:cs="Arial"/>
          <w:color w:val="222222"/>
          <w:shd w:val="clear" w:color="auto" w:fill="FFFFFF"/>
          <w:lang w:val="en-US"/>
        </w:rPr>
        <w:t>The features used are strongly correlated</w:t>
      </w:r>
      <w:r w:rsidR="00974FC1" w:rsidRPr="0057620B">
        <w:rPr>
          <w:rFonts w:ascii="Arial" w:hAnsi="Arial" w:cs="Arial"/>
          <w:color w:val="222222"/>
          <w:shd w:val="clear" w:color="auto" w:fill="FFFFFF"/>
          <w:lang w:val="en-US"/>
        </w:rPr>
        <w:t xml:space="preserve"> (see Supplementary Figure 5)</w:t>
      </w:r>
      <w:r w:rsidR="003D2918" w:rsidRPr="0057620B">
        <w:rPr>
          <w:rFonts w:ascii="Arial" w:hAnsi="Arial" w:cs="Arial"/>
          <w:color w:val="222222"/>
          <w:shd w:val="clear" w:color="auto" w:fill="FFFFFF"/>
          <w:lang w:val="en-US"/>
        </w:rPr>
        <w:t>, which makes sampling in a later step more difficult.</w:t>
      </w:r>
    </w:p>
    <w:p w14:paraId="2D80257B" w14:textId="59B155B3" w:rsidR="00E07108" w:rsidRPr="0057620B" w:rsidRDefault="006B1CE7" w:rsidP="002E67AD">
      <w:pPr>
        <w:pStyle w:val="Geenafstand"/>
        <w:spacing w:line="360" w:lineRule="auto"/>
        <w:rPr>
          <w:rFonts w:ascii="Arial" w:hAnsi="Arial" w:cs="Arial"/>
          <w:lang w:val="en-US"/>
        </w:rPr>
      </w:pPr>
      <w:r w:rsidRPr="0057620B">
        <w:rPr>
          <w:rFonts w:ascii="Arial" w:hAnsi="Arial" w:cs="Arial"/>
          <w:color w:val="222222"/>
          <w:shd w:val="clear" w:color="auto" w:fill="FFFFFF"/>
          <w:lang w:val="en-US"/>
        </w:rPr>
        <w:t xml:space="preserve">Once the features were derived from the sampled data, </w:t>
      </w:r>
      <w:del w:id="102" w:author="Benschop, Corina" w:date="2021-05-27T13:01:00Z">
        <w:r w:rsidRPr="0057620B" w:rsidDel="00BF075F">
          <w:rPr>
            <w:rFonts w:ascii="Arial" w:hAnsi="Arial" w:cs="Arial"/>
            <w:color w:val="222222"/>
            <w:shd w:val="clear" w:color="auto" w:fill="FFFFFF"/>
            <w:lang w:val="en-US"/>
          </w:rPr>
          <w:delText xml:space="preserve">it appeared that </w:delText>
        </w:r>
      </w:del>
      <w:r w:rsidRPr="0057620B">
        <w:rPr>
          <w:rFonts w:ascii="Arial" w:hAnsi="Arial" w:cs="Arial"/>
          <w:color w:val="222222"/>
          <w:shd w:val="clear" w:color="auto" w:fill="FFFFFF"/>
          <w:lang w:val="en-US"/>
        </w:rPr>
        <w:t xml:space="preserve">about half of them seemed to have been drawn from a </w:t>
      </w:r>
      <w:r w:rsidR="009D286B" w:rsidRPr="0057620B">
        <w:rPr>
          <w:rFonts w:ascii="Arial" w:hAnsi="Arial" w:cs="Arial"/>
          <w:color w:val="222222"/>
          <w:shd w:val="clear" w:color="auto" w:fill="FFFFFF"/>
          <w:lang w:val="en-US"/>
        </w:rPr>
        <w:t>different distribution as compared to the original dataset of 590 instances</w:t>
      </w:r>
      <w:r w:rsidRPr="0057620B">
        <w:rPr>
          <w:rFonts w:ascii="Arial" w:hAnsi="Arial" w:cs="Arial"/>
          <w:color w:val="222222"/>
          <w:shd w:val="clear" w:color="auto" w:fill="FFFFFF"/>
          <w:lang w:val="en-US"/>
        </w:rPr>
        <w:t xml:space="preserve"> </w:t>
      </w:r>
      <w:r w:rsidR="004F32F5" w:rsidRPr="0057620B">
        <w:rPr>
          <w:rFonts w:ascii="Arial" w:hAnsi="Arial" w:cs="Arial"/>
          <w:color w:val="222222"/>
          <w:shd w:val="clear" w:color="auto" w:fill="FFFFFF"/>
          <w:lang w:val="en-US"/>
        </w:rPr>
        <w:t>(</w:t>
      </w:r>
      <w:commentRangeStart w:id="103"/>
      <w:r w:rsidR="004F32F5" w:rsidRPr="0057620B">
        <w:rPr>
          <w:rFonts w:ascii="Arial" w:hAnsi="Arial" w:cs="Arial"/>
          <w:color w:val="222222"/>
          <w:shd w:val="clear" w:color="auto" w:fill="FFFFFF"/>
          <w:lang w:val="en-US"/>
        </w:rPr>
        <w:t xml:space="preserve">see Supplementary </w:t>
      </w:r>
      <w:r w:rsidR="00974FC1" w:rsidRPr="0057620B">
        <w:rPr>
          <w:rFonts w:ascii="Arial" w:hAnsi="Arial" w:cs="Arial"/>
          <w:color w:val="222222"/>
          <w:shd w:val="clear" w:color="auto" w:fill="FFFFFF"/>
          <w:lang w:val="en-US"/>
        </w:rPr>
        <w:t>Table 3</w:t>
      </w:r>
      <w:commentRangeEnd w:id="103"/>
      <w:r w:rsidR="00BC7A55">
        <w:rPr>
          <w:rStyle w:val="Verwijzingopmerking"/>
        </w:rPr>
        <w:commentReference w:id="103"/>
      </w:r>
      <w:r w:rsidR="004F32F5" w:rsidRPr="0057620B">
        <w:rPr>
          <w:rFonts w:ascii="Arial" w:hAnsi="Arial" w:cs="Arial"/>
          <w:color w:val="222222"/>
          <w:shd w:val="clear" w:color="auto" w:fill="FFFFFF"/>
          <w:lang w:val="en-US"/>
        </w:rPr>
        <w:t>)</w:t>
      </w:r>
      <w:r w:rsidR="009D286B" w:rsidRPr="0057620B">
        <w:rPr>
          <w:rFonts w:ascii="Arial" w:hAnsi="Arial" w:cs="Arial"/>
          <w:color w:val="222222"/>
          <w:shd w:val="clear" w:color="auto" w:fill="FFFFFF"/>
          <w:lang w:val="en-US"/>
        </w:rPr>
        <w:t>.</w:t>
      </w:r>
      <w:r w:rsidR="00C27667" w:rsidRPr="0057620B">
        <w:rPr>
          <w:rFonts w:ascii="Arial" w:hAnsi="Arial" w:cs="Arial"/>
          <w:color w:val="222222"/>
          <w:shd w:val="clear" w:color="auto" w:fill="FFFFFF"/>
          <w:lang w:val="en-US"/>
        </w:rPr>
        <w:t xml:space="preserve"> For instance, the TAC and MAC values of the sampled data appear to be slightly higher, implying neater, easier to interpret data.</w:t>
      </w:r>
      <w:r w:rsidR="004F32F5" w:rsidRPr="0057620B">
        <w:rPr>
          <w:rFonts w:ascii="Arial" w:hAnsi="Arial" w:cs="Arial"/>
          <w:color w:val="222222"/>
          <w:shd w:val="clear" w:color="auto" w:fill="FFFFFF"/>
          <w:lang w:val="en-US"/>
        </w:rPr>
        <w:t xml:space="preserve"> On the other hand, the variation in allele counts and peak heights is larger, adding more diversity in the data.</w:t>
      </w:r>
      <w:r w:rsidRPr="0057620B">
        <w:rPr>
          <w:rFonts w:ascii="Arial" w:hAnsi="Arial" w:cs="Arial"/>
          <w:color w:val="222222"/>
          <w:shd w:val="clear" w:color="auto" w:fill="FFFFFF"/>
          <w:lang w:val="en-US"/>
        </w:rPr>
        <w:t xml:space="preserve"> Because of these </w:t>
      </w:r>
      <w:r w:rsidR="004F32F5" w:rsidRPr="0057620B">
        <w:rPr>
          <w:rFonts w:ascii="Arial" w:hAnsi="Arial" w:cs="Arial"/>
          <w:color w:val="222222"/>
          <w:shd w:val="clear" w:color="auto" w:fill="FFFFFF"/>
          <w:lang w:val="en-US"/>
        </w:rPr>
        <w:t xml:space="preserve">discrepancies, we tested the value of the </w:t>
      </w:r>
      <w:del w:id="104" w:author="Benschop, Corina" w:date="2021-05-27T12:55:00Z">
        <w:r w:rsidR="004F32F5" w:rsidRPr="0057620B" w:rsidDel="00BC7A55">
          <w:rPr>
            <w:rFonts w:ascii="Arial" w:hAnsi="Arial" w:cs="Arial"/>
            <w:color w:val="222222"/>
            <w:shd w:val="clear" w:color="auto" w:fill="FFFFFF"/>
            <w:lang w:val="en-US"/>
          </w:rPr>
          <w:delText xml:space="preserve">new </w:delText>
        </w:r>
      </w:del>
      <w:ins w:id="105" w:author="Benschop, Corina" w:date="2021-05-27T12:55:00Z">
        <w:r w:rsidR="00BC7A55">
          <w:rPr>
            <w:rFonts w:ascii="Arial" w:hAnsi="Arial" w:cs="Arial"/>
            <w:color w:val="222222"/>
            <w:shd w:val="clear" w:color="auto" w:fill="FFFFFF"/>
            <w:lang w:val="en-US"/>
          </w:rPr>
          <w:t>simulated</w:t>
        </w:r>
        <w:r w:rsidR="00BC7A55" w:rsidRPr="0057620B">
          <w:rPr>
            <w:rFonts w:ascii="Arial" w:hAnsi="Arial" w:cs="Arial"/>
            <w:color w:val="222222"/>
            <w:shd w:val="clear" w:color="auto" w:fill="FFFFFF"/>
            <w:lang w:val="en-US"/>
          </w:rPr>
          <w:t xml:space="preserve"> </w:t>
        </w:r>
      </w:ins>
      <w:r w:rsidR="004F32F5" w:rsidRPr="0057620B">
        <w:rPr>
          <w:rFonts w:ascii="Arial" w:hAnsi="Arial" w:cs="Arial"/>
          <w:color w:val="222222"/>
          <w:shd w:val="clear" w:color="auto" w:fill="FFFFFF"/>
          <w:lang w:val="en-US"/>
        </w:rPr>
        <w:t xml:space="preserve">data in a benchmarking </w:t>
      </w:r>
      <w:r w:rsidRPr="0057620B">
        <w:rPr>
          <w:rFonts w:ascii="Arial" w:hAnsi="Arial" w:cs="Arial"/>
          <w:color w:val="222222"/>
          <w:shd w:val="clear" w:color="auto" w:fill="FFFFFF"/>
          <w:lang w:val="en-US"/>
        </w:rPr>
        <w:t>study</w:t>
      </w:r>
      <w:r w:rsidR="00974FC1" w:rsidRPr="0057620B">
        <w:rPr>
          <w:rFonts w:ascii="Arial" w:hAnsi="Arial" w:cs="Arial"/>
          <w:color w:val="222222"/>
          <w:shd w:val="clear" w:color="auto" w:fill="FFFFFF"/>
          <w:lang w:val="en-US"/>
        </w:rPr>
        <w:t xml:space="preserve">, which demonstrated that the model actually performs better once trained </w:t>
      </w:r>
      <w:r w:rsidR="00974FC1" w:rsidRPr="0057620B">
        <w:rPr>
          <w:rFonts w:ascii="Arial" w:hAnsi="Arial" w:cs="Arial"/>
          <w:color w:val="222222"/>
          <w:shd w:val="clear" w:color="auto" w:fill="FFFFFF"/>
          <w:lang w:val="en-US"/>
        </w:rPr>
        <w:lastRenderedPageBreak/>
        <w:t>on the combined dataset of the original 590</w:t>
      </w:r>
      <w:r w:rsidR="00E939B0" w:rsidRPr="0057620B">
        <w:rPr>
          <w:rFonts w:ascii="Arial" w:hAnsi="Arial" w:cs="Arial"/>
          <w:color w:val="222222"/>
          <w:shd w:val="clear" w:color="auto" w:fill="FFFFFF"/>
          <w:lang w:val="en-US"/>
        </w:rPr>
        <w:t>-</w:t>
      </w:r>
      <w:r w:rsidR="00974FC1" w:rsidRPr="0057620B">
        <w:rPr>
          <w:rFonts w:ascii="Arial" w:hAnsi="Arial" w:cs="Arial"/>
          <w:color w:val="222222"/>
          <w:shd w:val="clear" w:color="auto" w:fill="FFFFFF"/>
          <w:lang w:val="en-US"/>
        </w:rPr>
        <w:t>, and sampled 5000 instances together</w:t>
      </w:r>
      <w:r w:rsidR="00E939B0" w:rsidRPr="0057620B">
        <w:rPr>
          <w:rFonts w:ascii="Arial" w:hAnsi="Arial" w:cs="Arial"/>
          <w:color w:val="222222"/>
          <w:shd w:val="clear" w:color="auto" w:fill="FFFFFF"/>
          <w:lang w:val="en-US"/>
        </w:rPr>
        <w:t xml:space="preserve"> (</w:t>
      </w:r>
      <w:commentRangeStart w:id="106"/>
      <w:r w:rsidR="00E939B0" w:rsidRPr="0057620B">
        <w:rPr>
          <w:rFonts w:ascii="Arial" w:hAnsi="Arial" w:cs="Arial"/>
          <w:color w:val="222222"/>
          <w:shd w:val="clear" w:color="auto" w:fill="FFFFFF"/>
          <w:lang w:val="en-US"/>
        </w:rPr>
        <w:t>see Supplementary Table 5</w:t>
      </w:r>
      <w:commentRangeEnd w:id="106"/>
      <w:r w:rsidR="00354B4E">
        <w:rPr>
          <w:rStyle w:val="Verwijzingopmerking"/>
        </w:rPr>
        <w:commentReference w:id="106"/>
      </w:r>
      <w:r w:rsidR="00E939B0" w:rsidRPr="0057620B">
        <w:rPr>
          <w:rFonts w:ascii="Arial" w:hAnsi="Arial" w:cs="Arial"/>
          <w:color w:val="222222"/>
          <w:shd w:val="clear" w:color="auto" w:fill="FFFFFF"/>
          <w:lang w:val="en-US"/>
        </w:rPr>
        <w:t>)</w:t>
      </w:r>
      <w:r w:rsidR="00974FC1" w:rsidRPr="0057620B">
        <w:rPr>
          <w:rFonts w:ascii="Arial" w:hAnsi="Arial" w:cs="Arial"/>
          <w:color w:val="222222"/>
          <w:shd w:val="clear" w:color="auto" w:fill="FFFFFF"/>
          <w:lang w:val="en-US"/>
        </w:rPr>
        <w:t>.</w:t>
      </w:r>
    </w:p>
    <w:p w14:paraId="5CCB7CD6" w14:textId="473B606F" w:rsidR="00192CAE" w:rsidRPr="0057620B" w:rsidRDefault="00192CAE" w:rsidP="00147A0D">
      <w:pPr>
        <w:pStyle w:val="Geenafstand"/>
        <w:spacing w:line="360" w:lineRule="auto"/>
        <w:rPr>
          <w:rFonts w:ascii="Arial" w:hAnsi="Arial" w:cs="Arial"/>
          <w:iCs/>
          <w:lang w:val="en-US"/>
        </w:rPr>
      </w:pPr>
    </w:p>
    <w:p w14:paraId="166F0B3C" w14:textId="1A9CA7F9" w:rsidR="00192CAE" w:rsidRPr="0057620B" w:rsidRDefault="00192CAE" w:rsidP="00840BC0">
      <w:pPr>
        <w:pStyle w:val="Geenafstand"/>
        <w:numPr>
          <w:ilvl w:val="1"/>
          <w:numId w:val="12"/>
        </w:numPr>
        <w:spacing w:line="360" w:lineRule="auto"/>
        <w:rPr>
          <w:rFonts w:ascii="Arial" w:hAnsi="Arial" w:cs="Arial"/>
          <w:i/>
          <w:lang w:val="en-US"/>
        </w:rPr>
      </w:pPr>
      <w:bookmarkStart w:id="107" w:name="_Hlk70692157"/>
      <w:r w:rsidRPr="0057620B">
        <w:rPr>
          <w:rFonts w:ascii="Arial" w:hAnsi="Arial" w:cs="Arial"/>
          <w:i/>
          <w:lang w:val="en-US"/>
        </w:rPr>
        <w:t xml:space="preserve">Machine </w:t>
      </w:r>
      <w:r w:rsidR="00AA394D" w:rsidRPr="0057620B">
        <w:rPr>
          <w:rFonts w:ascii="Arial" w:hAnsi="Arial" w:cs="Arial"/>
          <w:i/>
          <w:lang w:val="en-US"/>
        </w:rPr>
        <w:t>l</w:t>
      </w:r>
      <w:r w:rsidRPr="0057620B">
        <w:rPr>
          <w:rFonts w:ascii="Arial" w:hAnsi="Arial" w:cs="Arial"/>
          <w:i/>
          <w:lang w:val="en-US"/>
        </w:rPr>
        <w:t>earning model</w:t>
      </w:r>
      <w:bookmarkEnd w:id="107"/>
    </w:p>
    <w:p w14:paraId="189AA072" w14:textId="7D00DBA9" w:rsidR="00281014" w:rsidRPr="0057620B" w:rsidRDefault="00192CAE" w:rsidP="002E67AD">
      <w:pPr>
        <w:pStyle w:val="Geenafstand"/>
        <w:spacing w:line="360" w:lineRule="auto"/>
        <w:ind w:firstLine="360"/>
        <w:rPr>
          <w:rFonts w:ascii="Arial" w:hAnsi="Arial" w:cs="Arial"/>
          <w:iCs/>
          <w:lang w:val="en-US"/>
        </w:rPr>
      </w:pPr>
      <w:r w:rsidRPr="0057620B">
        <w:rPr>
          <w:rFonts w:ascii="Arial" w:hAnsi="Arial" w:cs="Arial"/>
          <w:iCs/>
          <w:lang w:val="en-US"/>
        </w:rPr>
        <w:t>Originally, the estimation of the NOC was treated as a classification problem</w:t>
      </w:r>
      <w:r w:rsidR="00281014" w:rsidRPr="0057620B">
        <w:rPr>
          <w:rFonts w:ascii="Arial" w:hAnsi="Arial" w:cs="Arial"/>
          <w:iCs/>
          <w:lang w:val="en-US"/>
        </w:rPr>
        <w:t xml:space="preserve"> by the NFI with their RFC19 model</w:t>
      </w:r>
      <w:r w:rsidR="002E67AD" w:rsidRPr="0057620B">
        <w:rPr>
          <w:rFonts w:ascii="Arial" w:hAnsi="Arial" w:cs="Arial"/>
          <w:iCs/>
          <w:lang w:val="en-US"/>
        </w:rPr>
        <w:t xml:space="preserve"> such that </w:t>
      </w:r>
      <w:r w:rsidRPr="0057620B">
        <w:rPr>
          <w:rFonts w:ascii="Arial" w:hAnsi="Arial" w:cs="Arial"/>
          <w:iCs/>
          <w:lang w:val="en-US"/>
        </w:rPr>
        <w:t xml:space="preserve"> </w:t>
      </w:r>
      <m:oMath>
        <m:r>
          <w:rPr>
            <w:rFonts w:ascii="Cambria Math" w:eastAsiaTheme="minorEastAsia" w:hAnsi="Cambria Math"/>
            <w:lang w:val="en-US"/>
          </w:rPr>
          <m:t xml:space="preserve">f(x)=y </m:t>
        </m:r>
      </m:oMath>
      <w:r w:rsidR="002E67AD" w:rsidRPr="0057620B">
        <w:rPr>
          <w:rFonts w:ascii="Arial" w:eastAsiaTheme="minorEastAsia" w:hAnsi="Arial" w:cs="Arial"/>
          <w:lang w:val="en-US"/>
        </w:rPr>
        <w:t xml:space="preserve"> where </w:t>
      </w:r>
      <m:oMath>
        <m:r>
          <w:rPr>
            <w:rFonts w:ascii="Cambria Math" w:hAnsi="Cambria Math" w:cs="Arial"/>
            <w:lang w:val="en-US"/>
          </w:rPr>
          <m:t>x</m:t>
        </m:r>
      </m:oMath>
      <w:r w:rsidR="002E67AD" w:rsidRPr="0057620B">
        <w:rPr>
          <w:rFonts w:ascii="Arial" w:eastAsiaTheme="minorEastAsia" w:hAnsi="Arial" w:cs="Arial"/>
          <w:lang w:val="en-US"/>
        </w:rPr>
        <w:t xml:space="preserve"> is an input profile</w:t>
      </w:r>
      <w:r w:rsidR="00FB5D40" w:rsidRPr="0057620B">
        <w:rPr>
          <w:rFonts w:ascii="Arial" w:eastAsiaTheme="minorEastAsia" w:hAnsi="Arial" w:cs="Arial"/>
          <w:lang w:val="en-US"/>
        </w:rPr>
        <w:t xml:space="preserve"> consisting of </w:t>
      </w:r>
      <w:r w:rsidR="00E939B0" w:rsidRPr="0057620B">
        <w:rPr>
          <w:rFonts w:ascii="Arial" w:eastAsiaTheme="minorEastAsia" w:hAnsi="Arial" w:cs="Arial"/>
          <w:lang w:val="en-US"/>
        </w:rPr>
        <w:t xml:space="preserve">the </w:t>
      </w:r>
      <w:r w:rsidR="00FB5D40" w:rsidRPr="0057620B">
        <w:rPr>
          <w:rFonts w:ascii="Arial" w:eastAsiaTheme="minorEastAsia" w:hAnsi="Arial" w:cs="Arial"/>
          <w:lang w:val="en-US"/>
        </w:rPr>
        <w:t xml:space="preserve">19 features </w:t>
      </w:r>
      <w:r w:rsidR="00281014" w:rsidRPr="0057620B">
        <w:rPr>
          <w:rFonts w:ascii="Arial" w:hAnsi="Arial" w:cs="Arial"/>
          <w:iCs/>
          <w:lang w:val="en-US"/>
        </w:rPr>
        <w:fldChar w:fldCharType="begin"/>
      </w:r>
      <w:r w:rsidR="000E00EE" w:rsidRPr="0057620B">
        <w:rPr>
          <w:rFonts w:ascii="Arial" w:hAnsi="Arial" w:cs="Arial"/>
          <w:iCs/>
          <w:lang w:val="en-US"/>
        </w:rPr>
        <w:instrText xml:space="preserve"> ADDIN EN.CITE &lt;EndNote&gt;&lt;Cite&gt;&lt;Author&gt;Benschop&lt;/Author&gt;&lt;Year&gt;2019&lt;/Year&gt;&lt;RecNum&gt;2&lt;/RecNum&gt;&lt;DisplayText&gt;[18]&lt;/DisplayText&gt;&lt;record&gt;&lt;rec-number&gt;2&lt;/rec-number&gt;&lt;foreign-keys&gt;&lt;key app="EN" db-id="p22005xv5srwpxeed275s99yfvez9tfr995s" timestamp="1605012904"&gt;2&lt;/key&gt;&lt;/foreign-keys&gt;&lt;ref-type name="Journal Article"&gt;17&lt;/ref-type&gt;&lt;contributors&gt;&lt;authors&gt;&lt;author&gt;Benschop, Corina C. G.&lt;/author&gt;&lt;author&gt;van der Linden, Jennifer&lt;/author&gt;&lt;author&gt;Hoogenboom, Jerry&lt;/author&gt;&lt;author&gt;Ypma, Rolf&lt;/author&gt;&lt;author&gt;Haned, Hinda&lt;/author&gt;&lt;/authors&gt;&lt;/contributors&gt;&lt;titles&gt;&lt;title&gt;Automated estimation of the number of contributors in autosomal short tandem repeat profiles using a machine learning approach&lt;/title&gt;&lt;secondary-title&gt;Forensic Science International: Genetics&lt;/secondary-title&gt;&lt;/titles&gt;&lt;periodical&gt;&lt;full-title&gt;Forensic Science International: Genetics&lt;/full-title&gt;&lt;/periodical&gt;&lt;pages&gt;102150&lt;/pages&gt;&lt;volume&gt;43&lt;/volume&gt;&lt;keywords&gt;&lt;keyword&gt;DNA profile interpretation&lt;/keyword&gt;&lt;keyword&gt;DNA mixtures&lt;/keyword&gt;&lt;keyword&gt;Number of contributors&lt;/keyword&gt;&lt;keyword&gt;Machine learning&lt;/keyword&gt;&lt;/keywords&gt;&lt;dates&gt;&lt;year&gt;2019&lt;/year&gt;&lt;pub-dates&gt;&lt;date&gt;2019/11/01/&lt;/date&gt;&lt;/pub-dates&gt;&lt;/dates&gt;&lt;isbn&gt;1872-4973&lt;/isbn&gt;&lt;urls&gt;&lt;related-urls&gt;&lt;url&gt;http://www.sciencedirect.com/science/article/pii/S1872497319303436&lt;/url&gt;&lt;/related-urls&gt;&lt;/urls&gt;&lt;electronic-resource-num&gt;https://doi.org/10.1016/j.fsigen.2019.102150&lt;/electronic-resource-num&gt;&lt;/record&gt;&lt;/Cite&gt;&lt;/EndNote&gt;</w:instrText>
      </w:r>
      <w:r w:rsidR="00281014" w:rsidRPr="0057620B">
        <w:rPr>
          <w:rFonts w:ascii="Arial" w:hAnsi="Arial" w:cs="Arial"/>
          <w:iCs/>
          <w:lang w:val="en-US"/>
        </w:rPr>
        <w:fldChar w:fldCharType="separate"/>
      </w:r>
      <w:r w:rsidR="000E00EE" w:rsidRPr="0057620B">
        <w:rPr>
          <w:rFonts w:ascii="Arial" w:hAnsi="Arial" w:cs="Arial"/>
          <w:iCs/>
          <w:noProof/>
          <w:lang w:val="en-US"/>
        </w:rPr>
        <w:t>[18]</w:t>
      </w:r>
      <w:r w:rsidR="00281014" w:rsidRPr="0057620B">
        <w:rPr>
          <w:rFonts w:ascii="Arial" w:hAnsi="Arial" w:cs="Arial"/>
          <w:iCs/>
          <w:lang w:val="en-US"/>
        </w:rPr>
        <w:fldChar w:fldCharType="end"/>
      </w:r>
      <w:r w:rsidR="00FB5D40" w:rsidRPr="0057620B">
        <w:rPr>
          <w:rFonts w:ascii="Arial" w:eastAsiaTheme="minorEastAsia" w:hAnsi="Arial" w:cs="Arial"/>
          <w:lang w:val="en-US"/>
        </w:rPr>
        <w:t xml:space="preserve">. The model </w:t>
      </w:r>
      <m:oMath>
        <m:r>
          <w:rPr>
            <w:rFonts w:ascii="Cambria Math" w:eastAsiaTheme="minorEastAsia" w:hAnsi="Cambria Math"/>
            <w:lang w:val="en-US"/>
          </w:rPr>
          <m:t>f</m:t>
        </m:r>
      </m:oMath>
      <w:r w:rsidR="00FB5D40" w:rsidRPr="0057620B">
        <w:rPr>
          <w:rFonts w:ascii="Arial" w:eastAsiaTheme="minorEastAsia" w:hAnsi="Arial" w:cs="Arial"/>
          <w:lang w:val="en-US"/>
        </w:rPr>
        <w:t xml:space="preserve"> is a random forest classifier (titled RFC19), which produces an output </w:t>
      </w:r>
      <m:oMath>
        <m:r>
          <w:rPr>
            <w:rFonts w:ascii="Cambria Math" w:eastAsiaTheme="minorEastAsia" w:hAnsi="Cambria Math"/>
            <w:lang w:val="en-US"/>
          </w:rPr>
          <m:t>y</m:t>
        </m:r>
      </m:oMath>
      <w:r w:rsidR="00FB5D40" w:rsidRPr="0057620B">
        <w:rPr>
          <w:rFonts w:ascii="Arial" w:eastAsiaTheme="minorEastAsia" w:hAnsi="Arial" w:cs="Arial"/>
          <w:lang w:val="en-US"/>
        </w:rPr>
        <w:t xml:space="preserve"> within five categories such that </w:t>
      </w:r>
      <w:r w:rsidR="002E67AD" w:rsidRPr="0057620B">
        <w:rPr>
          <w:rFonts w:ascii="Arial" w:eastAsiaTheme="minorEastAsia" w:hAnsi="Arial" w:cs="Arial"/>
          <w:lang w:val="en-US"/>
        </w:rPr>
        <w:t xml:space="preserve"> </w:t>
      </w:r>
      <m:oMath>
        <m:r>
          <w:rPr>
            <w:rFonts w:ascii="Cambria Math" w:eastAsiaTheme="minorEastAsia" w:hAnsi="Cambria Math"/>
            <w:lang w:val="en-US"/>
          </w:rPr>
          <m:t>y</m:t>
        </m:r>
        <m:r>
          <m:rPr>
            <m:scr m:val="double-struck"/>
          </m:rPr>
          <w:rPr>
            <w:rFonts w:ascii="Cambria Math" w:eastAsiaTheme="minorEastAsia" w:hAnsi="Cambria Math"/>
            <w:lang w:val="en-US"/>
          </w:rPr>
          <m:t xml:space="preserve">∈N | </m:t>
        </m:r>
        <m:r>
          <w:rPr>
            <w:rFonts w:ascii="Cambria Math" w:eastAsiaTheme="minorEastAsia" w:hAnsi="Cambria Math"/>
            <w:lang w:val="en-US"/>
          </w:rPr>
          <m:t>1≤y ≤5</m:t>
        </m:r>
      </m:oMath>
      <w:r w:rsidRPr="0057620B">
        <w:rPr>
          <w:rFonts w:ascii="Arial" w:hAnsi="Arial" w:cs="Arial"/>
          <w:iCs/>
          <w:lang w:val="en-US"/>
        </w:rPr>
        <w:t xml:space="preserve">. </w:t>
      </w:r>
      <w:r w:rsidR="005A7BB6" w:rsidRPr="0057620B">
        <w:rPr>
          <w:rFonts w:ascii="Arial" w:hAnsi="Arial" w:cs="Arial"/>
          <w:iCs/>
          <w:lang w:val="en-US"/>
        </w:rPr>
        <w:t>They obtain</w:t>
      </w:r>
      <w:r w:rsidR="00E939B0" w:rsidRPr="0057620B">
        <w:rPr>
          <w:rFonts w:ascii="Arial" w:hAnsi="Arial" w:cs="Arial"/>
          <w:iCs/>
          <w:lang w:val="en-US"/>
        </w:rPr>
        <w:t>ed</w:t>
      </w:r>
      <w:r w:rsidR="005A7BB6" w:rsidRPr="0057620B">
        <w:rPr>
          <w:rFonts w:ascii="Arial" w:hAnsi="Arial" w:cs="Arial"/>
          <w:iCs/>
          <w:lang w:val="en-US"/>
        </w:rPr>
        <w:t xml:space="preserve"> a test accuracy of </w:t>
      </w:r>
      <w:r w:rsidR="00281014" w:rsidRPr="0057620B">
        <w:rPr>
          <w:rFonts w:ascii="Arial" w:hAnsi="Arial" w:cs="Arial"/>
          <w:iCs/>
          <w:lang w:val="en-US"/>
        </w:rPr>
        <w:t xml:space="preserve">82.5%. </w:t>
      </w:r>
    </w:p>
    <w:p w14:paraId="24EB9F27" w14:textId="3EE2D6EE" w:rsidR="006F4C94" w:rsidRPr="0057620B" w:rsidRDefault="00281014" w:rsidP="00E939B0">
      <w:pPr>
        <w:pStyle w:val="Geenafstand"/>
        <w:spacing w:line="360" w:lineRule="auto"/>
        <w:ind w:firstLine="360"/>
        <w:rPr>
          <w:rFonts w:ascii="Arial" w:eastAsiaTheme="minorEastAsia" w:hAnsi="Arial" w:cs="Arial"/>
          <w:lang w:val="en-US"/>
        </w:rPr>
      </w:pPr>
      <w:r w:rsidRPr="0057620B">
        <w:rPr>
          <w:rFonts w:ascii="Arial" w:hAnsi="Arial" w:cs="Arial"/>
          <w:iCs/>
          <w:lang w:val="en-US"/>
        </w:rPr>
        <w:t>S</w:t>
      </w:r>
      <w:r w:rsidR="00192CAE" w:rsidRPr="0057620B">
        <w:rPr>
          <w:rFonts w:ascii="Arial" w:hAnsi="Arial" w:cs="Arial"/>
          <w:iCs/>
          <w:lang w:val="en-US"/>
        </w:rPr>
        <w:t>ince the outputs of the model are ordinal, the problem could benefit from being tackled with a regression model. After a short benchmarking study</w:t>
      </w:r>
      <w:r w:rsidR="002D4C14" w:rsidRPr="0057620B">
        <w:rPr>
          <w:rFonts w:ascii="Arial" w:hAnsi="Arial" w:cs="Arial"/>
          <w:iCs/>
          <w:lang w:val="en-US"/>
        </w:rPr>
        <w:t xml:space="preserve"> with a default random forest regressor</w:t>
      </w:r>
      <w:r w:rsidR="00192CAE" w:rsidRPr="0057620B">
        <w:rPr>
          <w:rFonts w:ascii="Arial" w:hAnsi="Arial" w:cs="Arial"/>
          <w:iCs/>
          <w:lang w:val="en-US"/>
        </w:rPr>
        <w:t xml:space="preserve"> (see </w:t>
      </w:r>
      <w:r w:rsidR="00E71843" w:rsidRPr="0057620B">
        <w:rPr>
          <w:rFonts w:ascii="Arial" w:hAnsi="Arial" w:cs="Arial"/>
          <w:iCs/>
          <w:lang w:val="en-US"/>
        </w:rPr>
        <w:t xml:space="preserve">Supplementary </w:t>
      </w:r>
      <w:r w:rsidR="00E939B0" w:rsidRPr="0057620B">
        <w:rPr>
          <w:rFonts w:ascii="Arial" w:hAnsi="Arial" w:cs="Arial"/>
          <w:iCs/>
          <w:lang w:val="en-US"/>
        </w:rPr>
        <w:t>Figures 6</w:t>
      </w:r>
      <w:ins w:id="108" w:author="Benschop, Corina" w:date="2021-05-27T13:23:00Z">
        <w:r w:rsidR="001D49EE">
          <w:rPr>
            <w:rFonts w:ascii="Arial" w:hAnsi="Arial" w:cs="Arial"/>
            <w:iCs/>
            <w:lang w:val="en-US"/>
          </w:rPr>
          <w:t xml:space="preserve"> – 9</w:t>
        </w:r>
      </w:ins>
      <w:del w:id="109" w:author="Benschop, Corina" w:date="2021-05-27T13:23:00Z">
        <w:r w:rsidR="00E939B0" w:rsidRPr="0057620B" w:rsidDel="001D49EE">
          <w:rPr>
            <w:rFonts w:ascii="Arial" w:hAnsi="Arial" w:cs="Arial"/>
            <w:iCs/>
            <w:lang w:val="en-US"/>
          </w:rPr>
          <w:delText xml:space="preserve"> and 8</w:delText>
        </w:r>
      </w:del>
      <w:ins w:id="110" w:author="Benschop, Corina" w:date="2021-05-27T13:24:00Z">
        <w:r w:rsidR="009C0833">
          <w:rPr>
            <w:rFonts w:ascii="Arial" w:hAnsi="Arial" w:cs="Arial"/>
            <w:iCs/>
            <w:lang w:val="en-US"/>
          </w:rPr>
          <w:t xml:space="preserve"> and Supplementary Table</w:t>
        </w:r>
      </w:ins>
      <w:ins w:id="111" w:author="Benschop, Corina" w:date="2021-05-27T13:33:00Z">
        <w:r w:rsidR="00593F1E">
          <w:rPr>
            <w:rFonts w:ascii="Arial" w:hAnsi="Arial" w:cs="Arial"/>
            <w:iCs/>
            <w:lang w:val="en-US"/>
          </w:rPr>
          <w:t xml:space="preserve">s 4 </w:t>
        </w:r>
      </w:ins>
      <w:ins w:id="112" w:author="Benschop, Corina" w:date="2021-05-27T13:34:00Z">
        <w:r w:rsidR="00593F1E">
          <w:rPr>
            <w:rFonts w:ascii="Arial" w:hAnsi="Arial" w:cs="Arial"/>
            <w:iCs/>
            <w:lang w:val="en-US"/>
          </w:rPr>
          <w:t>– 5</w:t>
        </w:r>
      </w:ins>
      <w:r w:rsidR="00192CAE" w:rsidRPr="0057620B">
        <w:rPr>
          <w:rFonts w:ascii="Arial" w:hAnsi="Arial" w:cs="Arial"/>
          <w:iCs/>
          <w:lang w:val="en-US"/>
        </w:rPr>
        <w:t xml:space="preserve">), we concluded that a regression model </w:t>
      </w:r>
      <w:r w:rsidR="009D6D51" w:rsidRPr="0057620B">
        <w:rPr>
          <w:rFonts w:ascii="Arial" w:hAnsi="Arial" w:cs="Arial"/>
          <w:iCs/>
          <w:lang w:val="en-US"/>
        </w:rPr>
        <w:t>has the potential to</w:t>
      </w:r>
      <w:r w:rsidR="00192CAE" w:rsidRPr="0057620B">
        <w:rPr>
          <w:rFonts w:ascii="Arial" w:hAnsi="Arial" w:cs="Arial"/>
          <w:iCs/>
          <w:lang w:val="en-US"/>
        </w:rPr>
        <w:t xml:space="preserve"> achieve </w:t>
      </w:r>
      <w:r w:rsidR="001542F7" w:rsidRPr="0057620B">
        <w:rPr>
          <w:rFonts w:ascii="Arial" w:hAnsi="Arial" w:cs="Arial"/>
          <w:iCs/>
          <w:lang w:val="en-US"/>
        </w:rPr>
        <w:t>more accurate predictions</w:t>
      </w:r>
      <w:r w:rsidR="00192CAE" w:rsidRPr="0057620B">
        <w:rPr>
          <w:rFonts w:ascii="Arial" w:hAnsi="Arial" w:cs="Arial"/>
          <w:iCs/>
          <w:lang w:val="en-US"/>
        </w:rPr>
        <w:t>.</w:t>
      </w:r>
      <w:r w:rsidR="002E67AD" w:rsidRPr="0057620B">
        <w:rPr>
          <w:rFonts w:ascii="Arial" w:hAnsi="Arial" w:cs="Arial"/>
          <w:iCs/>
          <w:lang w:val="en-US"/>
        </w:rPr>
        <w:t xml:space="preserve"> </w:t>
      </w:r>
      <w:r w:rsidR="009D6D51" w:rsidRPr="0057620B">
        <w:rPr>
          <w:rFonts w:ascii="Arial" w:hAnsi="Arial" w:cs="Arial"/>
          <w:iCs/>
          <w:lang w:val="en-US"/>
        </w:rPr>
        <w:t xml:space="preserve">The explanations also benefit from </w:t>
      </w:r>
      <w:r w:rsidR="00E939B0" w:rsidRPr="0057620B">
        <w:rPr>
          <w:rFonts w:ascii="Arial" w:hAnsi="Arial" w:cs="Arial"/>
          <w:iCs/>
          <w:lang w:val="en-US"/>
        </w:rPr>
        <w:t>using regression</w:t>
      </w:r>
      <w:r w:rsidR="009D6D51" w:rsidRPr="0057620B">
        <w:rPr>
          <w:rFonts w:ascii="Arial" w:hAnsi="Arial" w:cs="Arial"/>
          <w:iCs/>
          <w:lang w:val="en-US"/>
        </w:rPr>
        <w:t xml:space="preserve">, as the outputs are not independent boxes, but they lie on a relational scale. </w:t>
      </w:r>
      <w:r w:rsidR="00E939B0" w:rsidRPr="0057620B">
        <w:rPr>
          <w:rFonts w:ascii="Arial" w:hAnsi="Arial" w:cs="Arial"/>
          <w:iCs/>
          <w:lang w:val="en-US"/>
        </w:rPr>
        <w:t xml:space="preserve">This scale is apparent to the user. </w:t>
      </w:r>
      <w:r w:rsidR="002E67AD" w:rsidRPr="0057620B">
        <w:rPr>
          <w:rFonts w:ascii="Arial" w:hAnsi="Arial" w:cs="Arial"/>
          <w:iCs/>
          <w:lang w:val="en-US"/>
        </w:rPr>
        <w:t xml:space="preserve">The model </w:t>
      </w:r>
      <m:oMath>
        <m:r>
          <w:rPr>
            <w:rFonts w:ascii="Cambria Math" w:hAnsi="Cambria Math" w:cs="Arial"/>
            <w:lang w:val="en-US"/>
          </w:rPr>
          <m:t>f</m:t>
        </m:r>
      </m:oMath>
      <w:r w:rsidR="002E67AD" w:rsidRPr="0057620B">
        <w:rPr>
          <w:rFonts w:ascii="Arial" w:eastAsiaTheme="minorEastAsia" w:hAnsi="Arial" w:cs="Arial"/>
          <w:lang w:val="en-US"/>
        </w:rPr>
        <w:t xml:space="preserve"> can then be defined to map the input profile </w:t>
      </w:r>
      <m:oMath>
        <m:r>
          <w:rPr>
            <w:rFonts w:ascii="Cambria Math" w:hAnsi="Cambria Math" w:cs="Arial"/>
            <w:lang w:val="en-US"/>
          </w:rPr>
          <m:t>x</m:t>
        </m:r>
      </m:oMath>
      <w:r w:rsidR="002E67AD" w:rsidRPr="0057620B">
        <w:rPr>
          <w:rFonts w:ascii="Arial" w:eastAsiaTheme="minorEastAsia" w:hAnsi="Arial" w:cs="Arial"/>
          <w:lang w:val="en-US"/>
        </w:rPr>
        <w:t xml:space="preserve"> to an output </w:t>
      </w:r>
      <m:oMath>
        <m:r>
          <w:rPr>
            <w:rFonts w:ascii="Cambria Math" w:eastAsiaTheme="minorEastAsia" w:hAnsi="Cambria Math"/>
            <w:lang w:val="en-US"/>
          </w:rPr>
          <m:t>y</m:t>
        </m:r>
      </m:oMath>
      <w:r w:rsidR="002E67AD" w:rsidRPr="0057620B">
        <w:rPr>
          <w:rFonts w:ascii="Arial" w:eastAsiaTheme="minorEastAsia" w:hAnsi="Arial" w:cs="Arial"/>
          <w:lang w:val="en-US"/>
        </w:rPr>
        <w:t xml:space="preserve"> where </w:t>
      </w:r>
      <m:oMath>
        <m:r>
          <w:rPr>
            <w:rFonts w:ascii="Cambria Math" w:eastAsiaTheme="minorEastAsia" w:hAnsi="Cambria Math"/>
            <w:lang w:val="en-US"/>
          </w:rPr>
          <m:t>y</m:t>
        </m:r>
        <m:r>
          <m:rPr>
            <m:scr m:val="double-struck"/>
          </m:rPr>
          <w:rPr>
            <w:rFonts w:ascii="Cambria Math" w:eastAsiaTheme="minorEastAsia" w:hAnsi="Cambria Math"/>
            <w:lang w:val="en-US"/>
          </w:rPr>
          <m:t xml:space="preserve"> ∈R </m:t>
        </m:r>
        <m:r>
          <w:rPr>
            <w:rFonts w:ascii="Cambria Math" w:eastAsiaTheme="minorEastAsia" w:hAnsi="Cambria Math"/>
            <w:lang w:val="en-US"/>
          </w:rPr>
          <m:t>| 1≤y ≤5</m:t>
        </m:r>
      </m:oMath>
      <w:r w:rsidR="002E67AD" w:rsidRPr="0057620B">
        <w:rPr>
          <w:rFonts w:ascii="Arial" w:eastAsiaTheme="minorEastAsia" w:hAnsi="Arial" w:cs="Arial"/>
          <w:lang w:val="en-US"/>
        </w:rPr>
        <w:t xml:space="preserve">. </w:t>
      </w:r>
    </w:p>
    <w:p w14:paraId="6BAE5EB8" w14:textId="33FBBED3" w:rsidR="00147A0D" w:rsidRPr="0057620B" w:rsidRDefault="00E939B0" w:rsidP="00E939B0">
      <w:pPr>
        <w:pStyle w:val="Geenafstand"/>
        <w:spacing w:line="360" w:lineRule="auto"/>
        <w:ind w:firstLine="360"/>
        <w:rPr>
          <w:rFonts w:ascii="Arial" w:hAnsi="Arial" w:cs="Arial"/>
          <w:iCs/>
          <w:lang w:val="en-US"/>
        </w:rPr>
      </w:pPr>
      <w:r w:rsidRPr="0057620B">
        <w:rPr>
          <w:rFonts w:ascii="Arial" w:hAnsi="Arial" w:cs="Arial"/>
          <w:iCs/>
          <w:lang w:val="en-US"/>
        </w:rPr>
        <w:t>Because</w:t>
      </w:r>
      <w:r w:rsidR="008B12DD" w:rsidRPr="0057620B">
        <w:rPr>
          <w:rFonts w:ascii="Arial" w:hAnsi="Arial" w:cs="Arial"/>
          <w:iCs/>
          <w:lang w:val="en-US"/>
        </w:rPr>
        <w:t xml:space="preserve"> determining the NOC with machine learning is still a novel approach, there is no consensus about which type of model is most fit. The </w:t>
      </w:r>
      <w:del w:id="113" w:author="Benschop, Corina" w:date="2021-05-27T23:46:00Z">
        <w:r w:rsidR="008B12DD" w:rsidRPr="0057620B" w:rsidDel="00776390">
          <w:rPr>
            <w:rFonts w:ascii="Arial" w:hAnsi="Arial" w:cs="Arial"/>
            <w:iCs/>
            <w:lang w:val="en-US"/>
          </w:rPr>
          <w:delText>N</w:delText>
        </w:r>
        <w:r w:rsidR="00BB371D" w:rsidRPr="0057620B" w:rsidDel="00776390">
          <w:rPr>
            <w:rFonts w:ascii="Arial" w:hAnsi="Arial" w:cs="Arial"/>
            <w:iCs/>
            <w:lang w:val="en-US"/>
          </w:rPr>
          <w:delText xml:space="preserve">etherlands </w:delText>
        </w:r>
        <w:r w:rsidR="008B12DD" w:rsidRPr="0057620B" w:rsidDel="00776390">
          <w:rPr>
            <w:rFonts w:ascii="Arial" w:hAnsi="Arial" w:cs="Arial"/>
            <w:iCs/>
            <w:lang w:val="en-US"/>
          </w:rPr>
          <w:delText>F</w:delText>
        </w:r>
        <w:r w:rsidR="00BB371D" w:rsidRPr="0057620B" w:rsidDel="00776390">
          <w:rPr>
            <w:rFonts w:ascii="Arial" w:hAnsi="Arial" w:cs="Arial"/>
            <w:iCs/>
            <w:lang w:val="en-US"/>
          </w:rPr>
          <w:delText xml:space="preserve">orensics </w:delText>
        </w:r>
        <w:r w:rsidR="008B12DD" w:rsidRPr="0057620B" w:rsidDel="00776390">
          <w:rPr>
            <w:rFonts w:ascii="Arial" w:hAnsi="Arial" w:cs="Arial"/>
            <w:iCs/>
            <w:lang w:val="en-US"/>
          </w:rPr>
          <w:delText>I</w:delText>
        </w:r>
        <w:r w:rsidR="00BB371D" w:rsidRPr="0057620B" w:rsidDel="00776390">
          <w:rPr>
            <w:rFonts w:ascii="Arial" w:hAnsi="Arial" w:cs="Arial"/>
            <w:iCs/>
            <w:lang w:val="en-US"/>
          </w:rPr>
          <w:delText>nstitute (</w:delText>
        </w:r>
      </w:del>
      <w:r w:rsidR="00BB371D" w:rsidRPr="0057620B">
        <w:rPr>
          <w:rFonts w:ascii="Arial" w:hAnsi="Arial" w:cs="Arial"/>
          <w:iCs/>
          <w:lang w:val="en-US"/>
        </w:rPr>
        <w:t>NFI</w:t>
      </w:r>
      <w:del w:id="114" w:author="Benschop, Corina" w:date="2021-05-27T23:46:00Z">
        <w:r w:rsidR="00BB371D" w:rsidRPr="0057620B" w:rsidDel="00776390">
          <w:rPr>
            <w:rFonts w:ascii="Arial" w:hAnsi="Arial" w:cs="Arial"/>
            <w:iCs/>
            <w:lang w:val="en-US"/>
          </w:rPr>
          <w:delText>)</w:delText>
        </w:r>
      </w:del>
      <w:r w:rsidR="008B12DD" w:rsidRPr="0057620B">
        <w:rPr>
          <w:rFonts w:ascii="Arial" w:hAnsi="Arial" w:cs="Arial"/>
          <w:iCs/>
          <w:lang w:val="en-US"/>
        </w:rPr>
        <w:t xml:space="preserve"> is looking to improve the model and used features in the future. </w:t>
      </w:r>
      <w:bookmarkStart w:id="115" w:name="_Hlk73285566"/>
      <w:ins w:id="116" w:author="Benschop, Corina" w:date="2021-05-27T13:19:00Z">
        <w:r w:rsidR="00F31BF3">
          <w:rPr>
            <w:rFonts w:ascii="Arial" w:hAnsi="Arial" w:cs="Arial"/>
            <w:iCs/>
            <w:lang w:val="en-US"/>
          </w:rPr>
          <w:t xml:space="preserve">In this study, for the purpose of </w:t>
        </w:r>
      </w:ins>
      <w:ins w:id="117" w:author="Benschop, Corina" w:date="2021-05-27T13:35:00Z">
        <w:r w:rsidR="00F44366">
          <w:rPr>
            <w:rFonts w:ascii="Arial" w:hAnsi="Arial" w:cs="Arial"/>
            <w:iCs/>
            <w:lang w:val="en-US"/>
          </w:rPr>
          <w:t>introducing</w:t>
        </w:r>
      </w:ins>
      <w:ins w:id="118" w:author="Benschop, Corina" w:date="2021-05-27T13:19:00Z">
        <w:r w:rsidR="00F31BF3">
          <w:rPr>
            <w:rFonts w:ascii="Arial" w:hAnsi="Arial" w:cs="Arial"/>
            <w:iCs/>
            <w:lang w:val="en-US"/>
          </w:rPr>
          <w:t xml:space="preserve"> XAI</w:t>
        </w:r>
      </w:ins>
      <w:ins w:id="119" w:author="Benschop, Corina" w:date="2021-05-27T13:20:00Z">
        <w:r w:rsidR="00F31BF3">
          <w:rPr>
            <w:rFonts w:ascii="Arial" w:hAnsi="Arial" w:cs="Arial"/>
            <w:iCs/>
            <w:lang w:val="en-US"/>
          </w:rPr>
          <w:t xml:space="preserve"> t</w:t>
        </w:r>
      </w:ins>
      <w:ins w:id="120" w:author="Benschop, Corina" w:date="2021-05-27T13:21:00Z">
        <w:r w:rsidR="00F31BF3">
          <w:rPr>
            <w:rFonts w:ascii="Arial" w:hAnsi="Arial" w:cs="Arial"/>
            <w:iCs/>
            <w:lang w:val="en-US"/>
          </w:rPr>
          <w:t>o a NOC machine learning model,</w:t>
        </w:r>
      </w:ins>
      <w:ins w:id="121" w:author="Benschop, Corina" w:date="2021-05-27T13:19:00Z">
        <w:r w:rsidR="00F31BF3">
          <w:rPr>
            <w:rFonts w:ascii="Arial" w:hAnsi="Arial" w:cs="Arial"/>
            <w:iCs/>
            <w:lang w:val="en-US"/>
          </w:rPr>
          <w:t xml:space="preserve"> we chose to continue with the </w:t>
        </w:r>
      </w:ins>
      <w:ins w:id="122" w:author="Benschop, Corina" w:date="2021-05-27T13:20:00Z">
        <w:r w:rsidR="00F31BF3">
          <w:rPr>
            <w:rFonts w:ascii="Arial" w:hAnsi="Arial" w:cs="Arial"/>
            <w:iCs/>
            <w:lang w:val="en-US"/>
          </w:rPr>
          <w:t>regression model</w:t>
        </w:r>
      </w:ins>
      <w:ins w:id="123" w:author="Benschop, Corina" w:date="2021-05-27T13:21:00Z">
        <w:r w:rsidR="00F31BF3">
          <w:rPr>
            <w:rFonts w:ascii="Arial" w:hAnsi="Arial" w:cs="Arial"/>
            <w:iCs/>
            <w:lang w:val="en-US"/>
          </w:rPr>
          <w:t xml:space="preserve"> (RFR19)</w:t>
        </w:r>
      </w:ins>
      <w:ins w:id="124" w:author="Benschop, Corina" w:date="2021-05-27T13:20:00Z">
        <w:r w:rsidR="00F31BF3">
          <w:rPr>
            <w:rFonts w:ascii="Arial" w:hAnsi="Arial" w:cs="Arial"/>
            <w:iCs/>
            <w:lang w:val="en-US"/>
          </w:rPr>
          <w:t xml:space="preserve">, though the </w:t>
        </w:r>
      </w:ins>
      <w:ins w:id="125" w:author="Benschop, Corina" w:date="2021-05-27T13:21:00Z">
        <w:r w:rsidR="002B3575">
          <w:rPr>
            <w:rFonts w:ascii="Arial" w:hAnsi="Arial" w:cs="Arial"/>
            <w:iCs/>
            <w:lang w:val="en-US"/>
          </w:rPr>
          <w:t>XA</w:t>
        </w:r>
      </w:ins>
      <w:ins w:id="126" w:author="Benschop, Corina" w:date="2021-05-27T13:22:00Z">
        <w:r w:rsidR="002B3575">
          <w:rPr>
            <w:rFonts w:ascii="Arial" w:hAnsi="Arial" w:cs="Arial"/>
            <w:iCs/>
            <w:lang w:val="en-US"/>
          </w:rPr>
          <w:t>I method</w:t>
        </w:r>
      </w:ins>
      <w:ins w:id="127" w:author="Benschop, Corina" w:date="2021-05-27T13:20:00Z">
        <w:r w:rsidR="00F31BF3">
          <w:rPr>
            <w:rFonts w:ascii="Arial" w:hAnsi="Arial" w:cs="Arial"/>
            <w:iCs/>
            <w:lang w:val="en-US"/>
          </w:rPr>
          <w:t xml:space="preserve"> will be applicable </w:t>
        </w:r>
      </w:ins>
      <w:ins w:id="128" w:author="Benschop, Corina" w:date="2021-05-27T13:21:00Z">
        <w:r w:rsidR="00F31BF3">
          <w:rPr>
            <w:rFonts w:ascii="Arial" w:hAnsi="Arial" w:cs="Arial"/>
            <w:iCs/>
            <w:lang w:val="en-US"/>
          </w:rPr>
          <w:t>independent of the</w:t>
        </w:r>
      </w:ins>
      <w:ins w:id="129" w:author="Benschop, Corina" w:date="2021-05-27T13:20:00Z">
        <w:r w:rsidR="00F31BF3">
          <w:rPr>
            <w:rFonts w:ascii="Arial" w:hAnsi="Arial" w:cs="Arial"/>
            <w:iCs/>
            <w:lang w:val="en-US"/>
          </w:rPr>
          <w:t xml:space="preserve"> type of machine learning model.</w:t>
        </w:r>
      </w:ins>
      <w:bookmarkEnd w:id="115"/>
    </w:p>
    <w:p w14:paraId="175399C0" w14:textId="77777777" w:rsidR="00E939B0" w:rsidRPr="0057620B" w:rsidRDefault="00E939B0" w:rsidP="00E939B0">
      <w:pPr>
        <w:pStyle w:val="Geenafstand"/>
        <w:spacing w:line="360" w:lineRule="auto"/>
        <w:ind w:firstLine="360"/>
        <w:rPr>
          <w:rFonts w:ascii="Arial" w:hAnsi="Arial" w:cs="Arial"/>
          <w:iCs/>
          <w:lang w:val="en-US"/>
        </w:rPr>
      </w:pPr>
    </w:p>
    <w:p w14:paraId="2B4AB350" w14:textId="306B4762" w:rsidR="00147A0D" w:rsidRPr="0057620B" w:rsidRDefault="00465994" w:rsidP="00840BC0">
      <w:pPr>
        <w:pStyle w:val="Geenafstand"/>
        <w:numPr>
          <w:ilvl w:val="1"/>
          <w:numId w:val="12"/>
        </w:numPr>
        <w:spacing w:line="360" w:lineRule="auto"/>
        <w:rPr>
          <w:rFonts w:ascii="Arial" w:hAnsi="Arial" w:cs="Arial"/>
          <w:i/>
          <w:lang w:val="en-US"/>
        </w:rPr>
      </w:pPr>
      <w:r w:rsidRPr="0057620B">
        <w:rPr>
          <w:rFonts w:ascii="Arial" w:hAnsi="Arial" w:cs="Arial"/>
          <w:i/>
          <w:lang w:val="en-US"/>
        </w:rPr>
        <w:t>E</w:t>
      </w:r>
      <w:r w:rsidR="00355BF7" w:rsidRPr="0057620B">
        <w:rPr>
          <w:rFonts w:ascii="Arial" w:hAnsi="Arial" w:cs="Arial"/>
          <w:i/>
          <w:lang w:val="en-US"/>
        </w:rPr>
        <w:t>xplanation</w:t>
      </w:r>
      <w:r w:rsidR="00060E4E" w:rsidRPr="0057620B">
        <w:rPr>
          <w:rFonts w:ascii="Arial" w:hAnsi="Arial" w:cs="Arial"/>
          <w:i/>
          <w:lang w:val="en-US"/>
        </w:rPr>
        <w:t xml:space="preserve"> goals</w:t>
      </w:r>
    </w:p>
    <w:p w14:paraId="6F0C5C9F" w14:textId="20F13850" w:rsidR="00060E4E" w:rsidRPr="0057620B" w:rsidDel="009E4B2E" w:rsidRDefault="009E4B2E" w:rsidP="009E4B2E">
      <w:pPr>
        <w:pStyle w:val="Geenafstand"/>
        <w:spacing w:line="360" w:lineRule="auto"/>
        <w:ind w:left="360" w:firstLine="0"/>
        <w:rPr>
          <w:del w:id="130" w:author="Benschop, Corina" w:date="2021-05-27T13:47:00Z"/>
          <w:rFonts w:ascii="Arial" w:hAnsi="Arial" w:cs="Arial"/>
          <w:iCs/>
          <w:lang w:val="en-US"/>
        </w:rPr>
      </w:pPr>
      <w:bookmarkStart w:id="131" w:name="_Hlk73285646"/>
      <w:ins w:id="132" w:author="Benschop, Corina" w:date="2021-05-27T13:44:00Z">
        <w:r>
          <w:rPr>
            <w:rFonts w:ascii="Arial" w:hAnsi="Arial" w:cs="Arial"/>
            <w:iCs/>
            <w:lang w:val="en-US"/>
          </w:rPr>
          <w:t xml:space="preserve">For optimal use of the machine learning model, it is of desire to present </w:t>
        </w:r>
      </w:ins>
      <w:ins w:id="133" w:author="Benschop, Corina" w:date="2021-05-27T13:45:00Z">
        <w:r>
          <w:rPr>
            <w:rFonts w:ascii="Arial" w:hAnsi="Arial" w:cs="Arial"/>
            <w:iCs/>
            <w:lang w:val="en-US"/>
          </w:rPr>
          <w:t xml:space="preserve">explanations for </w:t>
        </w:r>
      </w:ins>
      <w:ins w:id="134" w:author="Benschop, Corina" w:date="2021-05-27T13:48:00Z">
        <w:r>
          <w:rPr>
            <w:rFonts w:ascii="Arial" w:hAnsi="Arial" w:cs="Arial"/>
            <w:iCs/>
            <w:lang w:val="en-US"/>
          </w:rPr>
          <w:t>its</w:t>
        </w:r>
      </w:ins>
      <w:ins w:id="135" w:author="Benschop, Corina" w:date="2021-05-27T13:45:00Z">
        <w:r>
          <w:rPr>
            <w:rFonts w:ascii="Arial" w:hAnsi="Arial" w:cs="Arial"/>
            <w:iCs/>
            <w:lang w:val="en-US"/>
          </w:rPr>
          <w:t xml:space="preserve"> outcomes </w:t>
        </w:r>
      </w:ins>
      <w:ins w:id="136" w:author="Benschop, Corina" w:date="2021-05-27T13:48:00Z">
        <w:r>
          <w:rPr>
            <w:rFonts w:ascii="Arial" w:hAnsi="Arial" w:cs="Arial"/>
            <w:iCs/>
            <w:lang w:val="en-US"/>
          </w:rPr>
          <w:t>support</w:t>
        </w:r>
      </w:ins>
      <w:ins w:id="137" w:author="Benschop, Corina" w:date="2021-05-27T13:49:00Z">
        <w:r>
          <w:rPr>
            <w:rFonts w:ascii="Arial" w:hAnsi="Arial" w:cs="Arial"/>
            <w:iCs/>
            <w:lang w:val="en-US"/>
          </w:rPr>
          <w:t>ing</w:t>
        </w:r>
      </w:ins>
      <w:ins w:id="138" w:author="Benschop, Corina" w:date="2021-05-27T13:45:00Z">
        <w:r>
          <w:rPr>
            <w:rFonts w:ascii="Arial" w:hAnsi="Arial" w:cs="Arial"/>
            <w:iCs/>
            <w:lang w:val="en-US"/>
          </w:rPr>
          <w:t xml:space="preserve"> </w:t>
        </w:r>
      </w:ins>
      <w:bookmarkEnd w:id="131"/>
      <w:del w:id="139" w:author="Benschop, Corina" w:date="2021-05-27T13:44:00Z">
        <w:r w:rsidR="00060E4E" w:rsidRPr="0057620B" w:rsidDel="009E4B2E">
          <w:rPr>
            <w:rFonts w:ascii="Arial" w:hAnsi="Arial" w:cs="Arial"/>
            <w:iCs/>
            <w:lang w:val="en-US"/>
          </w:rPr>
          <w:delText>T</w:delText>
        </w:r>
      </w:del>
      <w:ins w:id="140" w:author="Benschop, Corina" w:date="2021-05-27T13:44:00Z">
        <w:r>
          <w:rPr>
            <w:rFonts w:ascii="Arial" w:hAnsi="Arial" w:cs="Arial"/>
            <w:iCs/>
            <w:lang w:val="en-US"/>
          </w:rPr>
          <w:t>t</w:t>
        </w:r>
      </w:ins>
      <w:r w:rsidR="00060E4E" w:rsidRPr="0057620B">
        <w:rPr>
          <w:rFonts w:ascii="Arial" w:hAnsi="Arial" w:cs="Arial"/>
          <w:iCs/>
          <w:lang w:val="en-US"/>
        </w:rPr>
        <w:t xml:space="preserve">he DNA-experts </w:t>
      </w:r>
      <w:del w:id="141" w:author="Benschop, Corina" w:date="2021-05-27T13:45:00Z">
        <w:r w:rsidR="00060E4E" w:rsidRPr="0057620B" w:rsidDel="009E4B2E">
          <w:rPr>
            <w:rFonts w:ascii="Arial" w:hAnsi="Arial" w:cs="Arial"/>
            <w:iCs/>
            <w:lang w:val="en-US"/>
          </w:rPr>
          <w:delText xml:space="preserve">at the NFI require </w:delText>
        </w:r>
      </w:del>
      <w:del w:id="142" w:author="Benschop, Corina" w:date="2021-05-27T13:47:00Z">
        <w:r w:rsidR="00060E4E" w:rsidRPr="0057620B" w:rsidDel="009E4B2E">
          <w:rPr>
            <w:rFonts w:ascii="Arial" w:hAnsi="Arial" w:cs="Arial"/>
            <w:iCs/>
            <w:lang w:val="en-US"/>
          </w:rPr>
          <w:delText>explanations for being able to use the machine</w:delText>
        </w:r>
      </w:del>
    </w:p>
    <w:p w14:paraId="63870282" w14:textId="7237BE37" w:rsidR="00465994" w:rsidRPr="0057620B" w:rsidRDefault="00060E4E" w:rsidP="009E4B2E">
      <w:pPr>
        <w:pStyle w:val="Geenafstand"/>
        <w:spacing w:line="360" w:lineRule="auto"/>
        <w:ind w:firstLine="0"/>
        <w:rPr>
          <w:rFonts w:ascii="Arial" w:hAnsi="Arial" w:cs="Arial"/>
          <w:iCs/>
          <w:lang w:val="en-US"/>
        </w:rPr>
      </w:pPr>
      <w:del w:id="143" w:author="Benschop, Corina" w:date="2021-05-27T13:47:00Z">
        <w:r w:rsidRPr="0057620B" w:rsidDel="009E4B2E">
          <w:rPr>
            <w:rFonts w:ascii="Arial" w:hAnsi="Arial" w:cs="Arial"/>
            <w:iCs/>
            <w:lang w:val="en-US"/>
          </w:rPr>
          <w:delText xml:space="preserve">learning model </w:delText>
        </w:r>
      </w:del>
      <w:r w:rsidRPr="0057620B">
        <w:rPr>
          <w:rFonts w:ascii="Arial" w:hAnsi="Arial" w:cs="Arial"/>
          <w:iCs/>
          <w:lang w:val="en-US"/>
        </w:rPr>
        <w:t xml:space="preserve">in their decision-making process. </w:t>
      </w:r>
      <w:bookmarkStart w:id="144" w:name="_Hlk73285730"/>
      <w:ins w:id="145" w:author="Benschop, Corina" w:date="2021-05-27T13:52:00Z">
        <w:r w:rsidR="00D34EBC">
          <w:rPr>
            <w:rFonts w:ascii="Arial" w:hAnsi="Arial" w:cs="Arial"/>
            <w:iCs/>
            <w:lang w:val="en-US"/>
          </w:rPr>
          <w:t>In development of a useful product it is important</w:t>
        </w:r>
      </w:ins>
      <w:del w:id="146" w:author="Benschop, Corina" w:date="2021-05-27T13:52:00Z">
        <w:r w:rsidRPr="0057620B" w:rsidDel="00D34EBC">
          <w:rPr>
            <w:rFonts w:ascii="Arial" w:hAnsi="Arial" w:cs="Arial"/>
            <w:iCs/>
            <w:lang w:val="en-US"/>
          </w:rPr>
          <w:delText>We had</w:delText>
        </w:r>
      </w:del>
      <w:r w:rsidRPr="0057620B">
        <w:rPr>
          <w:rFonts w:ascii="Arial" w:hAnsi="Arial" w:cs="Arial"/>
          <w:iCs/>
          <w:lang w:val="en-US"/>
        </w:rPr>
        <w:t xml:space="preserve"> to clearly identify the users’ needs by engaging with them</w:t>
      </w:r>
      <w:bookmarkEnd w:id="144"/>
      <w:r w:rsidRPr="0057620B">
        <w:rPr>
          <w:rFonts w:ascii="Arial" w:hAnsi="Arial" w:cs="Arial"/>
          <w:iCs/>
          <w:lang w:val="en-US"/>
        </w:rPr>
        <w:t>,</w:t>
      </w:r>
      <w:del w:id="147" w:author="Benschop, Corina" w:date="2021-05-27T13:52:00Z">
        <w:r w:rsidRPr="0057620B" w:rsidDel="00D34EBC">
          <w:rPr>
            <w:rFonts w:ascii="Arial" w:hAnsi="Arial" w:cs="Arial"/>
            <w:iCs/>
            <w:lang w:val="en-US"/>
          </w:rPr>
          <w:delText xml:space="preserve"> so that the best product could be made </w:delText>
        </w:r>
        <w:r w:rsidR="003D2E4E" w:rsidRPr="0057620B" w:rsidDel="00D34EBC">
          <w:rPr>
            <w:rFonts w:ascii="Arial" w:hAnsi="Arial" w:cs="Arial"/>
            <w:iCs/>
            <w:lang w:val="en-US"/>
          </w:rPr>
          <w:fldChar w:fldCharType="begin"/>
        </w:r>
        <w:r w:rsidR="00B44302" w:rsidDel="00D34EBC">
          <w:rPr>
            <w:rFonts w:ascii="Arial" w:hAnsi="Arial" w:cs="Arial"/>
            <w:iCs/>
            <w:lang w:val="en-US"/>
          </w:rPr>
          <w:delInstrText xml:space="preserve"> ADDIN EN.CITE &lt;EndNote&gt;&lt;Cite&gt;&lt;Author&gt;Bhatt&lt;/Author&gt;&lt;Year&gt;2020&lt;/Year&gt;&lt;RecNum&gt;156&lt;/RecNum&gt;&lt;DisplayText&gt;[59]&lt;/DisplayText&gt;&lt;record&gt;&lt;rec-number&gt;156&lt;/rec-number&gt;&lt;foreign-keys&gt;&lt;key app="EN" db-id="p22005xv5srwpxeed275s99yfvez9tfr995s" timestamp="1606496892"&gt;156&lt;/key&gt;&lt;/foreign-keys&gt;&lt;ref-type name="Conference Proceedings"&gt;10&lt;/ref-type&gt;&lt;contributors&gt;&lt;authors&gt;&lt;author&gt;Bhatt, U.&lt;/author&gt;&lt;author&gt;Xiang, A.&lt;/author&gt;&lt;author&gt;Sharma, S.&lt;/author&gt;&lt;author&gt;Weller, A.&lt;/author&gt;&lt;author&gt;Taly, A.&lt;/author&gt;&lt;author&gt;Jia, Y.&lt;/author&gt;&lt;author&gt;Ghosh, J.&lt;/author&gt;&lt;author&gt;Puri, R.&lt;/author&gt;&lt;author&gt;Moura, J. M. F.&lt;/author&gt;&lt;author&gt;Eckersley, P.&lt;/author&gt;&lt;/authors&gt;&lt;/contributors&gt;&lt;titles&gt;&lt;title&gt;Explainable machine learning in deployment&lt;/title&gt;&lt;/titles&gt;&lt;pages&gt;648-657&lt;/pages&gt;&lt;dates&gt;&lt;year&gt;2020&lt;/year&gt;&lt;/dates&gt;&lt;work-type&gt;Conference Paper&lt;/work-type&gt;&lt;urls&gt;&lt;related-urls&gt;&lt;url&gt;https://www.scopus.com/inward/record.uri?eid=2-s2.0-85079672069&amp;amp;doi=10.1145%2f3351095.3375624&amp;amp;partnerID=40&amp;amp;md5=3911ffd8909c05a71e02b0fb79f10d8d&lt;/url&gt;&lt;/related-urls&gt;&lt;/urls&gt;&lt;custom3&gt;FAT* 2020 - Proceedings of the 2020 Conference on Fairness, Accountability, and Transparency&lt;/custom3&gt;&lt;electronic-resource-num&gt;10.1145/3351095.3375624&lt;/electronic-resource-num&gt;&lt;remote-database-name&gt;Scopus&lt;/remote-database-name&gt;&lt;/record&gt;&lt;/Cite&gt;&lt;/EndNote&gt;</w:delInstrText>
        </w:r>
        <w:r w:rsidR="003D2E4E" w:rsidRPr="0057620B" w:rsidDel="00D34EBC">
          <w:rPr>
            <w:rFonts w:ascii="Arial" w:hAnsi="Arial" w:cs="Arial"/>
            <w:iCs/>
            <w:lang w:val="en-US"/>
          </w:rPr>
          <w:fldChar w:fldCharType="separate"/>
        </w:r>
        <w:r w:rsidR="00B44302" w:rsidDel="00D34EBC">
          <w:rPr>
            <w:rFonts w:ascii="Arial" w:hAnsi="Arial" w:cs="Arial"/>
            <w:iCs/>
            <w:noProof/>
            <w:lang w:val="en-US"/>
          </w:rPr>
          <w:delText>[59]</w:delText>
        </w:r>
        <w:r w:rsidR="003D2E4E" w:rsidRPr="0057620B" w:rsidDel="00D34EBC">
          <w:rPr>
            <w:rFonts w:ascii="Arial" w:hAnsi="Arial" w:cs="Arial"/>
            <w:iCs/>
            <w:lang w:val="en-US"/>
          </w:rPr>
          <w:fldChar w:fldCharType="end"/>
        </w:r>
      </w:del>
      <w:r w:rsidRPr="0057620B">
        <w:rPr>
          <w:rFonts w:ascii="Arial" w:hAnsi="Arial" w:cs="Arial"/>
          <w:iCs/>
          <w:lang w:val="en-US"/>
        </w:rPr>
        <w:t xml:space="preserve">. </w:t>
      </w:r>
      <w:r w:rsidR="009F40FB" w:rsidRPr="0057620B">
        <w:rPr>
          <w:rFonts w:ascii="Arial" w:hAnsi="Arial" w:cs="Arial"/>
          <w:iCs/>
          <w:lang w:val="en-US"/>
        </w:rPr>
        <w:t>A complex machine learning model such as a random forest is considered a black-box</w:t>
      </w:r>
      <w:r w:rsidRPr="0057620B">
        <w:rPr>
          <w:rFonts w:ascii="Arial" w:hAnsi="Arial" w:cs="Arial"/>
          <w:iCs/>
          <w:lang w:val="en-US"/>
        </w:rPr>
        <w:t xml:space="preserve"> which means that it </w:t>
      </w:r>
      <w:r w:rsidR="009F40FB" w:rsidRPr="0057620B">
        <w:rPr>
          <w:rFonts w:ascii="Arial" w:hAnsi="Arial" w:cs="Arial"/>
          <w:iCs/>
          <w:lang w:val="en-US"/>
        </w:rPr>
        <w:t>is not clear to the user how the input leads to a certain prediction. However, the DNA-experts at the NFI consult the output of this model as a support system in their analysis of the NOC. In cases whe</w:t>
      </w:r>
      <w:r w:rsidRPr="0057620B">
        <w:rPr>
          <w:rFonts w:ascii="Arial" w:hAnsi="Arial" w:cs="Arial"/>
          <w:iCs/>
          <w:lang w:val="en-US"/>
        </w:rPr>
        <w:t>re</w:t>
      </w:r>
      <w:r w:rsidR="009F40FB" w:rsidRPr="0057620B">
        <w:rPr>
          <w:rFonts w:ascii="Arial" w:hAnsi="Arial" w:cs="Arial"/>
          <w:iCs/>
          <w:lang w:val="en-US"/>
        </w:rPr>
        <w:t xml:space="preserve"> the expert comes to a different </w:t>
      </w:r>
      <w:r w:rsidR="003736A6" w:rsidRPr="0057620B">
        <w:rPr>
          <w:rFonts w:ascii="Arial" w:hAnsi="Arial" w:cs="Arial"/>
          <w:iCs/>
          <w:lang w:val="en-US"/>
        </w:rPr>
        <w:t>conclusion</w:t>
      </w:r>
      <w:r w:rsidR="009F40FB" w:rsidRPr="0057620B">
        <w:rPr>
          <w:rFonts w:ascii="Arial" w:hAnsi="Arial" w:cs="Arial"/>
          <w:iCs/>
          <w:lang w:val="en-US"/>
        </w:rPr>
        <w:t xml:space="preserve"> than the model, </w:t>
      </w:r>
      <w:r w:rsidR="003736A6" w:rsidRPr="0057620B">
        <w:rPr>
          <w:rFonts w:ascii="Arial" w:hAnsi="Arial" w:cs="Arial"/>
          <w:iCs/>
          <w:lang w:val="en-US"/>
        </w:rPr>
        <w:t>the reasons why this discrepancy exists</w:t>
      </w:r>
      <w:r w:rsidR="00465994" w:rsidRPr="0057620B">
        <w:rPr>
          <w:rFonts w:ascii="Arial" w:hAnsi="Arial" w:cs="Arial"/>
          <w:iCs/>
          <w:lang w:val="en-US"/>
        </w:rPr>
        <w:t>,</w:t>
      </w:r>
      <w:r w:rsidR="003736A6" w:rsidRPr="0057620B">
        <w:rPr>
          <w:rFonts w:ascii="Arial" w:hAnsi="Arial" w:cs="Arial"/>
          <w:iCs/>
          <w:lang w:val="en-US"/>
        </w:rPr>
        <w:t xml:space="preserve"> </w:t>
      </w:r>
      <w:del w:id="148" w:author="Benschop, Corina" w:date="2021-05-27T13:50:00Z">
        <w:r w:rsidR="003736A6" w:rsidRPr="0057620B" w:rsidDel="009D7864">
          <w:rPr>
            <w:rFonts w:ascii="Arial" w:hAnsi="Arial" w:cs="Arial"/>
            <w:iCs/>
            <w:lang w:val="en-US"/>
          </w:rPr>
          <w:delText xml:space="preserve">are </w:delText>
        </w:r>
      </w:del>
      <w:ins w:id="149" w:author="Benschop, Corina" w:date="2021-05-27T13:50:00Z">
        <w:r w:rsidR="009D7864">
          <w:rPr>
            <w:rFonts w:ascii="Arial" w:hAnsi="Arial" w:cs="Arial"/>
            <w:iCs/>
            <w:lang w:val="en-US"/>
          </w:rPr>
          <w:t>can be</w:t>
        </w:r>
        <w:r w:rsidR="009D7864" w:rsidRPr="0057620B">
          <w:rPr>
            <w:rFonts w:ascii="Arial" w:hAnsi="Arial" w:cs="Arial"/>
            <w:iCs/>
            <w:lang w:val="en-US"/>
          </w:rPr>
          <w:t xml:space="preserve"> </w:t>
        </w:r>
      </w:ins>
      <w:r w:rsidR="003736A6" w:rsidRPr="0057620B">
        <w:rPr>
          <w:rFonts w:ascii="Arial" w:hAnsi="Arial" w:cs="Arial"/>
          <w:iCs/>
          <w:lang w:val="en-US"/>
        </w:rPr>
        <w:t xml:space="preserve">unclear. </w:t>
      </w:r>
      <w:bookmarkStart w:id="150" w:name="_Hlk73285826"/>
      <w:r w:rsidR="003736A6" w:rsidRPr="0057620B">
        <w:rPr>
          <w:rFonts w:ascii="Arial" w:hAnsi="Arial" w:cs="Arial"/>
          <w:iCs/>
          <w:lang w:val="en-US"/>
        </w:rPr>
        <w:t xml:space="preserve">This means that there </w:t>
      </w:r>
      <w:del w:id="151" w:author="Benschop, Corina" w:date="2021-05-27T22:29:00Z">
        <w:r w:rsidR="003736A6" w:rsidRPr="0057620B" w:rsidDel="003704DD">
          <w:rPr>
            <w:rFonts w:ascii="Arial" w:hAnsi="Arial" w:cs="Arial"/>
            <w:iCs/>
            <w:lang w:val="en-US"/>
          </w:rPr>
          <w:delText xml:space="preserve">is </w:delText>
        </w:r>
        <w:commentRangeStart w:id="152"/>
        <w:r w:rsidR="003736A6" w:rsidRPr="0057620B" w:rsidDel="003704DD">
          <w:rPr>
            <w:rFonts w:ascii="Arial" w:hAnsi="Arial" w:cs="Arial"/>
            <w:iCs/>
            <w:lang w:val="en-US"/>
          </w:rPr>
          <w:delText xml:space="preserve">no way to </w:delText>
        </w:r>
        <w:commentRangeEnd w:id="152"/>
        <w:r w:rsidR="009D7864" w:rsidDel="003704DD">
          <w:rPr>
            <w:rStyle w:val="Verwijzingopmerking"/>
          </w:rPr>
          <w:commentReference w:id="152"/>
        </w:r>
        <w:r w:rsidR="003736A6" w:rsidRPr="0057620B" w:rsidDel="003704DD">
          <w:rPr>
            <w:rFonts w:ascii="Arial" w:hAnsi="Arial" w:cs="Arial"/>
            <w:iCs/>
            <w:lang w:val="en-US"/>
          </w:rPr>
          <w:delText>tell</w:delText>
        </w:r>
      </w:del>
      <w:ins w:id="153" w:author="Benschop, Corina" w:date="2021-05-27T22:29:00Z">
        <w:r w:rsidR="003704DD">
          <w:rPr>
            <w:rFonts w:ascii="Arial" w:hAnsi="Arial" w:cs="Arial"/>
            <w:iCs/>
            <w:lang w:val="en-US"/>
          </w:rPr>
          <w:t>may be doubt about whether</w:t>
        </w:r>
      </w:ins>
      <w:del w:id="154" w:author="Benschop, Corina" w:date="2021-05-27T22:29:00Z">
        <w:r w:rsidR="003736A6" w:rsidRPr="0057620B" w:rsidDel="003704DD">
          <w:rPr>
            <w:rFonts w:ascii="Arial" w:hAnsi="Arial" w:cs="Arial"/>
            <w:iCs/>
            <w:lang w:val="en-US"/>
          </w:rPr>
          <w:delText xml:space="preserve"> if</w:delText>
        </w:r>
      </w:del>
      <w:r w:rsidR="003736A6" w:rsidRPr="0057620B">
        <w:rPr>
          <w:rFonts w:ascii="Arial" w:hAnsi="Arial" w:cs="Arial"/>
          <w:iCs/>
          <w:lang w:val="en-US"/>
        </w:rPr>
        <w:t xml:space="preserve"> the model is correct, or </w:t>
      </w:r>
      <w:del w:id="155" w:author="Benschop, Corina" w:date="2021-05-27T22:29:00Z">
        <w:r w:rsidR="003736A6" w:rsidRPr="0057620B" w:rsidDel="003704DD">
          <w:rPr>
            <w:rFonts w:ascii="Arial" w:hAnsi="Arial" w:cs="Arial"/>
            <w:iCs/>
            <w:lang w:val="en-US"/>
          </w:rPr>
          <w:delText xml:space="preserve">if </w:delText>
        </w:r>
      </w:del>
      <w:r w:rsidR="003736A6" w:rsidRPr="0057620B">
        <w:rPr>
          <w:rFonts w:ascii="Arial" w:hAnsi="Arial" w:cs="Arial"/>
          <w:iCs/>
          <w:lang w:val="en-US"/>
        </w:rPr>
        <w:t>the expert is.</w:t>
      </w:r>
      <w:bookmarkEnd w:id="150"/>
      <w:r w:rsidR="003736A6" w:rsidRPr="0057620B">
        <w:rPr>
          <w:rFonts w:ascii="Arial" w:hAnsi="Arial" w:cs="Arial"/>
          <w:iCs/>
          <w:lang w:val="en-US"/>
        </w:rPr>
        <w:t xml:space="preserve"> The users could have missed some information that the model has based its decision on, or the model could have made a decision based on the wrong factors. For such use cases, </w:t>
      </w:r>
      <w:r w:rsidR="003736A6" w:rsidRPr="0057620B">
        <w:rPr>
          <w:rFonts w:ascii="Arial" w:hAnsi="Arial" w:cs="Arial"/>
          <w:iCs/>
          <w:lang w:val="en-US"/>
        </w:rPr>
        <w:lastRenderedPageBreak/>
        <w:t xml:space="preserve">explanations are most valuable. Explanations can also </w:t>
      </w:r>
      <w:r w:rsidR="00465994" w:rsidRPr="0057620B">
        <w:rPr>
          <w:rFonts w:ascii="Arial" w:hAnsi="Arial" w:cs="Arial"/>
          <w:iCs/>
          <w:lang w:val="en-US"/>
        </w:rPr>
        <w:t xml:space="preserve">be informative in general, as a confirmation to the user’s own estimation of the NOC. </w:t>
      </w:r>
      <w:r w:rsidRPr="0057620B">
        <w:rPr>
          <w:rFonts w:ascii="Arial" w:hAnsi="Arial" w:cs="Arial"/>
          <w:iCs/>
          <w:lang w:val="en-US"/>
        </w:rPr>
        <w:t>In short, the explanations should communicate two pieces of information; a general sense of why the model predicted the current NOC, and with which specific changes a different NOC could have been predicted. The general information gives an impression of the model’s focus, while the more detailed counterfactual gives a sense of thresholding values and how close the decision is.</w:t>
      </w:r>
    </w:p>
    <w:p w14:paraId="4F848B14" w14:textId="59FFB5DD" w:rsidR="00823414" w:rsidRPr="0057620B" w:rsidRDefault="00060E4E" w:rsidP="00EB7B57">
      <w:pPr>
        <w:pStyle w:val="Geenafstand"/>
        <w:spacing w:line="360" w:lineRule="auto"/>
        <w:rPr>
          <w:rFonts w:ascii="Arial" w:hAnsi="Arial" w:cs="Arial"/>
          <w:iCs/>
          <w:lang w:val="en-US"/>
        </w:rPr>
      </w:pPr>
      <w:del w:id="156" w:author="Benschop, Corina" w:date="2021-05-27T13:54:00Z">
        <w:r w:rsidRPr="0057620B" w:rsidDel="00D34EBC">
          <w:rPr>
            <w:rFonts w:ascii="Arial" w:hAnsi="Arial" w:cs="Arial"/>
            <w:iCs/>
            <w:lang w:val="en-US"/>
          </w:rPr>
          <w:delText>It was interesting to note that t</w:delText>
        </w:r>
      </w:del>
      <w:ins w:id="157" w:author="Benschop, Corina" w:date="2021-05-27T13:54:00Z">
        <w:r w:rsidR="00D34EBC">
          <w:rPr>
            <w:rFonts w:ascii="Arial" w:hAnsi="Arial" w:cs="Arial"/>
            <w:iCs/>
            <w:lang w:val="en-US"/>
          </w:rPr>
          <w:t>T</w:t>
        </w:r>
      </w:ins>
      <w:r w:rsidRPr="0057620B">
        <w:rPr>
          <w:rFonts w:ascii="Arial" w:hAnsi="Arial" w:cs="Arial"/>
          <w:iCs/>
          <w:lang w:val="en-US"/>
        </w:rPr>
        <w:t xml:space="preserve">his lines up nicely with the two questions that a good explanation of a single prediction should answer </w:t>
      </w:r>
      <w:r w:rsidR="00EB7B57" w:rsidRPr="0057620B">
        <w:rPr>
          <w:rFonts w:ascii="Arial" w:hAnsi="Arial" w:cs="Arial"/>
          <w:iCs/>
          <w:lang w:val="en-US"/>
        </w:rPr>
        <w:fldChar w:fldCharType="begin">
          <w:fldData xml:space="preserve">PEVuZE5vdGU+PENpdGU+PEF1dGhvcj5XYWNodGVyPC9BdXRob3I+PFllYXI+MjAxODwvWWVhcj48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</w:fldData>
        </w:fldChar>
      </w:r>
      <w:r w:rsidR="000E00EE" w:rsidRPr="0057620B">
        <w:rPr>
          <w:rFonts w:ascii="Arial" w:hAnsi="Arial" w:cs="Arial"/>
          <w:iCs/>
          <w:lang w:val="en-US"/>
        </w:rPr>
        <w:instrText xml:space="preserve"> ADDIN EN.CITE </w:instrText>
      </w:r>
      <w:r w:rsidR="000E00EE" w:rsidRPr="0057620B">
        <w:rPr>
          <w:rFonts w:ascii="Arial" w:hAnsi="Arial" w:cs="Arial"/>
          <w:iCs/>
          <w:lang w:val="en-US"/>
        </w:rPr>
        <w:fldChar w:fldCharType="begin">
          <w:fldData xml:space="preserve">PEVuZE5vdGU+PENpdGU+PEF1dGhvcj5XYWNodGVyPC9BdXRob3I+PFllYXI+MjAxODwvWWVhcj48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</w:fldData>
        </w:fldChar>
      </w:r>
      <w:r w:rsidR="000E00EE" w:rsidRPr="0057620B">
        <w:rPr>
          <w:rFonts w:ascii="Arial" w:hAnsi="Arial" w:cs="Arial"/>
          <w:iCs/>
          <w:lang w:val="en-US"/>
        </w:rPr>
        <w:instrText xml:space="preserve"> ADDIN EN.CITE.DATA </w:instrText>
      </w:r>
      <w:r w:rsidR="000E00EE" w:rsidRPr="0057620B">
        <w:rPr>
          <w:rFonts w:ascii="Arial" w:hAnsi="Arial" w:cs="Arial"/>
          <w:iCs/>
          <w:lang w:val="en-US"/>
        </w:rPr>
      </w:r>
      <w:r w:rsidR="000E00EE" w:rsidRPr="0057620B">
        <w:rPr>
          <w:rFonts w:ascii="Arial" w:hAnsi="Arial" w:cs="Arial"/>
          <w:iCs/>
          <w:lang w:val="en-US"/>
        </w:rPr>
        <w:fldChar w:fldCharType="end"/>
      </w:r>
      <w:r w:rsidR="00EB7B57" w:rsidRPr="0057620B">
        <w:rPr>
          <w:rFonts w:ascii="Arial" w:hAnsi="Arial" w:cs="Arial"/>
          <w:iCs/>
          <w:lang w:val="en-US"/>
        </w:rPr>
      </w:r>
      <w:r w:rsidR="00EB7B57" w:rsidRPr="0057620B">
        <w:rPr>
          <w:rFonts w:ascii="Arial" w:hAnsi="Arial" w:cs="Arial"/>
          <w:iCs/>
          <w:lang w:val="en-US"/>
        </w:rPr>
        <w:fldChar w:fldCharType="separate"/>
      </w:r>
      <w:r w:rsidR="000E00EE" w:rsidRPr="0057620B">
        <w:rPr>
          <w:rFonts w:ascii="Arial" w:hAnsi="Arial" w:cs="Arial"/>
          <w:iCs/>
          <w:noProof/>
          <w:lang w:val="en-US"/>
        </w:rPr>
        <w:t>[20, 37, 38]</w:t>
      </w:r>
      <w:r w:rsidR="00EB7B57" w:rsidRPr="0057620B">
        <w:rPr>
          <w:rFonts w:ascii="Arial" w:hAnsi="Arial" w:cs="Arial"/>
          <w:iCs/>
          <w:lang w:val="en-US"/>
        </w:rPr>
        <w:fldChar w:fldCharType="end"/>
      </w:r>
      <w:r w:rsidR="00EB7B57" w:rsidRPr="0057620B">
        <w:rPr>
          <w:rFonts w:ascii="Arial" w:hAnsi="Arial" w:cs="Arial"/>
          <w:iCs/>
          <w:lang w:val="en-US"/>
        </w:rPr>
        <w:t xml:space="preserve">: </w:t>
      </w:r>
    </w:p>
    <w:p w14:paraId="0B2804CD" w14:textId="77777777" w:rsidR="00EE1E54" w:rsidRPr="0057620B" w:rsidRDefault="00EE1E54" w:rsidP="00EB7B57">
      <w:pPr>
        <w:pStyle w:val="Geenafstand"/>
        <w:spacing w:line="360" w:lineRule="auto"/>
        <w:rPr>
          <w:rFonts w:ascii="Arial" w:hAnsi="Arial" w:cs="Arial"/>
          <w:iCs/>
          <w:lang w:val="en-US"/>
        </w:rPr>
      </w:pPr>
    </w:p>
    <w:p w14:paraId="477BD3E1" w14:textId="203AEE20" w:rsidR="00823414" w:rsidRPr="0057620B" w:rsidRDefault="00823414" w:rsidP="00D43CC1">
      <w:pPr>
        <w:pStyle w:val="Geenafstand"/>
        <w:numPr>
          <w:ilvl w:val="0"/>
          <w:numId w:val="2"/>
        </w:numPr>
        <w:spacing w:line="360" w:lineRule="auto"/>
        <w:rPr>
          <w:rFonts w:ascii="Arial" w:hAnsi="Arial" w:cs="Arial"/>
          <w:i/>
          <w:lang w:val="en-US"/>
        </w:rPr>
      </w:pPr>
      <w:bookmarkStart w:id="158" w:name="_Hlk72326298"/>
      <w:r w:rsidRPr="0057620B">
        <w:rPr>
          <w:rFonts w:ascii="Arial" w:hAnsi="Arial" w:cs="Arial"/>
          <w:i/>
          <w:lang w:val="en-US"/>
        </w:rPr>
        <w:t>What were the main reasons for the model to reach the current prediction?</w:t>
      </w:r>
    </w:p>
    <w:p w14:paraId="1B4D3477" w14:textId="5069A6E8" w:rsidR="00EE1E54" w:rsidRPr="0057620B" w:rsidRDefault="00EB7B57" w:rsidP="00EE1E54">
      <w:pPr>
        <w:pStyle w:val="Geenafstand"/>
        <w:numPr>
          <w:ilvl w:val="0"/>
          <w:numId w:val="2"/>
        </w:numPr>
        <w:spacing w:line="360" w:lineRule="auto"/>
        <w:rPr>
          <w:rFonts w:ascii="Arial" w:hAnsi="Arial" w:cs="Arial"/>
          <w:iCs/>
          <w:lang w:val="en-US"/>
        </w:rPr>
      </w:pPr>
      <w:r w:rsidRPr="0057620B">
        <w:rPr>
          <w:rFonts w:ascii="Arial" w:hAnsi="Arial" w:cs="Arial"/>
          <w:i/>
          <w:lang w:val="en-US"/>
        </w:rPr>
        <w:t>With which feature changes</w:t>
      </w:r>
      <w:r w:rsidR="00823414" w:rsidRPr="0057620B">
        <w:rPr>
          <w:rFonts w:ascii="Arial" w:hAnsi="Arial" w:cs="Arial"/>
          <w:i/>
          <w:lang w:val="en-US"/>
        </w:rPr>
        <w:t xml:space="preserve"> could </w:t>
      </w:r>
      <w:r w:rsidR="00C92748" w:rsidRPr="0057620B">
        <w:rPr>
          <w:rFonts w:ascii="Arial" w:hAnsi="Arial" w:cs="Arial"/>
          <w:i/>
          <w:lang w:val="en-US"/>
        </w:rPr>
        <w:t>the model</w:t>
      </w:r>
      <w:r w:rsidR="00823414" w:rsidRPr="0057620B">
        <w:rPr>
          <w:rFonts w:ascii="Arial" w:hAnsi="Arial" w:cs="Arial"/>
          <w:i/>
          <w:lang w:val="en-US"/>
        </w:rPr>
        <w:t xml:space="preserve"> have arrived at a different </w:t>
      </w:r>
      <w:r w:rsidRPr="0057620B">
        <w:rPr>
          <w:rFonts w:ascii="Arial" w:hAnsi="Arial" w:cs="Arial"/>
          <w:i/>
          <w:lang w:val="en-US"/>
        </w:rPr>
        <w:t>prediction?</w:t>
      </w:r>
      <w:bookmarkEnd w:id="158"/>
    </w:p>
    <w:p w14:paraId="0034E05C" w14:textId="77777777" w:rsidR="00EE1E54" w:rsidRPr="0057620B" w:rsidRDefault="00EE1E54" w:rsidP="00EE1E54">
      <w:pPr>
        <w:pStyle w:val="Geenafstand"/>
        <w:spacing w:line="360" w:lineRule="auto"/>
        <w:ind w:firstLine="0"/>
        <w:rPr>
          <w:rFonts w:ascii="Arial" w:hAnsi="Arial" w:cs="Arial"/>
          <w:iCs/>
          <w:lang w:val="en-US"/>
        </w:rPr>
      </w:pPr>
    </w:p>
    <w:p w14:paraId="2A8EC42C" w14:textId="715717E2" w:rsidR="00EE1E54" w:rsidRPr="0057620B" w:rsidRDefault="00EE1E54" w:rsidP="00EE1E54">
      <w:pPr>
        <w:pStyle w:val="Geenafstand"/>
        <w:spacing w:line="360" w:lineRule="auto"/>
        <w:ind w:left="360" w:firstLine="0"/>
        <w:rPr>
          <w:rFonts w:ascii="Arial" w:hAnsi="Arial" w:cs="Arial"/>
          <w:iCs/>
          <w:lang w:val="en-US"/>
        </w:rPr>
      </w:pPr>
      <w:r w:rsidRPr="0057620B">
        <w:rPr>
          <w:rFonts w:ascii="Arial" w:hAnsi="Arial" w:cs="Arial"/>
          <w:iCs/>
          <w:lang w:val="en-US"/>
        </w:rPr>
        <w:t>To answer these two questions, we consult</w:t>
      </w:r>
      <w:r w:rsidR="00151D64" w:rsidRPr="0057620B">
        <w:rPr>
          <w:rFonts w:ascii="Arial" w:hAnsi="Arial" w:cs="Arial"/>
          <w:iCs/>
          <w:lang w:val="en-US"/>
        </w:rPr>
        <w:t>ed</w:t>
      </w:r>
      <w:r w:rsidRPr="0057620B">
        <w:rPr>
          <w:rFonts w:ascii="Arial" w:hAnsi="Arial" w:cs="Arial"/>
          <w:iCs/>
          <w:lang w:val="en-US"/>
        </w:rPr>
        <w:t xml:space="preserve"> a study that has </w:t>
      </w:r>
      <w:r w:rsidR="00B21E8A" w:rsidRPr="0057620B">
        <w:rPr>
          <w:rFonts w:ascii="Arial" w:hAnsi="Arial" w:cs="Arial"/>
          <w:iCs/>
          <w:lang w:val="en-US"/>
        </w:rPr>
        <w:t>identified which</w:t>
      </w:r>
      <w:r w:rsidR="00865C43" w:rsidRPr="0057620B">
        <w:rPr>
          <w:rFonts w:ascii="Arial" w:hAnsi="Arial" w:cs="Arial"/>
          <w:iCs/>
          <w:lang w:val="en-US"/>
        </w:rPr>
        <w:t xml:space="preserve"> types of</w:t>
      </w:r>
    </w:p>
    <w:p w14:paraId="2F105606" w14:textId="45400CA5" w:rsidR="00DF79E9" w:rsidRPr="0057620B" w:rsidRDefault="00865C43" w:rsidP="001C34B9">
      <w:pPr>
        <w:pStyle w:val="Geenafstand"/>
        <w:spacing w:line="360" w:lineRule="auto"/>
        <w:ind w:firstLine="0"/>
        <w:rPr>
          <w:rFonts w:ascii="Arial" w:hAnsi="Arial" w:cs="Arial"/>
          <w:iCs/>
          <w:lang w:val="en-US"/>
        </w:rPr>
      </w:pPr>
      <w:r w:rsidRPr="0057620B">
        <w:rPr>
          <w:rFonts w:ascii="Arial" w:hAnsi="Arial" w:cs="Arial"/>
          <w:iCs/>
          <w:lang w:val="en-US"/>
        </w:rPr>
        <w:t>explanations work best for which types of questions</w:t>
      </w:r>
      <w:r w:rsidR="0045017A" w:rsidRPr="0057620B">
        <w:rPr>
          <w:rFonts w:ascii="Arial" w:hAnsi="Arial" w:cs="Arial"/>
          <w:lang w:val="en-US"/>
        </w:rPr>
        <w:t xml:space="preserve"> </w:t>
      </w:r>
      <w:r w:rsidR="0045017A" w:rsidRPr="0057620B">
        <w:rPr>
          <w:rFonts w:ascii="Arial" w:hAnsi="Arial" w:cs="Arial"/>
          <w:lang w:val="en-US"/>
        </w:rPr>
        <w:fldChar w:fldCharType="begin"/>
      </w:r>
      <w:r w:rsidR="00650B51">
        <w:rPr>
          <w:rFonts w:ascii="Arial" w:hAnsi="Arial" w:cs="Arial"/>
          <w:lang w:val="en-US"/>
        </w:rPr>
        <w:instrText xml:space="preserve"> ADDIN EN.CITE &lt;EndNote&gt;&lt;Cite&gt;&lt;Author&gt;Akula&lt;/Author&gt;&lt;Year&gt;2019&lt;/Year&gt;&lt;RecNum&gt;207&lt;/RecNum&gt;&lt;DisplayText&gt;[60]&lt;/DisplayText&gt;&lt;record&gt;&lt;rec-number&gt;207&lt;/rec-number&gt;&lt;foreign-keys&gt;&lt;key app="EN" db-id="p22005xv5srwpxeed275s99yfvez9tfr995s" timestamp="1614108200"&gt;207&lt;/key&gt;&lt;/foreign-keys&gt;&lt;ref-type name="Conference Proceedings"&gt;10&lt;/ref-type&gt;&lt;contributors&gt;&lt;authors&gt;&lt;author&gt;Akula, Arjun Reddy&lt;/author&gt;&lt;author&gt;Todorovic, S.&lt;/author&gt;&lt;author&gt;Chai, J. Y.&lt;/author&gt;&lt;author&gt;Zhu, S.&lt;/author&gt;&lt;/authors&gt;&lt;/contributors&gt;&lt;titles&gt;&lt;title&gt;Natural Language Interaction with Explainable AI Models&lt;/title&gt;&lt;secondary-title&gt;CVPR Workshops&lt;/secondary-title&gt;&lt;/titles&gt;&lt;dates&gt;&lt;year&gt;2019&lt;/year&gt;&lt;/dates&gt;&lt;urls&gt;&lt;/urls&gt;&lt;/record&gt;&lt;/Cite&gt;&lt;/EndNote&gt;</w:instrText>
      </w:r>
      <w:r w:rsidR="0045017A" w:rsidRPr="0057620B">
        <w:rPr>
          <w:rFonts w:ascii="Arial" w:hAnsi="Arial" w:cs="Arial"/>
          <w:lang w:val="en-US"/>
        </w:rPr>
        <w:fldChar w:fldCharType="separate"/>
      </w:r>
      <w:r w:rsidR="00650B51">
        <w:rPr>
          <w:rFonts w:ascii="Arial" w:hAnsi="Arial" w:cs="Arial"/>
          <w:noProof/>
          <w:lang w:val="en-US"/>
        </w:rPr>
        <w:t>[60]</w:t>
      </w:r>
      <w:r w:rsidR="0045017A" w:rsidRPr="0057620B">
        <w:rPr>
          <w:rFonts w:ascii="Arial" w:hAnsi="Arial" w:cs="Arial"/>
          <w:lang w:val="en-US"/>
        </w:rPr>
        <w:fldChar w:fldCharType="end"/>
      </w:r>
      <w:r w:rsidR="0045017A" w:rsidRPr="0057620B">
        <w:rPr>
          <w:rFonts w:ascii="Arial" w:hAnsi="Arial" w:cs="Arial"/>
          <w:lang w:val="en-US"/>
        </w:rPr>
        <w:t>.</w:t>
      </w:r>
      <w:r w:rsidRPr="0057620B">
        <w:rPr>
          <w:rFonts w:ascii="Arial" w:hAnsi="Arial" w:cs="Arial"/>
          <w:iCs/>
          <w:lang w:val="en-US"/>
        </w:rPr>
        <w:t xml:space="preserve"> </w:t>
      </w:r>
      <w:r w:rsidR="00EE1E54" w:rsidRPr="0057620B">
        <w:rPr>
          <w:rFonts w:ascii="Arial" w:hAnsi="Arial" w:cs="Arial"/>
          <w:iCs/>
          <w:lang w:val="en-US"/>
        </w:rPr>
        <w:t>From their definitions,</w:t>
      </w:r>
      <w:r w:rsidRPr="0057620B">
        <w:rPr>
          <w:rFonts w:ascii="Arial" w:hAnsi="Arial" w:cs="Arial"/>
          <w:iCs/>
          <w:lang w:val="en-US"/>
        </w:rPr>
        <w:t xml:space="preserve"> </w:t>
      </w:r>
      <w:del w:id="159" w:author="Benschop, Corina" w:date="2021-05-27T13:54:00Z">
        <w:r w:rsidRPr="0057620B" w:rsidDel="00D34EBC">
          <w:rPr>
            <w:rFonts w:ascii="Arial" w:hAnsi="Arial" w:cs="Arial"/>
            <w:iCs/>
            <w:lang w:val="en-US"/>
          </w:rPr>
          <w:delText xml:space="preserve">our </w:delText>
        </w:r>
      </w:del>
      <w:ins w:id="160" w:author="Benschop, Corina" w:date="2021-05-27T13:54:00Z">
        <w:r w:rsidR="00D34EBC">
          <w:rPr>
            <w:rFonts w:ascii="Arial" w:hAnsi="Arial" w:cs="Arial"/>
            <w:iCs/>
            <w:lang w:val="en-US"/>
          </w:rPr>
          <w:t>the</w:t>
        </w:r>
        <w:r w:rsidR="00D34EBC" w:rsidRPr="0057620B">
          <w:rPr>
            <w:rFonts w:ascii="Arial" w:hAnsi="Arial" w:cs="Arial"/>
            <w:iCs/>
            <w:lang w:val="en-US"/>
          </w:rPr>
          <w:t xml:space="preserve"> </w:t>
        </w:r>
      </w:ins>
      <w:r w:rsidRPr="0057620B">
        <w:rPr>
          <w:rFonts w:ascii="Arial" w:hAnsi="Arial" w:cs="Arial"/>
          <w:iCs/>
          <w:lang w:val="en-US"/>
        </w:rPr>
        <w:t>experts would like to have “WH-X” and “WH-NOT-Y” questions answered</w:t>
      </w:r>
      <w:r w:rsidR="00B21E8A" w:rsidRPr="0057620B">
        <w:rPr>
          <w:rFonts w:ascii="Arial" w:hAnsi="Arial" w:cs="Arial"/>
          <w:iCs/>
          <w:lang w:val="en-US"/>
        </w:rPr>
        <w:t xml:space="preserve">, which correspond to questions 1 and 2 listed above. </w:t>
      </w:r>
      <w:r w:rsidRPr="0057620B">
        <w:rPr>
          <w:rFonts w:ascii="Arial" w:hAnsi="Arial" w:cs="Arial"/>
          <w:iCs/>
          <w:lang w:val="en-US"/>
        </w:rPr>
        <w:t xml:space="preserve">These are respectively best answered with a factual explanation that denotes </w:t>
      </w:r>
      <w:r w:rsidR="00EE1E54" w:rsidRPr="0057620B">
        <w:rPr>
          <w:rFonts w:ascii="Arial" w:hAnsi="Arial" w:cs="Arial"/>
          <w:iCs/>
          <w:lang w:val="en-US"/>
        </w:rPr>
        <w:t>which factors</w:t>
      </w:r>
      <w:r w:rsidRPr="0057620B">
        <w:rPr>
          <w:rFonts w:ascii="Arial" w:hAnsi="Arial" w:cs="Arial"/>
          <w:iCs/>
          <w:lang w:val="en-US"/>
        </w:rPr>
        <w:t xml:space="preserve"> in this profile is causing the prediction, and a counterfactual explanation demonstrating what </w:t>
      </w:r>
      <w:r w:rsidR="00EE1E54" w:rsidRPr="0057620B">
        <w:rPr>
          <w:rFonts w:ascii="Arial" w:hAnsi="Arial" w:cs="Arial"/>
          <w:iCs/>
          <w:lang w:val="en-US"/>
        </w:rPr>
        <w:t xml:space="preserve">would need to change </w:t>
      </w:r>
      <w:r w:rsidRPr="0057620B">
        <w:rPr>
          <w:rFonts w:ascii="Arial" w:hAnsi="Arial" w:cs="Arial"/>
          <w:iCs/>
          <w:lang w:val="en-US"/>
        </w:rPr>
        <w:t xml:space="preserve">in this profile </w:t>
      </w:r>
      <w:r w:rsidR="00EE1E54" w:rsidRPr="0057620B">
        <w:rPr>
          <w:rFonts w:ascii="Arial" w:hAnsi="Arial" w:cs="Arial"/>
          <w:iCs/>
          <w:lang w:val="en-US"/>
        </w:rPr>
        <w:t>to reach a different</w:t>
      </w:r>
      <w:r w:rsidRPr="0057620B">
        <w:rPr>
          <w:rFonts w:ascii="Arial" w:hAnsi="Arial" w:cs="Arial"/>
          <w:iCs/>
          <w:lang w:val="en-US"/>
        </w:rPr>
        <w:t xml:space="preserve"> prediction. </w:t>
      </w:r>
    </w:p>
    <w:p w14:paraId="5A10D142" w14:textId="5A1AD72E" w:rsidR="0044399C" w:rsidRPr="0057620B" w:rsidRDefault="00823414" w:rsidP="009231FD">
      <w:pPr>
        <w:pStyle w:val="Geenafstand"/>
        <w:spacing w:line="360" w:lineRule="auto"/>
        <w:rPr>
          <w:rFonts w:ascii="Arial" w:hAnsi="Arial" w:cs="Arial"/>
          <w:iCs/>
          <w:lang w:val="en-US"/>
        </w:rPr>
      </w:pPr>
      <w:r w:rsidRPr="0057620B">
        <w:rPr>
          <w:rFonts w:ascii="Arial" w:hAnsi="Arial" w:cs="Arial"/>
          <w:iCs/>
          <w:lang w:val="en-US"/>
        </w:rPr>
        <w:t xml:space="preserve">To answer question 1, we determined that the use of SHAP values would be sufficient to give an impression of feature importance. </w:t>
      </w:r>
      <w:r w:rsidR="00CA706A">
        <w:rPr>
          <w:rFonts w:ascii="Arial" w:hAnsi="Arial" w:cs="Arial"/>
          <w:iCs/>
          <w:lang w:val="en-US"/>
        </w:rPr>
        <w:t xml:space="preserve">We acknowledge that </w:t>
      </w:r>
      <w:r w:rsidR="0044399C" w:rsidRPr="0057620B">
        <w:rPr>
          <w:rFonts w:ascii="Arial" w:hAnsi="Arial" w:cs="Arial"/>
          <w:iCs/>
          <w:lang w:val="en-US"/>
        </w:rPr>
        <w:t>all</w:t>
      </w:r>
      <w:r w:rsidR="00CA706A">
        <w:rPr>
          <w:rFonts w:ascii="Arial" w:hAnsi="Arial" w:cs="Arial"/>
          <w:iCs/>
          <w:lang w:val="en-US"/>
        </w:rPr>
        <w:t xml:space="preserve"> perturbation-based</w:t>
      </w:r>
      <w:r w:rsidR="0044399C" w:rsidRPr="0057620B">
        <w:rPr>
          <w:rFonts w:ascii="Arial" w:hAnsi="Arial" w:cs="Arial"/>
          <w:iCs/>
          <w:lang w:val="en-US"/>
        </w:rPr>
        <w:t xml:space="preserve"> feature importance methods arbitrarily split the impact of correlated features on the model</w:t>
      </w:r>
      <w:r w:rsidR="00CA706A">
        <w:rPr>
          <w:rFonts w:ascii="Arial" w:hAnsi="Arial" w:cs="Arial"/>
          <w:iCs/>
          <w:lang w:val="en-US"/>
        </w:rPr>
        <w:t xml:space="preserve"> </w:t>
      </w:r>
      <w:r w:rsidR="00CA706A">
        <w:rPr>
          <w:rFonts w:ascii="Arial" w:hAnsi="Arial" w:cs="Arial"/>
          <w:iCs/>
          <w:lang w:val="en-US"/>
        </w:rPr>
        <w:fldChar w:fldCharType="begin"/>
      </w:r>
      <w:r w:rsidR="00650B51">
        <w:rPr>
          <w:rFonts w:ascii="Arial" w:hAnsi="Arial" w:cs="Arial"/>
          <w:iCs/>
          <w:lang w:val="en-US"/>
        </w:rPr>
        <w:instrText xml:space="preserve"> ADDIN EN.CITE &lt;EndNote&gt;&lt;Cite&gt;&lt;Author&gt;Molnar&lt;/Author&gt;&lt;Year&gt;2020&lt;/Year&gt;&lt;RecNum&gt;105&lt;/RecNum&gt;&lt;DisplayText&gt;[61]&lt;/DisplayText&gt;&lt;record&gt;&lt;rec-number&gt;105&lt;/rec-number&gt;&lt;foreign-keys&gt;&lt;key app="EN" db-id="p22005xv5srwpxeed275s99yfvez9tfr995s" timestamp="1606409592"&gt;105&lt;/key&gt;&lt;/foreign-keys&gt;&lt;ref-type name="Journal Article"&gt;17&lt;/ref-type&gt;&lt;contributors&gt;&lt;authors&gt;&lt;author&gt;Molnar, Christoph&lt;/author&gt;&lt;author&gt;Konig, Gunnar&lt;/author&gt;&lt;author&gt;Herbinger, Julia&lt;/author&gt;&lt;author&gt;Freiesleben, Timo&lt;/author&gt;&lt;author&gt;Dandl, Susanne&lt;/author&gt;&lt;author&gt;Scholbeck, Christian A.&lt;/author&gt;&lt;author&gt;Casalicchio, Giuseppe&lt;/author&gt;&lt;author&gt;Grosse-Wentrup, Moritz&lt;/author&gt;&lt;author&gt;Bischl, B.&lt;/author&gt;&lt;/authors&gt;&lt;/contributors&gt;&lt;titles&gt;&lt;title&gt;Pitfalls to Avoid when Interpreting Machine Learning Models&lt;/title&gt;&lt;secondary-title&gt;ArXiv&lt;/secondary-title&gt;&lt;/titles&gt;&lt;periodical&gt;&lt;full-title&gt;ArXiv&lt;/full-title&gt;&lt;/periodical&gt;&lt;volume&gt;abs/2007.04131&lt;/volume&gt;&lt;dates&gt;&lt;year&gt;2020&lt;/year&gt;&lt;/dates&gt;&lt;urls&gt;&lt;/urls&gt;&lt;/record&gt;&lt;/Cite&gt;&lt;/EndNote&gt;</w:instrText>
      </w:r>
      <w:r w:rsidR="00CA706A">
        <w:rPr>
          <w:rFonts w:ascii="Arial" w:hAnsi="Arial" w:cs="Arial"/>
          <w:iCs/>
          <w:lang w:val="en-US"/>
        </w:rPr>
        <w:fldChar w:fldCharType="separate"/>
      </w:r>
      <w:r w:rsidR="00650B51">
        <w:rPr>
          <w:rFonts w:ascii="Arial" w:hAnsi="Arial" w:cs="Arial"/>
          <w:iCs/>
          <w:noProof/>
          <w:lang w:val="en-US"/>
        </w:rPr>
        <w:t>[61]</w:t>
      </w:r>
      <w:r w:rsidR="00CA706A">
        <w:rPr>
          <w:rFonts w:ascii="Arial" w:hAnsi="Arial" w:cs="Arial"/>
          <w:iCs/>
          <w:lang w:val="en-US"/>
        </w:rPr>
        <w:fldChar w:fldCharType="end"/>
      </w:r>
      <w:r w:rsidR="0044399C" w:rsidRPr="0057620B">
        <w:rPr>
          <w:rFonts w:ascii="Arial" w:hAnsi="Arial" w:cs="Arial"/>
          <w:iCs/>
          <w:lang w:val="en-US"/>
        </w:rPr>
        <w:t xml:space="preserve">. The result of this issue is that the importance values for correlated contributing features are underestimated, in contrast to if their importance was left undivided. However, since </w:t>
      </w:r>
      <w:ins w:id="161" w:author="Benschop, Corina" w:date="2021-05-27T13:56:00Z">
        <w:r w:rsidR="00ED09B2">
          <w:rPr>
            <w:rFonts w:ascii="Arial" w:hAnsi="Arial" w:cs="Arial"/>
            <w:iCs/>
            <w:lang w:val="en-US"/>
          </w:rPr>
          <w:t xml:space="preserve">the </w:t>
        </w:r>
      </w:ins>
      <w:r w:rsidR="0044399C" w:rsidRPr="0057620B">
        <w:rPr>
          <w:rFonts w:ascii="Arial" w:hAnsi="Arial" w:cs="Arial"/>
          <w:iCs/>
          <w:lang w:val="en-US"/>
        </w:rPr>
        <w:t>main goal of these values is to give an impression of the contributing factors to a prediction, the exact values are not a priority. This part of the explanation is to observe a general sense of which features contributed to the prediction in which direction. For this purpose, we deem SHAP adequate.</w:t>
      </w:r>
    </w:p>
    <w:p w14:paraId="333A5387" w14:textId="77777777" w:rsidR="00EF391D" w:rsidRPr="0057620B" w:rsidRDefault="00EF391D" w:rsidP="001C34B9">
      <w:pPr>
        <w:pStyle w:val="Geenafstand"/>
        <w:spacing w:line="360" w:lineRule="auto"/>
        <w:ind w:firstLine="0"/>
        <w:rPr>
          <w:rFonts w:ascii="Arial" w:hAnsi="Arial" w:cs="Arial"/>
          <w:iCs/>
          <w:lang w:val="en-US"/>
        </w:rPr>
      </w:pPr>
    </w:p>
    <w:p w14:paraId="10C77652" w14:textId="77777777" w:rsidR="00151D64" w:rsidRPr="0057620B" w:rsidRDefault="00750490" w:rsidP="00151D64">
      <w:pPr>
        <w:pStyle w:val="Geenafstand"/>
        <w:numPr>
          <w:ilvl w:val="1"/>
          <w:numId w:val="12"/>
        </w:numPr>
        <w:spacing w:line="360" w:lineRule="auto"/>
        <w:rPr>
          <w:rFonts w:ascii="Arial" w:hAnsi="Arial" w:cs="Arial"/>
          <w:i/>
          <w:lang w:val="en-US"/>
        </w:rPr>
      </w:pPr>
      <w:bookmarkStart w:id="162" w:name="_Ref72858750"/>
      <w:r w:rsidRPr="0057620B">
        <w:rPr>
          <w:rFonts w:ascii="Arial" w:hAnsi="Arial" w:cs="Arial"/>
          <w:i/>
          <w:lang w:val="en-US"/>
        </w:rPr>
        <w:t>Desiderata counterfactual explanations</w:t>
      </w:r>
      <w:bookmarkEnd w:id="162"/>
    </w:p>
    <w:p w14:paraId="0AF343EC" w14:textId="77777777" w:rsidR="00151D64" w:rsidRPr="0057620B" w:rsidRDefault="00151D64" w:rsidP="00151D64">
      <w:pPr>
        <w:pStyle w:val="Geenafstand"/>
        <w:spacing w:line="360" w:lineRule="auto"/>
        <w:ind w:left="360" w:firstLine="0"/>
        <w:rPr>
          <w:rFonts w:ascii="Arial" w:hAnsi="Arial" w:cs="Arial"/>
          <w:iCs/>
          <w:lang w:val="en-US"/>
        </w:rPr>
      </w:pPr>
      <w:r w:rsidRPr="0057620B">
        <w:rPr>
          <w:rFonts w:ascii="Arial" w:hAnsi="Arial" w:cs="Arial"/>
          <w:iCs/>
          <w:lang w:val="en-US"/>
        </w:rPr>
        <w:t>To develop the most suitable counterfactual method, w</w:t>
      </w:r>
      <w:r w:rsidR="003877EF" w:rsidRPr="0057620B">
        <w:rPr>
          <w:rFonts w:ascii="Arial" w:hAnsi="Arial" w:cs="Arial"/>
          <w:iCs/>
          <w:lang w:val="en-US"/>
        </w:rPr>
        <w:t>e derived a list of desiderata</w:t>
      </w:r>
      <w:r w:rsidRPr="0057620B">
        <w:rPr>
          <w:rFonts w:ascii="Arial" w:hAnsi="Arial" w:cs="Arial"/>
          <w:iCs/>
          <w:lang w:val="en-US"/>
        </w:rPr>
        <w:t xml:space="preserve"> that</w:t>
      </w:r>
    </w:p>
    <w:p w14:paraId="3D20D8E8" w14:textId="7A6189E0" w:rsidR="00355BF7" w:rsidRPr="0057620B" w:rsidRDefault="00151D64" w:rsidP="00151D64">
      <w:pPr>
        <w:pStyle w:val="Geenafstand"/>
        <w:spacing w:line="360" w:lineRule="auto"/>
        <w:ind w:firstLine="0"/>
        <w:rPr>
          <w:rFonts w:ascii="Arial" w:hAnsi="Arial" w:cs="Arial"/>
          <w:iCs/>
          <w:lang w:val="en-US"/>
        </w:rPr>
      </w:pPr>
      <w:r w:rsidRPr="0057620B">
        <w:rPr>
          <w:rFonts w:ascii="Arial" w:hAnsi="Arial" w:cs="Arial"/>
          <w:iCs/>
          <w:lang w:val="en-US"/>
        </w:rPr>
        <w:t>we</w:t>
      </w:r>
      <w:r w:rsidR="004D14B2" w:rsidRPr="0057620B">
        <w:rPr>
          <w:rFonts w:ascii="Arial" w:hAnsi="Arial" w:cs="Arial"/>
          <w:iCs/>
          <w:lang w:val="en-US"/>
        </w:rPr>
        <w:t xml:space="preserve"> must accommodate</w:t>
      </w:r>
      <w:r w:rsidR="001A2FC8" w:rsidRPr="0057620B">
        <w:rPr>
          <w:rFonts w:ascii="Arial" w:hAnsi="Arial" w:cs="Arial"/>
          <w:iCs/>
          <w:lang w:val="en-US"/>
        </w:rPr>
        <w:t>.</w:t>
      </w:r>
    </w:p>
    <w:p w14:paraId="199C2D65" w14:textId="484A5FF0" w:rsidR="00784C15" w:rsidRPr="0057620B" w:rsidRDefault="00D04283" w:rsidP="00D43CC1">
      <w:pPr>
        <w:pStyle w:val="Geenafstand"/>
        <w:numPr>
          <w:ilvl w:val="0"/>
          <w:numId w:val="3"/>
        </w:numPr>
        <w:spacing w:line="360" w:lineRule="auto"/>
        <w:rPr>
          <w:rFonts w:ascii="Arial" w:hAnsi="Arial" w:cs="Arial"/>
          <w:iCs/>
          <w:lang w:val="en-US"/>
        </w:rPr>
      </w:pPr>
      <w:r w:rsidRPr="0057620B">
        <w:rPr>
          <w:rFonts w:ascii="Arial" w:hAnsi="Arial" w:cs="Arial"/>
          <w:iCs/>
          <w:lang w:val="en-US"/>
        </w:rPr>
        <w:t>Model-agnostic</w:t>
      </w:r>
      <w:r w:rsidR="006916E5" w:rsidRPr="0057620B">
        <w:rPr>
          <w:rFonts w:ascii="Arial" w:hAnsi="Arial" w:cs="Arial"/>
          <w:iCs/>
          <w:lang w:val="en-US"/>
        </w:rPr>
        <w:tab/>
      </w:r>
      <w:r w:rsidR="00151D64" w:rsidRPr="0057620B">
        <w:rPr>
          <w:rFonts w:ascii="Arial" w:hAnsi="Arial" w:cs="Arial"/>
          <w:iCs/>
          <w:lang w:val="en-US"/>
        </w:rPr>
        <w:t>Can be applied to</w:t>
      </w:r>
      <w:r w:rsidR="006916E5" w:rsidRPr="0057620B">
        <w:rPr>
          <w:rFonts w:ascii="Arial" w:hAnsi="Arial" w:cs="Arial"/>
          <w:iCs/>
          <w:lang w:val="en-US"/>
        </w:rPr>
        <w:t xml:space="preserve"> any model</w:t>
      </w:r>
    </w:p>
    <w:p w14:paraId="7CC66226" w14:textId="4838FF3C" w:rsidR="00D04283" w:rsidRPr="0057620B" w:rsidRDefault="00784C15" w:rsidP="00D43CC1">
      <w:pPr>
        <w:pStyle w:val="Geenafstand"/>
        <w:numPr>
          <w:ilvl w:val="0"/>
          <w:numId w:val="3"/>
        </w:numPr>
        <w:spacing w:line="360" w:lineRule="auto"/>
        <w:rPr>
          <w:rFonts w:ascii="Arial" w:hAnsi="Arial" w:cs="Arial"/>
          <w:iCs/>
          <w:lang w:val="en-US"/>
        </w:rPr>
      </w:pPr>
      <w:r w:rsidRPr="0057620B">
        <w:rPr>
          <w:rFonts w:ascii="Arial" w:hAnsi="Arial" w:cs="Arial"/>
          <w:iCs/>
          <w:lang w:val="en-US"/>
        </w:rPr>
        <w:t xml:space="preserve">Interactive </w:t>
      </w:r>
      <w:r w:rsidR="001A2FC8" w:rsidRPr="0057620B">
        <w:rPr>
          <w:rFonts w:ascii="Arial" w:hAnsi="Arial" w:cs="Arial"/>
          <w:iCs/>
          <w:lang w:val="en-US"/>
        </w:rPr>
        <w:tab/>
      </w:r>
      <w:r w:rsidR="001A2FC8" w:rsidRPr="0057620B">
        <w:rPr>
          <w:rFonts w:ascii="Arial" w:hAnsi="Arial" w:cs="Arial"/>
          <w:iCs/>
          <w:lang w:val="en-US"/>
        </w:rPr>
        <w:tab/>
        <w:t xml:space="preserve">Target output </w:t>
      </w:r>
      <w:r w:rsidRPr="0057620B">
        <w:rPr>
          <w:rFonts w:ascii="Arial" w:hAnsi="Arial" w:cs="Arial"/>
          <w:iCs/>
          <w:lang w:val="en-US"/>
        </w:rPr>
        <w:t>can be chosen by user</w:t>
      </w:r>
    </w:p>
    <w:p w14:paraId="748DCD0F" w14:textId="3887D808" w:rsidR="00F716B1" w:rsidRPr="0057620B" w:rsidRDefault="00784C15" w:rsidP="00D43CC1">
      <w:pPr>
        <w:pStyle w:val="Geenafstand"/>
        <w:numPr>
          <w:ilvl w:val="0"/>
          <w:numId w:val="3"/>
        </w:numPr>
        <w:spacing w:line="360" w:lineRule="auto"/>
        <w:rPr>
          <w:rFonts w:ascii="Arial" w:hAnsi="Arial" w:cs="Arial"/>
          <w:iCs/>
          <w:lang w:val="en-US"/>
        </w:rPr>
      </w:pPr>
      <w:r w:rsidRPr="0057620B">
        <w:rPr>
          <w:rFonts w:ascii="Arial" w:hAnsi="Arial" w:cs="Arial"/>
          <w:iCs/>
          <w:lang w:val="en-US"/>
        </w:rPr>
        <w:t xml:space="preserve">Valid </w:t>
      </w:r>
      <w:r w:rsidR="001A2FC8" w:rsidRPr="0057620B">
        <w:rPr>
          <w:rFonts w:ascii="Arial" w:hAnsi="Arial" w:cs="Arial"/>
          <w:iCs/>
          <w:lang w:val="en-US"/>
        </w:rPr>
        <w:tab/>
      </w:r>
      <w:r w:rsidR="001A2FC8" w:rsidRPr="0057620B">
        <w:rPr>
          <w:rFonts w:ascii="Arial" w:hAnsi="Arial" w:cs="Arial"/>
          <w:iCs/>
          <w:lang w:val="en-US"/>
        </w:rPr>
        <w:tab/>
      </w:r>
      <w:r w:rsidR="001A2FC8" w:rsidRPr="0057620B">
        <w:rPr>
          <w:rFonts w:ascii="Arial" w:hAnsi="Arial" w:cs="Arial"/>
          <w:iCs/>
          <w:lang w:val="en-US"/>
        </w:rPr>
        <w:tab/>
        <w:t>Target output is</w:t>
      </w:r>
      <w:r w:rsidR="00151D64" w:rsidRPr="0057620B">
        <w:rPr>
          <w:rFonts w:ascii="Arial" w:hAnsi="Arial" w:cs="Arial"/>
          <w:iCs/>
          <w:lang w:val="en-US"/>
        </w:rPr>
        <w:t xml:space="preserve"> always</w:t>
      </w:r>
      <w:r w:rsidR="001A2FC8" w:rsidRPr="0057620B">
        <w:rPr>
          <w:rFonts w:ascii="Arial" w:hAnsi="Arial" w:cs="Arial"/>
          <w:iCs/>
          <w:lang w:val="en-US"/>
        </w:rPr>
        <w:t xml:space="preserve"> reached</w:t>
      </w:r>
    </w:p>
    <w:p w14:paraId="3BFFA26F" w14:textId="60DD1062" w:rsidR="00D04283" w:rsidRPr="0057620B" w:rsidRDefault="00F716B1" w:rsidP="00D43CC1">
      <w:pPr>
        <w:pStyle w:val="Geenafstand"/>
        <w:numPr>
          <w:ilvl w:val="0"/>
          <w:numId w:val="3"/>
        </w:numPr>
        <w:spacing w:line="360" w:lineRule="auto"/>
        <w:rPr>
          <w:rFonts w:ascii="Arial" w:hAnsi="Arial" w:cs="Arial"/>
          <w:iCs/>
          <w:lang w:val="en-US"/>
        </w:rPr>
      </w:pPr>
      <w:bookmarkStart w:id="163" w:name="_Hlk72327430"/>
      <w:r w:rsidRPr="0057620B">
        <w:rPr>
          <w:rFonts w:ascii="Arial" w:hAnsi="Arial" w:cs="Arial"/>
          <w:iCs/>
          <w:lang w:val="en-US"/>
        </w:rPr>
        <w:t xml:space="preserve">Sparse </w:t>
      </w:r>
      <w:r w:rsidR="001A2FC8" w:rsidRPr="0057620B">
        <w:rPr>
          <w:rFonts w:ascii="Arial" w:hAnsi="Arial" w:cs="Arial"/>
          <w:iCs/>
          <w:lang w:val="en-US"/>
        </w:rPr>
        <w:tab/>
      </w:r>
      <w:r w:rsidR="001A2FC8" w:rsidRPr="0057620B">
        <w:rPr>
          <w:rFonts w:ascii="Arial" w:hAnsi="Arial" w:cs="Arial"/>
          <w:iCs/>
          <w:lang w:val="en-US"/>
        </w:rPr>
        <w:tab/>
        <w:t xml:space="preserve">Minimal </w:t>
      </w:r>
      <w:r w:rsidRPr="0057620B">
        <w:rPr>
          <w:rFonts w:ascii="Arial" w:hAnsi="Arial" w:cs="Arial"/>
          <w:iCs/>
          <w:lang w:val="en-US"/>
        </w:rPr>
        <w:t xml:space="preserve">feature </w:t>
      </w:r>
      <w:r w:rsidR="00192CAE" w:rsidRPr="0057620B">
        <w:rPr>
          <w:rFonts w:ascii="Arial" w:hAnsi="Arial" w:cs="Arial"/>
          <w:iCs/>
          <w:lang w:val="en-US"/>
        </w:rPr>
        <w:t>differences</w:t>
      </w:r>
    </w:p>
    <w:p w14:paraId="50B339CE" w14:textId="35B5F07B" w:rsidR="00784C15" w:rsidRPr="0057620B" w:rsidRDefault="00784C15" w:rsidP="00D43CC1">
      <w:pPr>
        <w:pStyle w:val="Geenafstand"/>
        <w:numPr>
          <w:ilvl w:val="0"/>
          <w:numId w:val="3"/>
        </w:numPr>
        <w:spacing w:line="360" w:lineRule="auto"/>
        <w:rPr>
          <w:rFonts w:ascii="Arial" w:hAnsi="Arial" w:cs="Arial"/>
          <w:i/>
          <w:lang w:val="en-US"/>
        </w:rPr>
      </w:pPr>
      <w:r w:rsidRPr="0057620B">
        <w:rPr>
          <w:rFonts w:ascii="Arial" w:hAnsi="Arial" w:cs="Arial"/>
          <w:iCs/>
          <w:lang w:val="en-US"/>
        </w:rPr>
        <w:t>Proximal</w:t>
      </w:r>
      <w:r w:rsidR="001A2FC8" w:rsidRPr="0057620B">
        <w:rPr>
          <w:rFonts w:ascii="Arial" w:hAnsi="Arial" w:cs="Arial"/>
          <w:iCs/>
          <w:lang w:val="en-US"/>
        </w:rPr>
        <w:tab/>
      </w:r>
      <w:r w:rsidR="001A2FC8" w:rsidRPr="0057620B">
        <w:rPr>
          <w:rFonts w:ascii="Arial" w:hAnsi="Arial" w:cs="Arial"/>
          <w:iCs/>
          <w:lang w:val="en-US"/>
        </w:rPr>
        <w:tab/>
        <w:t>Minimal distance in feature differences</w:t>
      </w:r>
    </w:p>
    <w:p w14:paraId="4241AA8C" w14:textId="71192D78" w:rsidR="00355BF7" w:rsidRPr="0057620B" w:rsidRDefault="00784C15" w:rsidP="00D43CC1">
      <w:pPr>
        <w:pStyle w:val="Geenafstand"/>
        <w:numPr>
          <w:ilvl w:val="0"/>
          <w:numId w:val="3"/>
        </w:numPr>
        <w:spacing w:line="360" w:lineRule="auto"/>
        <w:rPr>
          <w:rFonts w:ascii="Arial" w:hAnsi="Arial" w:cs="Arial"/>
          <w:i/>
          <w:lang w:val="en-US"/>
        </w:rPr>
      </w:pPr>
      <w:r w:rsidRPr="0057620B">
        <w:rPr>
          <w:rFonts w:ascii="Arial" w:hAnsi="Arial" w:cs="Arial"/>
          <w:iCs/>
          <w:lang w:val="en-US"/>
        </w:rPr>
        <w:lastRenderedPageBreak/>
        <w:t xml:space="preserve">Realistic </w:t>
      </w:r>
      <w:r w:rsidR="001A2FC8" w:rsidRPr="0057620B">
        <w:rPr>
          <w:rFonts w:ascii="Arial" w:hAnsi="Arial" w:cs="Arial"/>
          <w:iCs/>
          <w:lang w:val="en-US"/>
        </w:rPr>
        <w:tab/>
      </w:r>
      <w:r w:rsidR="001A2FC8" w:rsidRPr="0057620B">
        <w:rPr>
          <w:rFonts w:ascii="Arial" w:hAnsi="Arial" w:cs="Arial"/>
          <w:iCs/>
          <w:lang w:val="en-US"/>
        </w:rPr>
        <w:tab/>
        <w:t>Plausible combinations of feature</w:t>
      </w:r>
      <w:r w:rsidRPr="0057620B">
        <w:rPr>
          <w:rFonts w:ascii="Arial" w:hAnsi="Arial" w:cs="Arial"/>
          <w:iCs/>
          <w:lang w:val="en-US"/>
        </w:rPr>
        <w:t xml:space="preserve"> </w:t>
      </w:r>
      <w:r w:rsidR="001A2FC8" w:rsidRPr="0057620B">
        <w:rPr>
          <w:rFonts w:ascii="Arial" w:hAnsi="Arial" w:cs="Arial"/>
          <w:iCs/>
          <w:lang w:val="en-US"/>
        </w:rPr>
        <w:t>values</w:t>
      </w:r>
    </w:p>
    <w:bookmarkEnd w:id="163"/>
    <w:p w14:paraId="43F50D26" w14:textId="74CCB9C3" w:rsidR="008B12DD" w:rsidRPr="0057620B" w:rsidRDefault="008B12DD" w:rsidP="008B12DD">
      <w:pPr>
        <w:pStyle w:val="Geenafstand"/>
        <w:spacing w:line="360" w:lineRule="auto"/>
        <w:rPr>
          <w:rFonts w:ascii="Arial" w:hAnsi="Arial" w:cs="Arial"/>
          <w:iCs/>
          <w:lang w:val="en-US"/>
        </w:rPr>
      </w:pPr>
    </w:p>
    <w:p w14:paraId="68F7990F" w14:textId="429676AD" w:rsidR="00E03FE6" w:rsidRPr="0057620B" w:rsidRDefault="00E03FE6" w:rsidP="00151D64">
      <w:pPr>
        <w:pStyle w:val="Geenafstand"/>
        <w:spacing w:line="360" w:lineRule="auto"/>
        <w:rPr>
          <w:rFonts w:ascii="Arial" w:hAnsi="Arial" w:cs="Arial"/>
          <w:iCs/>
          <w:lang w:val="en-US"/>
        </w:rPr>
      </w:pPr>
      <w:r w:rsidRPr="0057620B">
        <w:rPr>
          <w:rFonts w:ascii="Arial" w:hAnsi="Arial" w:cs="Arial"/>
          <w:iCs/>
          <w:lang w:val="en-US"/>
        </w:rPr>
        <w:t>As the NFI is looking to continue development on their machine learning model, a model-agnostic explanation method is preferable. In this way, the same explanations can be generated regardless of the underlying algorithm. We do assume to have access to the predictions of the model.</w:t>
      </w:r>
    </w:p>
    <w:p w14:paraId="66FBB4D2" w14:textId="0AD3FDCB" w:rsidR="00325BEA" w:rsidRPr="0057620B" w:rsidRDefault="00325BEA" w:rsidP="00325BEA">
      <w:pPr>
        <w:pStyle w:val="Geenafstand"/>
        <w:spacing w:line="360" w:lineRule="auto"/>
        <w:rPr>
          <w:rFonts w:ascii="Arial" w:hAnsi="Arial" w:cs="Arial"/>
          <w:iCs/>
          <w:lang w:val="en-US"/>
        </w:rPr>
      </w:pPr>
      <w:r w:rsidRPr="0057620B">
        <w:rPr>
          <w:rFonts w:ascii="Arial" w:hAnsi="Arial" w:cs="Arial"/>
          <w:iCs/>
          <w:lang w:val="en-US"/>
        </w:rPr>
        <w:t xml:space="preserve">Most existing methods assume a binary case, and thus </w:t>
      </w:r>
      <w:r w:rsidR="00151D64" w:rsidRPr="0057620B">
        <w:rPr>
          <w:rFonts w:ascii="Arial" w:hAnsi="Arial" w:cs="Arial"/>
          <w:iCs/>
          <w:lang w:val="en-US"/>
        </w:rPr>
        <w:t>can assume that the</w:t>
      </w:r>
      <w:r w:rsidRPr="0057620B">
        <w:rPr>
          <w:rFonts w:ascii="Arial" w:hAnsi="Arial" w:cs="Arial"/>
          <w:iCs/>
          <w:lang w:val="en-US"/>
        </w:rPr>
        <w:t xml:space="preserve"> target </w:t>
      </w:r>
      <w:r w:rsidR="00C85726" w:rsidRPr="0057620B">
        <w:rPr>
          <w:rFonts w:ascii="Arial" w:hAnsi="Arial" w:cs="Arial"/>
          <w:iCs/>
          <w:lang w:val="en-US"/>
        </w:rPr>
        <w:t xml:space="preserve">output </w:t>
      </w:r>
      <w:r w:rsidR="00151D64" w:rsidRPr="0057620B">
        <w:rPr>
          <w:rFonts w:ascii="Arial" w:hAnsi="Arial" w:cs="Arial"/>
          <w:iCs/>
          <w:lang w:val="en-US"/>
        </w:rPr>
        <w:t xml:space="preserve">is </w:t>
      </w:r>
      <w:r w:rsidRPr="0057620B">
        <w:rPr>
          <w:rFonts w:ascii="Arial" w:hAnsi="Arial" w:cs="Arial"/>
          <w:iCs/>
          <w:lang w:val="en-US"/>
        </w:rPr>
        <w:t>the opposite</w:t>
      </w:r>
      <w:r w:rsidR="00151D64" w:rsidRPr="0057620B">
        <w:rPr>
          <w:rFonts w:ascii="Arial" w:hAnsi="Arial" w:cs="Arial"/>
          <w:iCs/>
          <w:lang w:val="en-US"/>
        </w:rPr>
        <w:t xml:space="preserve"> of the current prediction</w:t>
      </w:r>
      <w:r w:rsidRPr="0057620B">
        <w:rPr>
          <w:rFonts w:ascii="Arial" w:hAnsi="Arial" w:cs="Arial"/>
          <w:iCs/>
          <w:lang w:val="en-US"/>
        </w:rPr>
        <w:t>. In this problem, the range of possible values is 1-5. It is not always straightforward to pick the next-best option</w:t>
      </w:r>
      <w:r w:rsidR="00F716B1" w:rsidRPr="0057620B">
        <w:rPr>
          <w:rFonts w:ascii="Arial" w:hAnsi="Arial" w:cs="Arial"/>
          <w:iCs/>
          <w:lang w:val="en-US"/>
        </w:rPr>
        <w:t xml:space="preserve">; different users determine different ranges of possibilities. </w:t>
      </w:r>
      <w:r w:rsidR="00C85726" w:rsidRPr="0057620B">
        <w:rPr>
          <w:rFonts w:ascii="Arial" w:hAnsi="Arial" w:cs="Arial"/>
          <w:iCs/>
          <w:lang w:val="en-US"/>
        </w:rPr>
        <w:t>We therefore let the user pick the target.</w:t>
      </w:r>
    </w:p>
    <w:p w14:paraId="01BC09E0" w14:textId="2830BDDD" w:rsidR="00151D64" w:rsidRPr="0057620B" w:rsidRDefault="00151D64" w:rsidP="00325BEA">
      <w:pPr>
        <w:pStyle w:val="Geenafstand"/>
        <w:spacing w:line="360" w:lineRule="auto"/>
        <w:rPr>
          <w:rFonts w:ascii="Arial" w:hAnsi="Arial" w:cs="Arial"/>
          <w:iCs/>
          <w:lang w:val="en-US"/>
        </w:rPr>
      </w:pPr>
      <w:r w:rsidRPr="0057620B">
        <w:rPr>
          <w:rFonts w:ascii="Arial" w:hAnsi="Arial" w:cs="Arial"/>
          <w:iCs/>
          <w:lang w:val="en-US"/>
        </w:rPr>
        <w:t xml:space="preserve">It should be possible to generate a counterfactual for any input. If the closest counterfactual example is still quite different to the input profile, </w:t>
      </w:r>
      <w:r w:rsidR="00066092" w:rsidRPr="0057620B">
        <w:rPr>
          <w:rFonts w:ascii="Arial" w:hAnsi="Arial" w:cs="Arial"/>
          <w:iCs/>
          <w:lang w:val="en-US"/>
        </w:rPr>
        <w:t>that shows a limitation of the dataset. This is not inherently bad; it could even provide the user some insight in how the model works.</w:t>
      </w:r>
    </w:p>
    <w:p w14:paraId="70F08ADE" w14:textId="5AA1C950" w:rsidR="00066092" w:rsidRPr="0057620B" w:rsidRDefault="00066092" w:rsidP="00325BEA">
      <w:pPr>
        <w:pStyle w:val="Geenafstand"/>
        <w:spacing w:line="360" w:lineRule="auto"/>
        <w:rPr>
          <w:rFonts w:ascii="Arial" w:hAnsi="Arial" w:cs="Arial"/>
          <w:iCs/>
          <w:lang w:val="en-US"/>
        </w:rPr>
      </w:pPr>
      <w:r w:rsidRPr="0057620B">
        <w:rPr>
          <w:rFonts w:ascii="Arial" w:hAnsi="Arial" w:cs="Arial"/>
          <w:iCs/>
          <w:lang w:val="en-US"/>
        </w:rPr>
        <w:t xml:space="preserve">Sparsity is encouraged to prevent users from experiencing cognitive overload. We know that humans pick explanations in a biased way </w:t>
      </w:r>
      <w:r w:rsidRPr="0057620B">
        <w:rPr>
          <w:rFonts w:ascii="Arial" w:hAnsi="Arial" w:cs="Arial"/>
          <w:iCs/>
          <w:lang w:val="en-US"/>
        </w:rPr>
        <w:fldChar w:fldCharType="begin"/>
      </w:r>
      <w:r w:rsidR="000E00EE" w:rsidRPr="0057620B">
        <w:rPr>
          <w:rFonts w:ascii="Arial" w:hAnsi="Arial" w:cs="Arial"/>
          <w:iCs/>
          <w:lang w:val="en-US"/>
        </w:rPr>
        <w:instrText xml:space="preserve"> ADDIN EN.CITE &lt;EndNote&gt;&lt;Cite&gt;&lt;Author&gt;Miller&lt;/Author&gt;&lt;Year&gt;2019&lt;/Year&gt;&lt;RecNum&gt;195&lt;/RecNum&gt;&lt;DisplayText&gt;[21]&lt;/DisplayText&gt;&lt;record&gt;&lt;rec-number&gt;195&lt;/rec-number&gt;&lt;foreign-keys&gt;&lt;key app="EN" db-id="p22005xv5srwpxeed275s99yfvez9tfr995s" timestamp="1607357584"&gt;195&lt;/key&gt;&lt;/foreign-keys&gt;&lt;ref-type name="Journal Article"&gt;17&lt;/ref-type&gt;&lt;contributors&gt;&lt;authors&gt;&lt;author&gt;Miller, T.&lt;/author&gt;&lt;/authors&gt;&lt;/contributors&gt;&lt;titles&gt;&lt;title&gt;Explanation in artificial intelligence: Insights from the social sciences&lt;/title&gt;&lt;secondary-title&gt;Artificial Intelligence&lt;/secondary-title&gt;&lt;/titles&gt;&lt;periodical&gt;&lt;full-title&gt;Artificial Intelligence&lt;/full-title&gt;&lt;/periodical&gt;&lt;pages&gt;1-38&lt;/pages&gt;&lt;volume&gt;267&lt;/volume&gt;&lt;dates&gt;&lt;year&gt;2019&lt;/year&gt;&lt;/dates&gt;&lt;work-type&gt;Review&lt;/work-type&gt;&lt;urls&gt;&lt;related-urls&gt;&lt;url&gt;https://www.scopus.com/inward/record.uri?eid=2-s2.0-85056225775&amp;amp;doi=10.1016%2fj.artint.2018.07.007&amp;amp;partnerID=40&amp;amp;md5=dedd116fdd42451d4f6441f876479ac7&lt;/url&gt;&lt;/related-urls&gt;&lt;/urls&gt;&lt;electronic-resource-num&gt;10.1016/j.artint.2018.07.007&lt;/electronic-resource-num&gt;&lt;remote-database-name&gt;Scopus&lt;/remote-database-name&gt;&lt;/record&gt;&lt;/Cite&gt;&lt;/EndNote&gt;</w:instrText>
      </w:r>
      <w:r w:rsidRPr="0057620B">
        <w:rPr>
          <w:rFonts w:ascii="Arial" w:hAnsi="Arial" w:cs="Arial"/>
          <w:iCs/>
          <w:lang w:val="en-US"/>
        </w:rPr>
        <w:fldChar w:fldCharType="separate"/>
      </w:r>
      <w:r w:rsidR="000E00EE" w:rsidRPr="0057620B">
        <w:rPr>
          <w:rFonts w:ascii="Arial" w:hAnsi="Arial" w:cs="Arial"/>
          <w:iCs/>
          <w:noProof/>
          <w:lang w:val="en-US"/>
        </w:rPr>
        <w:t>[21]</w:t>
      </w:r>
      <w:r w:rsidRPr="0057620B">
        <w:rPr>
          <w:rFonts w:ascii="Arial" w:hAnsi="Arial" w:cs="Arial"/>
          <w:iCs/>
          <w:lang w:val="en-US"/>
        </w:rPr>
        <w:fldChar w:fldCharType="end"/>
      </w:r>
      <w:r w:rsidRPr="0057620B">
        <w:rPr>
          <w:rFonts w:ascii="Arial" w:hAnsi="Arial" w:cs="Arial"/>
          <w:iCs/>
          <w:lang w:val="en-US"/>
        </w:rPr>
        <w:t>, meaning that if many options are available, only a few will be selected.</w:t>
      </w:r>
      <w:r w:rsidR="007916C2" w:rsidRPr="0057620B">
        <w:rPr>
          <w:rFonts w:ascii="Arial" w:hAnsi="Arial" w:cs="Arial"/>
          <w:iCs/>
          <w:lang w:val="en-US"/>
        </w:rPr>
        <w:t xml:space="preserve"> The number of differen</w:t>
      </w:r>
      <w:ins w:id="164" w:author="Benschop, Corina" w:date="2021-05-27T13:59:00Z">
        <w:r w:rsidR="00ED09B2">
          <w:rPr>
            <w:rFonts w:ascii="Arial" w:hAnsi="Arial" w:cs="Arial"/>
            <w:iCs/>
            <w:lang w:val="en-US"/>
          </w:rPr>
          <w:t>t</w:t>
        </w:r>
      </w:ins>
      <w:del w:id="165" w:author="Benschop, Corina" w:date="2021-05-27T13:59:00Z">
        <w:r w:rsidR="007916C2" w:rsidRPr="0057620B" w:rsidDel="00ED09B2">
          <w:rPr>
            <w:rFonts w:ascii="Arial" w:hAnsi="Arial" w:cs="Arial"/>
            <w:iCs/>
            <w:lang w:val="en-US"/>
          </w:rPr>
          <w:delText>ce</w:delText>
        </w:r>
      </w:del>
      <w:r w:rsidR="007916C2" w:rsidRPr="0057620B">
        <w:rPr>
          <w:rFonts w:ascii="Arial" w:hAnsi="Arial" w:cs="Arial"/>
          <w:iCs/>
          <w:lang w:val="en-US"/>
        </w:rPr>
        <w:t xml:space="preserve"> feature values between the input- and counterfactual instances can be counted using </w:t>
      </w:r>
      <m:oMath>
        <m:sSub>
          <m:sSubPr>
            <m:ctrlPr>
              <w:rPr>
                <w:rFonts w:ascii="Cambria Math" w:hAnsi="Cambria Math" w:cs="Arial"/>
                <w:i/>
                <w:iCs/>
                <w:lang w:val="en-US"/>
              </w:rPr>
            </m:ctrlPr>
          </m:sSubPr>
          <m:e>
            <m:r>
              <w:rPr>
                <w:rFonts w:ascii="Cambria Math" w:hAnsi="Cambria Math" w:cs="Arial"/>
                <w:lang w:val="en-US"/>
              </w:rPr>
              <m:t>L</m:t>
            </m:r>
          </m:e>
          <m:sub>
            <m:r>
              <w:rPr>
                <w:rFonts w:ascii="Cambria Math" w:hAnsi="Cambria Math" w:cs="Arial"/>
                <w:lang w:val="en-US"/>
              </w:rPr>
              <m:t>0</m:t>
            </m:r>
          </m:sub>
        </m:sSub>
      </m:oMath>
      <w:r w:rsidR="007916C2" w:rsidRPr="0057620B">
        <w:rPr>
          <w:rFonts w:ascii="Arial" w:eastAsiaTheme="minorEastAsia" w:hAnsi="Arial" w:cs="Arial"/>
          <w:iCs/>
          <w:lang w:val="en-US"/>
        </w:rPr>
        <w:t xml:space="preserve"> </w:t>
      </w:r>
      <w:r w:rsidR="007916C2" w:rsidRPr="0057620B">
        <w:rPr>
          <w:rFonts w:ascii="Arial" w:hAnsi="Arial" w:cs="Arial"/>
          <w:iCs/>
          <w:lang w:val="en-US"/>
        </w:rPr>
        <w:t xml:space="preserve">norm as shown in Equation </w:t>
      </w:r>
      <w:r w:rsidR="00AC6308">
        <w:rPr>
          <w:rFonts w:ascii="Arial" w:hAnsi="Arial" w:cs="Arial"/>
          <w:iCs/>
          <w:lang w:val="en-US"/>
        </w:rPr>
        <w:fldChar w:fldCharType="begin"/>
      </w:r>
      <w:r w:rsidR="00AC6308">
        <w:rPr>
          <w:rFonts w:ascii="Arial" w:hAnsi="Arial" w:cs="Arial"/>
          <w:iCs/>
          <w:lang w:val="en-US"/>
        </w:rPr>
        <w:instrText xml:space="preserve"> REF _Ref72499824 \h </w:instrText>
      </w:r>
      <w:r w:rsidR="00AC6308">
        <w:rPr>
          <w:rFonts w:ascii="Arial" w:hAnsi="Arial" w:cs="Arial"/>
          <w:iCs/>
          <w:lang w:val="en-US"/>
        </w:rPr>
      </w:r>
      <w:r w:rsidR="00AC6308">
        <w:rPr>
          <w:rFonts w:ascii="Arial" w:hAnsi="Arial" w:cs="Arial"/>
          <w:iCs/>
          <w:lang w:val="en-US"/>
        </w:rPr>
        <w:fldChar w:fldCharType="separate"/>
      </w:r>
      <w:r w:rsidR="00AC6308">
        <w:rPr>
          <w:rFonts w:ascii="Arial" w:hAnsi="Arial" w:cs="Arial"/>
          <w:noProof/>
          <w:lang w:val="en-US"/>
        </w:rPr>
        <w:t>1</w:t>
      </w:r>
      <w:r w:rsidR="00AC6308">
        <w:rPr>
          <w:rFonts w:ascii="Arial" w:hAnsi="Arial" w:cs="Arial"/>
          <w:iCs/>
          <w:lang w:val="en-US"/>
        </w:rPr>
        <w:fldChar w:fldCharType="end"/>
      </w:r>
      <w:r w:rsidR="007916C2" w:rsidRPr="0057620B">
        <w:rPr>
          <w:rFonts w:ascii="Arial" w:hAnsi="Arial" w:cs="Arial"/>
          <w:iCs/>
          <w:lang w:val="en-US"/>
        </w:rPr>
        <w:t>.</w:t>
      </w:r>
    </w:p>
    <w:p w14:paraId="4230C5D2" w14:textId="77777777" w:rsidR="007916C2" w:rsidRPr="0057620B" w:rsidRDefault="007916C2" w:rsidP="00325BEA">
      <w:pPr>
        <w:pStyle w:val="Geenafstand"/>
        <w:spacing w:line="360" w:lineRule="auto"/>
        <w:rPr>
          <w:rFonts w:ascii="Arial" w:hAnsi="Arial" w:cs="Arial"/>
          <w:iCs/>
          <w:lang w:val="en-US"/>
        </w:rPr>
      </w:pPr>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05"/>
        <w:gridCol w:w="3005"/>
        <w:gridCol w:w="3006"/>
      </w:tblGrid>
      <w:tr w:rsidR="007916C2" w:rsidRPr="0057620B" w14:paraId="257681E5" w14:textId="77777777" w:rsidTr="005913E7">
        <w:tc>
          <w:tcPr>
            <w:tcW w:w="3005" w:type="dxa"/>
          </w:tcPr>
          <w:p w14:paraId="4AF1863B" w14:textId="77777777" w:rsidR="007916C2" w:rsidRPr="0057620B" w:rsidRDefault="007916C2" w:rsidP="005913E7">
            <w:pPr>
              <w:rPr>
                <w:lang w:val="en-US"/>
              </w:rPr>
            </w:pPr>
          </w:p>
        </w:tc>
        <w:tc>
          <w:tcPr>
            <w:tcW w:w="3005" w:type="dxa"/>
          </w:tcPr>
          <w:p w14:paraId="2EB75396" w14:textId="77777777" w:rsidR="007916C2" w:rsidRPr="0057620B" w:rsidRDefault="007916C2" w:rsidP="005913E7">
            <w:pPr>
              <w:rPr>
                <w:lang w:val="en-US"/>
              </w:rPr>
            </w:pPr>
            <m:oMathPara>
              <m:oMath>
                <m:r>
                  <m:rPr>
                    <m:sty m:val="p"/>
                  </m:rPr>
                  <w:rPr>
                    <w:rFonts w:ascii="Cambria Math" w:eastAsiaTheme="minorEastAsia" w:hAnsi="Cambria Math" w:cs="Arial"/>
                    <w:lang w:val="en-US"/>
                  </w:rPr>
                  <m:t>fd(x, x')</m:t>
                </m:r>
                <m:r>
                  <m:rPr>
                    <m:sty m:val="p"/>
                  </m:rPr>
                  <w:rPr>
                    <w:rFonts w:ascii="Cambria Math" w:hAnsi="Cambria Math" w:cs="Arial"/>
                    <w:lang w:val="en-US"/>
                  </w:rPr>
                  <m:t xml:space="preserve">= </m:t>
                </m:r>
                <m:f>
                  <m:fPr>
                    <m:ctrlPr>
                      <w:rPr>
                        <w:rFonts w:ascii="Cambria Math" w:hAnsi="Cambria Math" w:cs="Arial"/>
                        <w:iCs/>
                        <w:lang w:val="en-US"/>
                      </w:rPr>
                    </m:ctrlPr>
                  </m:fPr>
                  <m:num>
                    <m:r>
                      <m:rPr>
                        <m:sty m:val="p"/>
                      </m:rPr>
                      <w:rPr>
                        <w:rFonts w:ascii="Cambria Math" w:hAnsi="Cambria Math" w:cs="Arial"/>
                        <w:lang w:val="en-US"/>
                      </w:rPr>
                      <m:t>1</m:t>
                    </m:r>
                  </m:num>
                  <m:den>
                    <m:r>
                      <m:rPr>
                        <m:sty m:val="p"/>
                      </m:rPr>
                      <w:rPr>
                        <w:rFonts w:ascii="Cambria Math" w:hAnsi="Cambria Math" w:cs="Arial"/>
                        <w:lang w:val="en-US"/>
                      </w:rPr>
                      <m:t>n</m:t>
                    </m:r>
                  </m:den>
                </m:f>
                <m:r>
                  <m:rPr>
                    <m:sty m:val="p"/>
                  </m:rPr>
                  <w:rPr>
                    <w:rFonts w:ascii="Cambria Math" w:hAnsi="Cambria Math" w:cs="Arial"/>
                    <w:lang w:val="en-US"/>
                  </w:rPr>
                  <m:t xml:space="preserve"> </m:t>
                </m:r>
                <m:nary>
                  <m:naryPr>
                    <m:chr m:val="∑"/>
                    <m:limLoc m:val="undOvr"/>
                    <m:ctrlPr>
                      <w:rPr>
                        <w:rFonts w:ascii="Cambria Math" w:hAnsi="Cambria Math" w:cs="Arial"/>
                        <w:iCs/>
                        <w:lang w:val="en-US"/>
                      </w:rPr>
                    </m:ctrlPr>
                  </m:naryPr>
                  <m:sub>
                    <m:r>
                      <m:rPr>
                        <m:sty m:val="p"/>
                      </m:rPr>
                      <w:rPr>
                        <w:rFonts w:ascii="Cambria Math" w:hAnsi="Cambria Math" w:cs="Arial"/>
                        <w:lang w:val="en-US"/>
                      </w:rPr>
                      <m:t>i=1</m:t>
                    </m:r>
                  </m:sub>
                  <m:sup>
                    <m:r>
                      <m:rPr>
                        <m:sty m:val="p"/>
                      </m:rPr>
                      <w:rPr>
                        <w:rFonts w:ascii="Cambria Math" w:hAnsi="Cambria Math" w:cs="Arial"/>
                        <w:lang w:val="en-US"/>
                      </w:rPr>
                      <m:t>n</m:t>
                    </m:r>
                  </m:sup>
                  <m:e>
                    <m:r>
                      <m:rPr>
                        <m:scr m:val="double-struck"/>
                      </m:rPr>
                      <w:rPr>
                        <w:rFonts w:ascii="Cambria Math" w:hAnsi="Cambria Math" w:cs="Arial"/>
                        <w:lang w:val="en-US"/>
                      </w:rPr>
                      <m:t>I[</m:t>
                    </m:r>
                    <m:sSub>
                      <m:sSubPr>
                        <m:ctrlPr>
                          <w:rPr>
                            <w:rFonts w:ascii="Cambria Math" w:hAnsi="Cambria Math" w:cs="Arial"/>
                            <w:i/>
                            <w:lang w:val="en-US"/>
                          </w:rPr>
                        </m:ctrlPr>
                      </m:sSubPr>
                      <m:e>
                        <m:r>
                          <w:rPr>
                            <w:rFonts w:ascii="Cambria Math" w:hAnsi="Cambria Math" w:cs="Arial"/>
                            <w:lang w:val="en-US"/>
                          </w:rPr>
                          <m:t>x</m:t>
                        </m:r>
                      </m:e>
                      <m:sub>
                        <m:r>
                          <w:rPr>
                            <w:rFonts w:ascii="Cambria Math" w:hAnsi="Cambria Math" w:cs="Arial"/>
                            <w:lang w:val="en-US"/>
                          </w:rPr>
                          <m:t>i</m:t>
                        </m:r>
                      </m:sub>
                    </m:sSub>
                    <m:r>
                      <w:rPr>
                        <w:rFonts w:ascii="Cambria Math" w:hAnsi="Cambria Math" w:cs="Arial"/>
                        <w:lang w:val="en-US"/>
                      </w:rPr>
                      <m:t>≠</m:t>
                    </m:r>
                    <m:sSub>
                      <m:sSubPr>
                        <m:ctrlPr>
                          <w:rPr>
                            <w:rFonts w:ascii="Cambria Math" w:hAnsi="Cambria Math" w:cs="Arial"/>
                            <w:i/>
                            <w:lang w:val="en-US"/>
                          </w:rPr>
                        </m:ctrlPr>
                      </m:sSubPr>
                      <m:e>
                        <m:sSup>
                          <m:sSupPr>
                            <m:ctrlPr>
                              <w:rPr>
                                <w:rFonts w:ascii="Cambria Math" w:hAnsi="Cambria Math" w:cs="Arial"/>
                                <w:i/>
                                <w:lang w:val="en-US"/>
                              </w:rPr>
                            </m:ctrlPr>
                          </m:sSupPr>
                          <m:e>
                            <m:r>
                              <w:rPr>
                                <w:rFonts w:ascii="Cambria Math" w:hAnsi="Cambria Math" w:cs="Arial"/>
                                <w:lang w:val="en-US"/>
                              </w:rPr>
                              <m:t>x</m:t>
                            </m:r>
                          </m:e>
                          <m:sup>
                            <m:r>
                              <w:rPr>
                                <w:rFonts w:ascii="Cambria Math" w:hAnsi="Cambria Math" w:cs="Arial"/>
                                <w:lang w:val="en-US"/>
                              </w:rPr>
                              <m:t>'</m:t>
                            </m:r>
                          </m:sup>
                        </m:sSup>
                      </m:e>
                      <m:sub>
                        <m:r>
                          <w:rPr>
                            <w:rFonts w:ascii="Cambria Math" w:hAnsi="Cambria Math" w:cs="Arial"/>
                            <w:lang w:val="en-US"/>
                          </w:rPr>
                          <m:t>i</m:t>
                        </m:r>
                      </m:sub>
                    </m:sSub>
                    <m:r>
                      <w:rPr>
                        <w:rFonts w:ascii="Cambria Math" w:hAnsi="Cambria Math" w:cs="Arial"/>
                        <w:lang w:val="en-US"/>
                      </w:rPr>
                      <m:t>]</m:t>
                    </m:r>
                  </m:e>
                </m:nary>
              </m:oMath>
            </m:oMathPara>
          </w:p>
        </w:tc>
        <w:tc>
          <w:tcPr>
            <w:tcW w:w="3006" w:type="dxa"/>
            <w:vAlign w:val="center"/>
          </w:tcPr>
          <w:p w14:paraId="4A0E6647" w14:textId="66D11C95" w:rsidR="007916C2" w:rsidRPr="0057620B" w:rsidRDefault="007916C2" w:rsidP="005913E7">
            <w:pPr>
              <w:jc w:val="right"/>
              <w:rPr>
                <w:rFonts w:ascii="Arial" w:hAnsi="Arial" w:cs="Arial"/>
                <w:lang w:val="en-US"/>
              </w:rPr>
            </w:pPr>
            <w:bookmarkStart w:id="166" w:name="_Ref72499824"/>
            <w:r w:rsidRPr="0057620B">
              <w:rPr>
                <w:rFonts w:ascii="Arial" w:hAnsi="Arial" w:cs="Arial"/>
                <w:lang w:val="en-US"/>
              </w:rPr>
              <w:t>(</w:t>
            </w:r>
            <w:r w:rsidRPr="0057620B">
              <w:rPr>
                <w:rFonts w:ascii="Arial" w:hAnsi="Arial" w:cs="Arial"/>
                <w:lang w:val="en-US"/>
              </w:rPr>
              <w:fldChar w:fldCharType="begin"/>
            </w:r>
            <w:r w:rsidRPr="0057620B">
              <w:rPr>
                <w:rFonts w:ascii="Arial" w:hAnsi="Arial" w:cs="Arial"/>
                <w:lang w:val="en-US"/>
              </w:rPr>
              <w:instrText xml:space="preserve"> SEQ Equation \* ARABIC </w:instrText>
            </w:r>
            <w:r w:rsidRPr="0057620B">
              <w:rPr>
                <w:rFonts w:ascii="Arial" w:hAnsi="Arial" w:cs="Arial"/>
                <w:lang w:val="en-US"/>
              </w:rPr>
              <w:fldChar w:fldCharType="separate"/>
            </w:r>
            <w:r w:rsidR="00AC6308">
              <w:rPr>
                <w:rFonts w:ascii="Arial" w:hAnsi="Arial" w:cs="Arial"/>
                <w:noProof/>
                <w:lang w:val="en-US"/>
              </w:rPr>
              <w:t>1</w:t>
            </w:r>
            <w:r w:rsidRPr="0057620B">
              <w:rPr>
                <w:rFonts w:ascii="Arial" w:hAnsi="Arial" w:cs="Arial"/>
                <w:noProof/>
                <w:lang w:val="en-US"/>
              </w:rPr>
              <w:fldChar w:fldCharType="end"/>
            </w:r>
            <w:bookmarkEnd w:id="166"/>
            <w:r w:rsidRPr="0057620B">
              <w:rPr>
                <w:rFonts w:ascii="Arial" w:hAnsi="Arial" w:cs="Arial"/>
                <w:lang w:val="en-US"/>
              </w:rPr>
              <w:t>)</w:t>
            </w:r>
          </w:p>
        </w:tc>
      </w:tr>
    </w:tbl>
    <w:p w14:paraId="1BCA8D73" w14:textId="77777777" w:rsidR="007916C2" w:rsidRPr="0057620B" w:rsidRDefault="007916C2" w:rsidP="00325BEA">
      <w:pPr>
        <w:pStyle w:val="Geenafstand"/>
        <w:spacing w:line="360" w:lineRule="auto"/>
        <w:rPr>
          <w:rFonts w:ascii="Arial" w:hAnsi="Arial" w:cs="Arial"/>
          <w:iCs/>
          <w:lang w:val="en-US"/>
        </w:rPr>
      </w:pPr>
    </w:p>
    <w:p w14:paraId="4A4E865A" w14:textId="204B724D" w:rsidR="007916C2" w:rsidRPr="0057620B" w:rsidRDefault="007916C2" w:rsidP="00325BEA">
      <w:pPr>
        <w:pStyle w:val="Geenafstand"/>
        <w:spacing w:line="360" w:lineRule="auto"/>
        <w:rPr>
          <w:rFonts w:ascii="Arial" w:hAnsi="Arial" w:cs="Arial"/>
          <w:iCs/>
          <w:lang w:val="en-US"/>
        </w:rPr>
      </w:pPr>
      <w:r w:rsidRPr="0057620B">
        <w:rPr>
          <w:rFonts w:ascii="Arial" w:hAnsi="Arial" w:cs="Arial"/>
          <w:iCs/>
          <w:lang w:val="en-US"/>
        </w:rPr>
        <w:t xml:space="preserve">Where </w:t>
      </w:r>
      <m:oMath>
        <m:r>
          <w:rPr>
            <w:rFonts w:ascii="Cambria Math" w:hAnsi="Cambria Math" w:cs="Arial"/>
            <w:lang w:val="en-US"/>
          </w:rPr>
          <m:t>n</m:t>
        </m:r>
      </m:oMath>
      <w:r w:rsidRPr="0057620B">
        <w:rPr>
          <w:rFonts w:ascii="Arial" w:eastAsiaTheme="minorEastAsia" w:hAnsi="Arial" w:cs="Arial"/>
          <w:lang w:val="en-US"/>
        </w:rPr>
        <w:t xml:space="preserve"> represents the number of features, </w:t>
      </w:r>
      <m:oMath>
        <m:r>
          <w:rPr>
            <w:rFonts w:ascii="Cambria Math" w:hAnsi="Cambria Math" w:cs="Arial"/>
            <w:lang w:val="en-US"/>
          </w:rPr>
          <m:t>x</m:t>
        </m:r>
      </m:oMath>
      <w:r w:rsidRPr="0057620B">
        <w:rPr>
          <w:rFonts w:ascii="Arial" w:eastAsiaTheme="minorEastAsia" w:hAnsi="Arial" w:cs="Arial"/>
          <w:lang w:val="en-US"/>
        </w:rPr>
        <w:t xml:space="preserve"> the profile to be explained, and </w:t>
      </w:r>
      <m:oMath>
        <m:sSup>
          <m:sSupPr>
            <m:ctrlPr>
              <w:rPr>
                <w:rFonts w:ascii="Cambria Math" w:hAnsi="Cambria Math" w:cs="Arial"/>
                <w:i/>
                <w:lang w:val="en-US"/>
              </w:rPr>
            </m:ctrlPr>
          </m:sSupPr>
          <m:e>
            <m:r>
              <w:rPr>
                <w:rFonts w:ascii="Cambria Math" w:hAnsi="Cambria Math" w:cs="Arial"/>
                <w:lang w:val="en-US"/>
              </w:rPr>
              <m:t>x</m:t>
            </m:r>
          </m:e>
          <m:sup>
            <m:r>
              <w:rPr>
                <w:rFonts w:ascii="Cambria Math" w:hAnsi="Cambria Math" w:cs="Arial"/>
                <w:lang w:val="en-US"/>
              </w:rPr>
              <m:t>'</m:t>
            </m:r>
          </m:sup>
        </m:sSup>
      </m:oMath>
      <w:r w:rsidRPr="0057620B">
        <w:rPr>
          <w:rFonts w:ascii="Arial" w:eastAsiaTheme="minorEastAsia" w:hAnsi="Arial" w:cs="Arial"/>
          <w:lang w:val="en-US"/>
        </w:rPr>
        <w:t xml:space="preserve"> the counterfactual profile.</w:t>
      </w:r>
    </w:p>
    <w:p w14:paraId="24D39FAB" w14:textId="59A81F96" w:rsidR="00854A07" w:rsidRPr="0057620B" w:rsidRDefault="00066092" w:rsidP="007916C2">
      <w:pPr>
        <w:rPr>
          <w:lang w:val="en-US"/>
        </w:rPr>
      </w:pPr>
      <w:r w:rsidRPr="0057620B">
        <w:rPr>
          <w:rFonts w:ascii="Arial" w:hAnsi="Arial" w:cs="Arial"/>
          <w:lang w:val="en-US"/>
        </w:rPr>
        <w:t xml:space="preserve">For the distance between </w:t>
      </w:r>
      <w:r w:rsidR="007916C2" w:rsidRPr="0057620B">
        <w:rPr>
          <w:rFonts w:ascii="Arial" w:hAnsi="Arial" w:cs="Arial"/>
          <w:lang w:val="en-US"/>
        </w:rPr>
        <w:t>the input- and counterfactual</w:t>
      </w:r>
      <w:r w:rsidRPr="0057620B">
        <w:rPr>
          <w:rFonts w:ascii="Arial" w:hAnsi="Arial" w:cs="Arial"/>
          <w:lang w:val="en-US"/>
        </w:rPr>
        <w:t xml:space="preserve"> instances, we first </w:t>
      </w:r>
      <w:del w:id="167" w:author="Benschop, Corina" w:date="2021-05-27T14:00:00Z">
        <w:r w:rsidRPr="0057620B" w:rsidDel="002B5BFF">
          <w:rPr>
            <w:rFonts w:ascii="Arial" w:hAnsi="Arial" w:cs="Arial"/>
            <w:lang w:val="en-US"/>
          </w:rPr>
          <w:delText xml:space="preserve">had to </w:delText>
        </w:r>
      </w:del>
      <w:r w:rsidRPr="0057620B">
        <w:rPr>
          <w:rFonts w:ascii="Arial" w:hAnsi="Arial" w:cs="Arial"/>
          <w:lang w:val="en-US"/>
        </w:rPr>
        <w:t>analy</w:t>
      </w:r>
      <w:ins w:id="168" w:author="Benschop, Corina" w:date="2021-05-27T14:00:00Z">
        <w:r w:rsidR="002B5BFF">
          <w:rPr>
            <w:rFonts w:ascii="Arial" w:hAnsi="Arial" w:cs="Arial"/>
            <w:lang w:val="en-US"/>
          </w:rPr>
          <w:t>z</w:t>
        </w:r>
      </w:ins>
      <w:del w:id="169" w:author="Benschop, Corina" w:date="2021-05-27T14:00:00Z">
        <w:r w:rsidRPr="0057620B" w:rsidDel="002B5BFF">
          <w:rPr>
            <w:rFonts w:ascii="Arial" w:hAnsi="Arial" w:cs="Arial"/>
            <w:lang w:val="en-US"/>
          </w:rPr>
          <w:delText>s</w:delText>
        </w:r>
      </w:del>
      <w:r w:rsidRPr="0057620B">
        <w:rPr>
          <w:rFonts w:ascii="Arial" w:hAnsi="Arial" w:cs="Arial"/>
          <w:lang w:val="en-US"/>
        </w:rPr>
        <w:t>e</w:t>
      </w:r>
      <w:ins w:id="170" w:author="Benschop, Corina" w:date="2021-05-27T14:00:00Z">
        <w:r w:rsidR="002B5BFF">
          <w:rPr>
            <w:rFonts w:ascii="Arial" w:hAnsi="Arial" w:cs="Arial"/>
            <w:lang w:val="en-US"/>
          </w:rPr>
          <w:t>d</w:t>
        </w:r>
      </w:ins>
      <w:r w:rsidRPr="0057620B">
        <w:rPr>
          <w:rFonts w:ascii="Arial" w:hAnsi="Arial" w:cs="Arial"/>
          <w:lang w:val="en-US"/>
        </w:rPr>
        <w:t xml:space="preserve"> the underlying data. </w:t>
      </w:r>
      <w:r w:rsidR="004C6393" w:rsidRPr="0057620B">
        <w:rPr>
          <w:rFonts w:ascii="Arial" w:hAnsi="Arial" w:cs="Arial"/>
          <w:lang w:val="en-US"/>
        </w:rPr>
        <w:t xml:space="preserve">The choice of distance should be catered towards the problem </w:t>
      </w:r>
      <w:r w:rsidR="004C6393" w:rsidRPr="0057620B">
        <w:rPr>
          <w:rFonts w:ascii="Arial" w:hAnsi="Arial" w:cs="Arial"/>
          <w:lang w:val="en-US"/>
        </w:rPr>
        <w:fldChar w:fldCharType="begin"/>
      </w:r>
      <w:r w:rsidR="000E00EE" w:rsidRPr="0057620B">
        <w:rPr>
          <w:rFonts w:ascii="Arial" w:hAnsi="Arial" w:cs="Arial"/>
          <w:lang w:val="en-US"/>
        </w:rPr>
        <w:instrText xml:space="preserve"> ADDIN EN.CITE &lt;EndNote&gt;&lt;Cite&gt;&lt;Author&gt;Wachter&lt;/Author&gt;&lt;Year&gt;2018&lt;/Year&gt;&lt;RecNum&gt;111&lt;/RecNum&gt;&lt;DisplayText&gt;[37]&lt;/DisplayText&gt;&lt;record&gt;&lt;rec-number&gt;111&lt;/rec-number&gt;&lt;foreign-keys&gt;&lt;key app="EN" db-id="p22005xv5srwpxeed275s99yfvez9tfr995s" timestamp="1606492186"&gt;111&lt;/key&gt;&lt;/foreign-keys&gt;&lt;ref-type name="Journal Article"&gt;17&lt;/ref-type&gt;&lt;contributors&gt;&lt;authors&gt;&lt;author&gt;Wachter, Sandra&lt;/author&gt;&lt;author&gt;Mittelstadt, Brent&lt;/author&gt;&lt;author&gt;Russell, Chris&lt;/author&gt;&lt;/authors&gt;&lt;/contributors&gt;&lt;titles&gt;&lt;title&gt;Counterfactual Explanations Without Opening the Black Box: Automated Decisions and the GDPR&lt;/title&gt;&lt;secondary-title&gt;Harvard journal of law &amp;amp; technology&lt;/secondary-title&gt;&lt;/titles&gt;&lt;periodical&gt;&lt;full-title&gt;Harvard journal of law &amp;amp; technology&lt;/full-title&gt;&lt;/periodical&gt;&lt;pages&gt;841-887&lt;/pages&gt;&lt;volume&gt;31&lt;/volume&gt;&lt;dates&gt;&lt;year&gt;2018&lt;/year&gt;&lt;pub-dates&gt;&lt;date&gt;04/01&lt;/date&gt;&lt;/pub-dates&gt;&lt;/dates&gt;&lt;urls&gt;&lt;/urls&gt;&lt;/record&gt;&lt;/Cite&gt;&lt;/EndNote&gt;</w:instrText>
      </w:r>
      <w:r w:rsidR="004C6393" w:rsidRPr="0057620B">
        <w:rPr>
          <w:rFonts w:ascii="Arial" w:hAnsi="Arial" w:cs="Arial"/>
          <w:lang w:val="en-US"/>
        </w:rPr>
        <w:fldChar w:fldCharType="separate"/>
      </w:r>
      <w:r w:rsidR="000E00EE" w:rsidRPr="0057620B">
        <w:rPr>
          <w:rFonts w:ascii="Arial" w:hAnsi="Arial" w:cs="Arial"/>
          <w:noProof/>
          <w:lang w:val="en-US"/>
        </w:rPr>
        <w:t>[37]</w:t>
      </w:r>
      <w:r w:rsidR="004C6393" w:rsidRPr="0057620B">
        <w:rPr>
          <w:rFonts w:ascii="Arial" w:hAnsi="Arial" w:cs="Arial"/>
          <w:lang w:val="en-US"/>
        </w:rPr>
        <w:fldChar w:fldCharType="end"/>
      </w:r>
      <w:r w:rsidR="004C6393" w:rsidRPr="0057620B">
        <w:rPr>
          <w:rFonts w:ascii="Arial" w:hAnsi="Arial" w:cs="Arial"/>
          <w:lang w:val="en-US"/>
        </w:rPr>
        <w:t>.</w:t>
      </w:r>
      <w:r w:rsidRPr="0057620B">
        <w:rPr>
          <w:rFonts w:ascii="Arial" w:hAnsi="Arial" w:cs="Arial"/>
          <w:lang w:val="en-US"/>
        </w:rPr>
        <w:t xml:space="preserve"> As our dataset has outliers</w:t>
      </w:r>
      <w:r w:rsidR="007916C2" w:rsidRPr="0057620B">
        <w:rPr>
          <w:rFonts w:ascii="Arial" w:hAnsi="Arial" w:cs="Arial"/>
          <w:lang w:val="en-US"/>
        </w:rPr>
        <w:t xml:space="preserve">, and most features are not normally distributed (see Supplementary Figures 3 and 4), </w:t>
      </w:r>
      <m:oMath>
        <m:sSub>
          <m:sSubPr>
            <m:ctrlPr>
              <w:rPr>
                <w:rFonts w:ascii="Cambria Math" w:eastAsiaTheme="minorEastAsia" w:hAnsi="Cambria Math" w:cs="Arial"/>
                <w:i/>
                <w:lang w:val="en-US"/>
              </w:rPr>
            </m:ctrlPr>
          </m:sSubPr>
          <m:e>
            <m:r>
              <w:rPr>
                <w:rFonts w:ascii="Cambria Math" w:eastAsiaTheme="minorEastAsia" w:hAnsi="Cambria Math" w:cs="Arial"/>
                <w:lang w:val="en-US"/>
              </w:rPr>
              <m:t>L</m:t>
            </m:r>
          </m:e>
          <m:sub>
            <m:r>
              <w:rPr>
                <w:rFonts w:ascii="Cambria Math" w:eastAsiaTheme="minorEastAsia" w:hAnsi="Cambria Math" w:cs="Arial"/>
                <w:lang w:val="en-US"/>
              </w:rPr>
              <m:t>1</m:t>
            </m:r>
          </m:sub>
        </m:sSub>
      </m:oMath>
      <w:r w:rsidR="007916C2" w:rsidRPr="0057620B">
        <w:rPr>
          <w:rFonts w:ascii="Arial" w:eastAsiaTheme="minorEastAsia" w:hAnsi="Arial" w:cs="Arial"/>
          <w:lang w:val="en-US"/>
        </w:rPr>
        <w:t xml:space="preserve"> distance is more appropriate. With </w:t>
      </w:r>
      <m:oMath>
        <m:sSub>
          <m:sSubPr>
            <m:ctrlPr>
              <w:rPr>
                <w:rFonts w:ascii="Cambria Math" w:eastAsiaTheme="minorEastAsia" w:hAnsi="Cambria Math" w:cs="Arial"/>
                <w:i/>
                <w:lang w:val="en-US"/>
              </w:rPr>
            </m:ctrlPr>
          </m:sSubPr>
          <m:e>
            <m:r>
              <w:rPr>
                <w:rFonts w:ascii="Cambria Math" w:eastAsiaTheme="minorEastAsia" w:hAnsi="Cambria Math" w:cs="Arial"/>
                <w:lang w:val="en-US"/>
              </w:rPr>
              <m:t>L</m:t>
            </m:r>
          </m:e>
          <m:sub>
            <m:r>
              <w:rPr>
                <w:rFonts w:ascii="Cambria Math" w:eastAsiaTheme="minorEastAsia" w:hAnsi="Cambria Math" w:cs="Arial"/>
                <w:lang w:val="en-US"/>
              </w:rPr>
              <m:t>2</m:t>
            </m:r>
          </m:sub>
        </m:sSub>
      </m:oMath>
      <w:r w:rsidR="007916C2" w:rsidRPr="0057620B">
        <w:rPr>
          <w:rFonts w:ascii="Arial" w:eastAsiaTheme="minorEastAsia" w:hAnsi="Arial" w:cs="Arial"/>
          <w:lang w:val="en-US"/>
        </w:rPr>
        <w:t xml:space="preserve"> distance, outliers can get blown out of proportion. </w:t>
      </w:r>
      <w:r w:rsidRPr="0057620B">
        <w:rPr>
          <w:rFonts w:ascii="Arial" w:hAnsi="Arial" w:cs="Arial"/>
          <w:lang w:val="en-US"/>
        </w:rPr>
        <w:t xml:space="preserve">Though many counterfactual methods </w:t>
      </w:r>
      <w:proofErr w:type="gramStart"/>
      <w:r w:rsidRPr="0057620B">
        <w:rPr>
          <w:rFonts w:ascii="Arial" w:hAnsi="Arial" w:cs="Arial"/>
          <w:lang w:val="en-US"/>
        </w:rPr>
        <w:t>scale</w:t>
      </w:r>
      <w:proofErr w:type="gramEnd"/>
      <w:r w:rsidRPr="0057620B">
        <w:rPr>
          <w:rFonts w:ascii="Arial" w:hAnsi="Arial" w:cs="Arial"/>
          <w:lang w:val="en-US"/>
        </w:rPr>
        <w:t xml:space="preserve"> distance by the Median Absolute Deviation (MAD) </w:t>
      </w:r>
      <w:r w:rsidRPr="0057620B">
        <w:rPr>
          <w:rFonts w:ascii="Arial" w:hAnsi="Arial" w:cs="Arial"/>
          <w:lang w:val="en-US"/>
        </w:rPr>
        <w:fldChar w:fldCharType="begin">
          <w:fldData xml:space="preserve">PEVuZE5vdGU+PENpdGU+PEF1dGhvcj5XYWNodGVyPC9BdXRob3I+PFllYXI+MjAxODwvWWVhcj48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</w:fldData>
        </w:fldChar>
      </w:r>
      <w:r w:rsidR="000E00EE" w:rsidRPr="0057620B">
        <w:rPr>
          <w:rFonts w:ascii="Arial" w:hAnsi="Arial" w:cs="Arial"/>
          <w:lang w:val="en-US"/>
        </w:rPr>
        <w:instrText xml:space="preserve"> ADDIN EN.CITE </w:instrText>
      </w:r>
      <w:r w:rsidR="000E00EE" w:rsidRPr="0057620B">
        <w:rPr>
          <w:rFonts w:ascii="Arial" w:hAnsi="Arial" w:cs="Arial"/>
          <w:lang w:val="en-US"/>
        </w:rPr>
        <w:fldChar w:fldCharType="begin">
          <w:fldData xml:space="preserve">PEVuZE5vdGU+PENpdGU+PEF1dGhvcj5XYWNodGVyPC9BdXRob3I+PFllYXI+MjAxODwvWWVhcj48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</w:fldData>
        </w:fldChar>
      </w:r>
      <w:r w:rsidR="000E00EE" w:rsidRPr="0057620B">
        <w:rPr>
          <w:rFonts w:ascii="Arial" w:hAnsi="Arial" w:cs="Arial"/>
          <w:lang w:val="en-US"/>
        </w:rPr>
        <w:instrText xml:space="preserve"> ADDIN EN.CITE.DATA </w:instrText>
      </w:r>
      <w:r w:rsidR="000E00EE" w:rsidRPr="0057620B">
        <w:rPr>
          <w:rFonts w:ascii="Arial" w:hAnsi="Arial" w:cs="Arial"/>
          <w:lang w:val="en-US"/>
        </w:rPr>
      </w:r>
      <w:r w:rsidR="000E00EE" w:rsidRPr="0057620B">
        <w:rPr>
          <w:rFonts w:ascii="Arial" w:hAnsi="Arial" w:cs="Arial"/>
          <w:lang w:val="en-US"/>
        </w:rPr>
        <w:fldChar w:fldCharType="end"/>
      </w:r>
      <w:r w:rsidRPr="0057620B">
        <w:rPr>
          <w:rFonts w:ascii="Arial" w:hAnsi="Arial" w:cs="Arial"/>
          <w:lang w:val="en-US"/>
        </w:rPr>
      </w:r>
      <w:r w:rsidRPr="0057620B">
        <w:rPr>
          <w:rFonts w:ascii="Arial" w:hAnsi="Arial" w:cs="Arial"/>
          <w:lang w:val="en-US"/>
        </w:rPr>
        <w:fldChar w:fldCharType="separate"/>
      </w:r>
      <w:r w:rsidR="000E00EE" w:rsidRPr="0057620B">
        <w:rPr>
          <w:rFonts w:ascii="Arial" w:hAnsi="Arial" w:cs="Arial"/>
          <w:noProof/>
          <w:lang w:val="en-US"/>
        </w:rPr>
        <w:t>[37, 39, 44, 45, 47]</w:t>
      </w:r>
      <w:r w:rsidRPr="0057620B">
        <w:rPr>
          <w:rFonts w:ascii="Arial" w:hAnsi="Arial" w:cs="Arial"/>
          <w:lang w:val="en-US"/>
        </w:rPr>
        <w:fldChar w:fldCharType="end"/>
      </w:r>
      <w:r w:rsidRPr="0057620B">
        <w:rPr>
          <w:rFonts w:ascii="Arial" w:hAnsi="Arial" w:cs="Arial"/>
          <w:lang w:val="en-US"/>
        </w:rPr>
        <w:t>, this is not appropriate for the current dataset because not all features are normally distributed. If a feature with much larger variation than the MAD were to be scaled this way, the distance score would be dominated by that feature. Therefore, w</w:t>
      </w:r>
      <w:r w:rsidRPr="0057620B">
        <w:rPr>
          <w:rFonts w:ascii="Arial" w:eastAsiaTheme="minorEastAsia" w:hAnsi="Arial" w:cs="Arial"/>
          <w:lang w:val="en-US"/>
        </w:rPr>
        <w:t xml:space="preserve">e scale with each feature’s range to minimize the influence of different ranges, variations, and distributions </w:t>
      </w:r>
      <w:r w:rsidRPr="0057620B">
        <w:rPr>
          <w:rFonts w:ascii="Arial" w:eastAsiaTheme="minorEastAsia" w:hAnsi="Arial" w:cs="Arial"/>
          <w:lang w:val="en-US"/>
        </w:rPr>
        <w:fldChar w:fldCharType="begin">
          <w:fldData xml:space="preserve">PEVuZE5vdGU+PENpdGU+PEF1dGhvcj5LYXJpbWk8L0F1dGhvcj48WWVhcj4yMDIwPC9ZZWFyPjxS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=
</w:fldData>
        </w:fldChar>
      </w:r>
      <w:r w:rsidR="000E00EE" w:rsidRPr="0057620B">
        <w:rPr>
          <w:rFonts w:ascii="Arial" w:eastAsiaTheme="minorEastAsia" w:hAnsi="Arial" w:cs="Arial"/>
          <w:lang w:val="en-US"/>
        </w:rPr>
        <w:instrText xml:space="preserve"> ADDIN EN.CITE </w:instrText>
      </w:r>
      <w:r w:rsidR="000E00EE" w:rsidRPr="0057620B">
        <w:rPr>
          <w:rFonts w:ascii="Arial" w:eastAsiaTheme="minorEastAsia" w:hAnsi="Arial" w:cs="Arial"/>
          <w:lang w:val="en-US"/>
        </w:rPr>
        <w:fldChar w:fldCharType="begin">
          <w:fldData xml:space="preserve">PEVuZE5vdGU+PENpdGU+PEF1dGhvcj5LYXJpbWk8L0F1dGhvcj48WWVhcj4yMDIwPC9ZZWFyPjxS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=
</w:fldData>
        </w:fldChar>
      </w:r>
      <w:r w:rsidR="000E00EE" w:rsidRPr="0057620B">
        <w:rPr>
          <w:rFonts w:ascii="Arial" w:eastAsiaTheme="minorEastAsia" w:hAnsi="Arial" w:cs="Arial"/>
          <w:lang w:val="en-US"/>
        </w:rPr>
        <w:instrText xml:space="preserve"> ADDIN EN.CITE.DATA </w:instrText>
      </w:r>
      <w:r w:rsidR="000E00EE" w:rsidRPr="0057620B">
        <w:rPr>
          <w:rFonts w:ascii="Arial" w:eastAsiaTheme="minorEastAsia" w:hAnsi="Arial" w:cs="Arial"/>
          <w:lang w:val="en-US"/>
        </w:rPr>
      </w:r>
      <w:r w:rsidR="000E00EE" w:rsidRPr="0057620B">
        <w:rPr>
          <w:rFonts w:ascii="Arial" w:eastAsiaTheme="minorEastAsia" w:hAnsi="Arial" w:cs="Arial"/>
          <w:lang w:val="en-US"/>
        </w:rPr>
        <w:fldChar w:fldCharType="end"/>
      </w:r>
      <w:r w:rsidRPr="0057620B">
        <w:rPr>
          <w:rFonts w:ascii="Arial" w:eastAsiaTheme="minorEastAsia" w:hAnsi="Arial" w:cs="Arial"/>
          <w:lang w:val="en-US"/>
        </w:rPr>
      </w:r>
      <w:r w:rsidRPr="0057620B">
        <w:rPr>
          <w:rFonts w:ascii="Arial" w:eastAsiaTheme="minorEastAsia" w:hAnsi="Arial" w:cs="Arial"/>
          <w:lang w:val="en-US"/>
        </w:rPr>
        <w:fldChar w:fldCharType="separate"/>
      </w:r>
      <w:r w:rsidR="000E00EE" w:rsidRPr="0057620B">
        <w:rPr>
          <w:rFonts w:ascii="Arial" w:eastAsiaTheme="minorEastAsia" w:hAnsi="Arial" w:cs="Arial"/>
          <w:noProof/>
          <w:lang w:val="en-US"/>
        </w:rPr>
        <w:t>[36, 38]</w:t>
      </w:r>
      <w:r w:rsidRPr="0057620B">
        <w:rPr>
          <w:rFonts w:ascii="Arial" w:eastAsiaTheme="minorEastAsia" w:hAnsi="Arial" w:cs="Arial"/>
          <w:lang w:val="en-US"/>
        </w:rPr>
        <w:fldChar w:fldCharType="end"/>
      </w:r>
      <w:r w:rsidRPr="0057620B">
        <w:rPr>
          <w:rFonts w:ascii="Arial" w:eastAsiaTheme="minorEastAsia" w:hAnsi="Arial" w:cs="Arial"/>
          <w:lang w:val="en-US"/>
        </w:rPr>
        <w:t xml:space="preserve">. This is quite robust even for unscaled and unnormalized features with lots of outliers, which is the case in this dataset. </w:t>
      </w:r>
      <w:r w:rsidR="007916C2" w:rsidRPr="0057620B">
        <w:rPr>
          <w:rFonts w:ascii="Arial" w:eastAsiaTheme="minorEastAsia" w:hAnsi="Arial" w:cs="Arial"/>
          <w:lang w:val="en-US"/>
        </w:rPr>
        <w:t>The equation for distance is shown</w:t>
      </w:r>
      <w:r w:rsidR="00854A07" w:rsidRPr="0057620B">
        <w:rPr>
          <w:rFonts w:ascii="Arial" w:hAnsi="Arial" w:cs="Arial"/>
          <w:lang w:val="en-US"/>
        </w:rPr>
        <w:t xml:space="preserve"> in Equation</w:t>
      </w:r>
      <w:r w:rsidR="00AC6308">
        <w:rPr>
          <w:rFonts w:ascii="Arial" w:hAnsi="Arial" w:cs="Arial"/>
          <w:lang w:val="en-US"/>
        </w:rPr>
        <w:t xml:space="preserve"> </w:t>
      </w:r>
      <w:r w:rsidR="00AC6308">
        <w:rPr>
          <w:rFonts w:ascii="Arial" w:hAnsi="Arial" w:cs="Arial"/>
          <w:lang w:val="en-US"/>
        </w:rPr>
        <w:fldChar w:fldCharType="begin"/>
      </w:r>
      <w:r w:rsidR="00AC6308">
        <w:rPr>
          <w:rFonts w:ascii="Arial" w:hAnsi="Arial" w:cs="Arial"/>
          <w:lang w:val="en-US"/>
        </w:rPr>
        <w:instrText xml:space="preserve"> REF _Ref72860754 \h </w:instrText>
      </w:r>
      <w:r w:rsidR="00AC6308">
        <w:rPr>
          <w:rFonts w:ascii="Arial" w:hAnsi="Arial" w:cs="Arial"/>
          <w:lang w:val="en-US"/>
        </w:rPr>
      </w:r>
      <w:r w:rsidR="00AC6308">
        <w:rPr>
          <w:rFonts w:ascii="Arial" w:hAnsi="Arial" w:cs="Arial"/>
          <w:lang w:val="en-US"/>
        </w:rPr>
        <w:fldChar w:fldCharType="separate"/>
      </w:r>
      <w:r w:rsidR="00AC6308" w:rsidRPr="00AC6308">
        <w:rPr>
          <w:rFonts w:ascii="Arial" w:hAnsi="Arial" w:cs="Arial"/>
          <w:noProof/>
          <w:color w:val="000000" w:themeColor="text1"/>
          <w:lang w:val="en-US"/>
        </w:rPr>
        <w:t>2</w:t>
      </w:r>
      <w:r w:rsidR="00AC6308">
        <w:rPr>
          <w:rFonts w:ascii="Arial" w:hAnsi="Arial" w:cs="Arial"/>
          <w:lang w:val="en-US"/>
        </w:rPr>
        <w:fldChar w:fldCharType="end"/>
      </w:r>
      <w:r w:rsidR="00854A07" w:rsidRPr="0057620B">
        <w:rPr>
          <w:rFonts w:ascii="Arial" w:hAnsi="Arial" w:cs="Arial"/>
          <w:lang w:val="en-US"/>
        </w:rPr>
        <w:t>.</w:t>
      </w:r>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2"/>
        <w:gridCol w:w="7672"/>
        <w:gridCol w:w="842"/>
      </w:tblGrid>
      <w:tr w:rsidR="00AC6308" w:rsidRPr="00AC6308" w14:paraId="721CCC3D" w14:textId="77777777" w:rsidTr="00E65453">
        <w:tc>
          <w:tcPr>
            <w:tcW w:w="534" w:type="dxa"/>
          </w:tcPr>
          <w:p w14:paraId="65A1195E" w14:textId="77777777" w:rsidR="00854A07" w:rsidRPr="0057620B" w:rsidRDefault="00854A07" w:rsidP="00E65453">
            <w:pPr>
              <w:rPr>
                <w:lang w:val="en-US"/>
              </w:rPr>
            </w:pPr>
          </w:p>
        </w:tc>
        <w:tc>
          <w:tcPr>
            <w:tcW w:w="8135" w:type="dxa"/>
          </w:tcPr>
          <w:p w14:paraId="70571877" w14:textId="6AC13E75" w:rsidR="00854A07" w:rsidRPr="0057620B" w:rsidRDefault="00AC6308" w:rsidP="00E65453">
            <w:pPr>
              <w:pStyle w:val="Geenafstand"/>
              <w:spacing w:line="360" w:lineRule="auto"/>
              <w:rPr>
                <w:rFonts w:ascii="Arial" w:eastAsiaTheme="minorEastAsia" w:hAnsi="Arial" w:cs="Arial"/>
                <w:lang w:val="en-US"/>
              </w:rPr>
            </w:pPr>
            <m:oMathPara>
              <m:oMath>
                <m:r>
                  <m:rPr>
                    <m:sty m:val="p"/>
                  </m:rPr>
                  <w:rPr>
                    <w:rFonts w:ascii="Cambria Math" w:hAnsi="Cambria Math" w:cs="Arial"/>
                    <w:lang w:val="en-US"/>
                  </w:rPr>
                  <m:t>d</m:t>
                </m:r>
                <m:d>
                  <m:dPr>
                    <m:ctrlPr>
                      <w:rPr>
                        <w:rFonts w:ascii="Cambria Math" w:hAnsi="Cambria Math" w:cs="Arial"/>
                        <w:lang w:val="en-US"/>
                      </w:rPr>
                    </m:ctrlPr>
                  </m:dPr>
                  <m:e>
                    <m:r>
                      <m:rPr>
                        <m:sty m:val="p"/>
                      </m:rPr>
                      <w:rPr>
                        <w:rFonts w:ascii="Cambria Math" w:hAnsi="Cambria Math" w:cs="Arial"/>
                        <w:lang w:val="en-US"/>
                      </w:rPr>
                      <m:t xml:space="preserve">x, </m:t>
                    </m:r>
                    <m:sSup>
                      <m:sSupPr>
                        <m:ctrlPr>
                          <w:rPr>
                            <w:rFonts w:ascii="Cambria Math" w:hAnsi="Cambria Math" w:cs="Arial"/>
                            <w:lang w:val="en-US"/>
                          </w:rPr>
                        </m:ctrlPr>
                      </m:sSupPr>
                      <m:e>
                        <m:r>
                          <m:rPr>
                            <m:sty m:val="p"/>
                          </m:rPr>
                          <w:rPr>
                            <w:rFonts w:ascii="Cambria Math" w:hAnsi="Cambria Math" w:cs="Arial"/>
                            <w:lang w:val="en-US"/>
                          </w:rPr>
                          <m:t>x</m:t>
                        </m:r>
                      </m:e>
                      <m:sup>
                        <m:r>
                          <m:rPr>
                            <m:sty m:val="p"/>
                          </m:rPr>
                          <w:rPr>
                            <w:rFonts w:ascii="Cambria Math" w:hAnsi="Cambria Math" w:cs="Arial"/>
                            <w:lang w:val="en-US"/>
                          </w:rPr>
                          <m:t>'</m:t>
                        </m:r>
                      </m:sup>
                    </m:sSup>
                  </m:e>
                </m:d>
                <m:r>
                  <m:rPr>
                    <m:sty m:val="p"/>
                  </m:rPr>
                  <w:rPr>
                    <w:rFonts w:ascii="Cambria Math" w:hAnsi="Cambria Math" w:cs="Arial"/>
                    <w:lang w:val="en-US"/>
                  </w:rPr>
                  <m:t xml:space="preserve">= </m:t>
                </m:r>
                <m:f>
                  <m:fPr>
                    <m:ctrlPr>
                      <w:rPr>
                        <w:rFonts w:ascii="Cambria Math" w:hAnsi="Cambria Math" w:cs="Arial"/>
                        <w:lang w:val="en-US"/>
                      </w:rPr>
                    </m:ctrlPr>
                  </m:fPr>
                  <m:num>
                    <m:r>
                      <m:rPr>
                        <m:sty m:val="p"/>
                      </m:rPr>
                      <w:rPr>
                        <w:rFonts w:ascii="Cambria Math" w:hAnsi="Cambria Math" w:cs="Arial"/>
                        <w:lang w:val="en-US"/>
                      </w:rPr>
                      <m:t>1</m:t>
                    </m:r>
                  </m:num>
                  <m:den>
                    <m:r>
                      <m:rPr>
                        <m:sty m:val="p"/>
                      </m:rPr>
                      <w:rPr>
                        <w:rFonts w:ascii="Cambria Math" w:hAnsi="Cambria Math" w:cs="Arial"/>
                        <w:lang w:val="en-US"/>
                      </w:rPr>
                      <m:t>n</m:t>
                    </m:r>
                  </m:den>
                </m:f>
                <m:r>
                  <m:rPr>
                    <m:sty m:val="p"/>
                  </m:rPr>
                  <w:rPr>
                    <w:rFonts w:ascii="Cambria Math" w:hAnsi="Cambria Math" w:cs="Arial"/>
                    <w:lang w:val="en-US"/>
                  </w:rPr>
                  <m:t xml:space="preserve"> </m:t>
                </m:r>
                <m:nary>
                  <m:naryPr>
                    <m:chr m:val="∑"/>
                    <m:limLoc m:val="undOvr"/>
                    <m:ctrlPr>
                      <w:rPr>
                        <w:rFonts w:ascii="Cambria Math" w:hAnsi="Cambria Math" w:cs="Arial"/>
                        <w:lang w:val="en-US"/>
                      </w:rPr>
                    </m:ctrlPr>
                  </m:naryPr>
                  <m:sub>
                    <m:r>
                      <m:rPr>
                        <m:sty m:val="p"/>
                      </m:rPr>
                      <w:rPr>
                        <w:rFonts w:ascii="Cambria Math" w:hAnsi="Cambria Math" w:cs="Arial"/>
                        <w:lang w:val="en-US"/>
                      </w:rPr>
                      <m:t>i=1</m:t>
                    </m:r>
                  </m:sub>
                  <m:sup>
                    <m:r>
                      <m:rPr>
                        <m:sty m:val="p"/>
                      </m:rPr>
                      <w:rPr>
                        <w:rFonts w:ascii="Cambria Math" w:hAnsi="Cambria Math" w:cs="Arial"/>
                        <w:lang w:val="en-US"/>
                      </w:rPr>
                      <m:t>n</m:t>
                    </m:r>
                  </m:sup>
                  <m:e>
                    <w:bookmarkStart w:id="171" w:name="_Hlk70512865"/>
                    <m:f>
                      <m:fPr>
                        <m:ctrlPr>
                          <w:rPr>
                            <w:rFonts w:ascii="Cambria Math" w:hAnsi="Cambria Math" w:cs="Arial"/>
                            <w:lang w:val="en-US"/>
                          </w:rPr>
                        </m:ctrlPr>
                      </m:fPr>
                      <m:num>
                        <m:r>
                          <m:rPr>
                            <m:sty m:val="p"/>
                          </m:rPr>
                          <w:rPr>
                            <w:rFonts w:ascii="Cambria Math" w:hAnsi="Cambria Math" w:cs="Arial"/>
                            <w:lang w:val="en-US"/>
                          </w:rPr>
                          <m:t>1</m:t>
                        </m:r>
                      </m:num>
                      <m:den>
                        <m:sSub>
                          <m:sSubPr>
                            <m:ctrlPr>
                              <w:rPr>
                                <w:rFonts w:ascii="Cambria Math" w:hAnsi="Cambria Math" w:cs="Arial"/>
                                <w:lang w:val="en-US"/>
                              </w:rPr>
                            </m:ctrlPr>
                          </m:sSubPr>
                          <m:e>
                            <m:acc>
                              <m:accPr>
                                <m:ctrlPr>
                                  <w:rPr>
                                    <w:rFonts w:ascii="Cambria Math" w:hAnsi="Cambria Math" w:cs="Arial"/>
                                    <w:lang w:val="en-US"/>
                                  </w:rPr>
                                </m:ctrlPr>
                              </m:accPr>
                              <m:e>
                                <m:r>
                                  <m:rPr>
                                    <m:sty m:val="p"/>
                                  </m:rPr>
                                  <w:rPr>
                                    <w:rFonts w:ascii="Cambria Math" w:hAnsi="Cambria Math" w:cs="Arial"/>
                                    <w:lang w:val="en-US"/>
                                  </w:rPr>
                                  <m:t>R</m:t>
                                </m:r>
                              </m:e>
                            </m:acc>
                          </m:e>
                          <m:sub>
                            <m:r>
                              <m:rPr>
                                <m:sty m:val="p"/>
                              </m:rPr>
                              <w:rPr>
                                <w:rFonts w:ascii="Cambria Math" w:hAnsi="Cambria Math" w:cs="Arial"/>
                                <w:lang w:val="en-US"/>
                              </w:rPr>
                              <m:t>i</m:t>
                            </m:r>
                          </m:sub>
                        </m:sSub>
                      </m:den>
                    </m:f>
                    <w:bookmarkEnd w:id="171"/>
                  </m:e>
                </m:nary>
                <m:r>
                  <m:rPr>
                    <m:sty m:val="p"/>
                  </m:rPr>
                  <w:rPr>
                    <w:rFonts w:ascii="Cambria Math" w:hAnsi="Cambria Math" w:cs="Arial"/>
                    <w:lang w:val="en-US"/>
                  </w:rPr>
                  <m:t xml:space="preserve"> </m:t>
                </m:r>
                <m:d>
                  <m:dPr>
                    <m:begChr m:val="|"/>
                    <m:endChr m:val="|"/>
                    <m:ctrlPr>
                      <w:rPr>
                        <w:rFonts w:ascii="Cambria Math" w:hAnsi="Cambria Math" w:cs="Arial"/>
                        <w:lang w:val="en-US"/>
                      </w:rPr>
                    </m:ctrlPr>
                  </m:dPr>
                  <m:e>
                    <m:sSub>
                      <m:sSubPr>
                        <m:ctrlPr>
                          <w:rPr>
                            <w:rFonts w:ascii="Cambria Math" w:hAnsi="Cambria Math" w:cs="Arial"/>
                            <w:lang w:val="en-US"/>
                          </w:rPr>
                        </m:ctrlPr>
                      </m:sSubPr>
                      <m:e>
                        <m:r>
                          <m:rPr>
                            <m:sty m:val="p"/>
                          </m:rPr>
                          <w:rPr>
                            <w:rFonts w:ascii="Cambria Math" w:hAnsi="Cambria Math" w:cs="Arial"/>
                            <w:lang w:val="en-US"/>
                          </w:rPr>
                          <m:t>x</m:t>
                        </m:r>
                      </m:e>
                      <m:sub>
                        <m:r>
                          <m:rPr>
                            <m:sty m:val="p"/>
                          </m:rPr>
                          <w:rPr>
                            <w:rFonts w:ascii="Cambria Math" w:hAnsi="Cambria Math" w:cs="Arial"/>
                            <w:lang w:val="en-US"/>
                          </w:rPr>
                          <m:t>i</m:t>
                        </m:r>
                      </m:sub>
                    </m:sSub>
                    <m:r>
                      <m:rPr>
                        <m:sty m:val="p"/>
                      </m:rPr>
                      <w:rPr>
                        <w:rFonts w:ascii="Cambria Math" w:hAnsi="Cambria Math" w:cs="Arial"/>
                        <w:lang w:val="en-US"/>
                      </w:rPr>
                      <m:t>-</m:t>
                    </m:r>
                    <m:sSub>
                      <m:sSubPr>
                        <m:ctrlPr>
                          <w:rPr>
                            <w:rFonts w:ascii="Cambria Math" w:hAnsi="Cambria Math" w:cs="Arial"/>
                            <w:lang w:val="en-US"/>
                          </w:rPr>
                        </m:ctrlPr>
                      </m:sSubPr>
                      <m:e>
                        <m:sSup>
                          <m:sSupPr>
                            <m:ctrlPr>
                              <w:rPr>
                                <w:rFonts w:ascii="Cambria Math" w:hAnsi="Cambria Math" w:cs="Arial"/>
                                <w:lang w:val="en-US"/>
                              </w:rPr>
                            </m:ctrlPr>
                          </m:sSupPr>
                          <m:e>
                            <m:r>
                              <m:rPr>
                                <m:sty m:val="p"/>
                              </m:rPr>
                              <w:rPr>
                                <w:rFonts w:ascii="Cambria Math" w:hAnsi="Cambria Math" w:cs="Arial"/>
                                <w:lang w:val="en-US"/>
                              </w:rPr>
                              <m:t>x</m:t>
                            </m:r>
                          </m:e>
                          <m:sup>
                            <m:r>
                              <m:rPr>
                                <m:sty m:val="p"/>
                              </m:rPr>
                              <w:rPr>
                                <w:rFonts w:ascii="Cambria Math" w:hAnsi="Cambria Math" w:cs="Arial"/>
                                <w:lang w:val="en-US"/>
                              </w:rPr>
                              <m:t>'</m:t>
                            </m:r>
                          </m:sup>
                        </m:sSup>
                      </m:e>
                      <m:sub>
                        <m:r>
                          <m:rPr>
                            <m:sty m:val="p"/>
                          </m:rPr>
                          <w:rPr>
                            <w:rFonts w:ascii="Cambria Math" w:hAnsi="Cambria Math" w:cs="Arial"/>
                            <w:lang w:val="en-US"/>
                          </w:rPr>
                          <m:t>i</m:t>
                        </m:r>
                      </m:sub>
                    </m:sSub>
                  </m:e>
                </m:d>
                <m:r>
                  <m:rPr>
                    <m:sty m:val="p"/>
                  </m:rPr>
                  <w:rPr>
                    <w:rFonts w:ascii="Cambria Math" w:hAnsi="Cambria Math" w:cs="Arial"/>
                    <w:lang w:val="en-US"/>
                  </w:rPr>
                  <m:t xml:space="preserve"> </m:t>
                </m:r>
              </m:oMath>
            </m:oMathPara>
          </w:p>
        </w:tc>
        <w:tc>
          <w:tcPr>
            <w:tcW w:w="573" w:type="dxa"/>
            <w:vAlign w:val="center"/>
          </w:tcPr>
          <w:p w14:paraId="58528DF5" w14:textId="0F931FD6" w:rsidR="00854A07" w:rsidRPr="00AC6308" w:rsidRDefault="00854A07" w:rsidP="00AC6308">
            <w:pPr>
              <w:pStyle w:val="Bijschrift"/>
              <w:rPr>
                <w:rFonts w:ascii="Arial" w:hAnsi="Arial" w:cs="Arial"/>
                <w:i w:val="0"/>
                <w:iCs w:val="0"/>
                <w:color w:val="000000" w:themeColor="text1"/>
                <w:sz w:val="22"/>
                <w:szCs w:val="22"/>
                <w:lang w:val="en-US"/>
              </w:rPr>
            </w:pPr>
            <w:bookmarkStart w:id="172" w:name="_Ref72860750"/>
            <w:bookmarkStart w:id="173" w:name="_Ref72499821"/>
            <w:bookmarkStart w:id="174" w:name="_Ref72860754"/>
            <w:r w:rsidRPr="00AC6308">
              <w:rPr>
                <w:rFonts w:ascii="Arial" w:hAnsi="Arial" w:cs="Arial"/>
                <w:i w:val="0"/>
                <w:iCs w:val="0"/>
                <w:color w:val="000000" w:themeColor="text1"/>
                <w:sz w:val="22"/>
                <w:szCs w:val="22"/>
                <w:lang w:val="en-US"/>
              </w:rPr>
              <w:t>(</w:t>
            </w:r>
            <w:bookmarkEnd w:id="173"/>
            <w:r w:rsidR="00AC6308" w:rsidRPr="00AC6308">
              <w:rPr>
                <w:rFonts w:ascii="Arial" w:hAnsi="Arial" w:cs="Arial"/>
                <w:i w:val="0"/>
                <w:iCs w:val="0"/>
                <w:color w:val="000000" w:themeColor="text1"/>
                <w:sz w:val="22"/>
                <w:szCs w:val="22"/>
                <w:lang w:val="en-US"/>
              </w:rPr>
              <w:fldChar w:fldCharType="begin"/>
            </w:r>
            <w:r w:rsidR="00AC6308" w:rsidRPr="00AC6308">
              <w:rPr>
                <w:rFonts w:ascii="Arial" w:hAnsi="Arial" w:cs="Arial"/>
                <w:i w:val="0"/>
                <w:iCs w:val="0"/>
                <w:color w:val="000000" w:themeColor="text1"/>
                <w:sz w:val="22"/>
                <w:szCs w:val="22"/>
                <w:lang w:val="en-US"/>
              </w:rPr>
              <w:instrText xml:space="preserve"> SEQ Equation \* ARABIC </w:instrText>
            </w:r>
            <w:r w:rsidR="00AC6308" w:rsidRPr="00AC6308">
              <w:rPr>
                <w:rFonts w:ascii="Arial" w:hAnsi="Arial" w:cs="Arial"/>
                <w:i w:val="0"/>
                <w:iCs w:val="0"/>
                <w:color w:val="000000" w:themeColor="text1"/>
                <w:sz w:val="22"/>
                <w:szCs w:val="22"/>
                <w:lang w:val="en-US"/>
              </w:rPr>
              <w:fldChar w:fldCharType="separate"/>
            </w:r>
            <w:r w:rsidR="00AC6308" w:rsidRPr="00AC6308">
              <w:rPr>
                <w:rFonts w:ascii="Arial" w:hAnsi="Arial" w:cs="Arial"/>
                <w:i w:val="0"/>
                <w:iCs w:val="0"/>
                <w:noProof/>
                <w:color w:val="000000" w:themeColor="text1"/>
                <w:sz w:val="22"/>
                <w:szCs w:val="22"/>
                <w:lang w:val="en-US"/>
              </w:rPr>
              <w:t>2</w:t>
            </w:r>
            <w:r w:rsidR="00AC6308" w:rsidRPr="00AC6308">
              <w:rPr>
                <w:rFonts w:ascii="Arial" w:hAnsi="Arial" w:cs="Arial"/>
                <w:i w:val="0"/>
                <w:iCs w:val="0"/>
                <w:color w:val="000000" w:themeColor="text1"/>
                <w:sz w:val="22"/>
                <w:szCs w:val="22"/>
                <w:lang w:val="en-US"/>
              </w:rPr>
              <w:fldChar w:fldCharType="end"/>
            </w:r>
            <w:bookmarkEnd w:id="174"/>
            <w:r w:rsidRPr="00AC6308">
              <w:rPr>
                <w:rFonts w:ascii="Arial" w:hAnsi="Arial" w:cs="Arial"/>
                <w:i w:val="0"/>
                <w:iCs w:val="0"/>
                <w:color w:val="000000" w:themeColor="text1"/>
                <w:sz w:val="22"/>
                <w:szCs w:val="22"/>
                <w:lang w:val="en-US"/>
              </w:rPr>
              <w:t>)</w:t>
            </w:r>
            <w:bookmarkEnd w:id="172"/>
          </w:p>
        </w:tc>
      </w:tr>
    </w:tbl>
    <w:p w14:paraId="5D96874C" w14:textId="77777777" w:rsidR="00AC6308" w:rsidRDefault="00AC6308" w:rsidP="007916C2">
      <w:pPr>
        <w:pStyle w:val="Geenafstand"/>
        <w:spacing w:line="360" w:lineRule="auto"/>
        <w:rPr>
          <w:rFonts w:ascii="Arial" w:hAnsi="Arial" w:cs="Arial"/>
          <w:lang w:val="en-US"/>
        </w:rPr>
      </w:pPr>
    </w:p>
    <w:p w14:paraId="48F4919E" w14:textId="0870771F" w:rsidR="00A91940" w:rsidRPr="0057620B" w:rsidRDefault="00854A07" w:rsidP="007916C2">
      <w:pPr>
        <w:pStyle w:val="Geenafstand"/>
        <w:spacing w:line="360" w:lineRule="auto"/>
        <w:rPr>
          <w:rFonts w:ascii="Arial" w:hAnsi="Arial" w:cs="Arial"/>
          <w:lang w:val="en-US"/>
        </w:rPr>
      </w:pPr>
      <w:r w:rsidRPr="0057620B">
        <w:rPr>
          <w:rFonts w:ascii="Arial" w:hAnsi="Arial" w:cs="Arial"/>
          <w:lang w:val="en-US"/>
        </w:rPr>
        <w:t xml:space="preserve">Where </w:t>
      </w:r>
      <m:oMath>
        <m:sSub>
          <m:sSubPr>
            <m:ctrlPr>
              <w:rPr>
                <w:rFonts w:ascii="Cambria Math" w:hAnsi="Cambria Math" w:cs="Arial"/>
                <w:i/>
                <w:lang w:val="en-US"/>
              </w:rPr>
            </m:ctrlPr>
          </m:sSubPr>
          <m:e>
            <m:acc>
              <m:accPr>
                <m:ctrlPr>
                  <w:rPr>
                    <w:rFonts w:ascii="Cambria Math" w:hAnsi="Cambria Math" w:cs="Arial"/>
                    <w:i/>
                    <w:lang w:val="en-US"/>
                  </w:rPr>
                </m:ctrlPr>
              </m:accPr>
              <m:e>
                <m:r>
                  <w:rPr>
                    <w:rFonts w:ascii="Cambria Math" w:hAnsi="Cambria Math" w:cs="Arial"/>
                    <w:lang w:val="en-US"/>
                  </w:rPr>
                  <m:t>R</m:t>
                </m:r>
              </m:e>
            </m:acc>
          </m:e>
          <m:sub>
            <m:r>
              <w:rPr>
                <w:rFonts w:ascii="Cambria Math" w:hAnsi="Cambria Math" w:cs="Arial"/>
                <w:lang w:val="en-US"/>
              </w:rPr>
              <m:t>i</m:t>
            </m:r>
          </m:sub>
        </m:sSub>
      </m:oMath>
      <w:r w:rsidRPr="0057620B">
        <w:rPr>
          <w:rFonts w:ascii="Arial" w:eastAsiaTheme="minorEastAsia" w:hAnsi="Arial" w:cs="Arial"/>
          <w:lang w:val="en-US"/>
        </w:rPr>
        <w:t xml:space="preserve"> represents the range of the </w:t>
      </w:r>
      <m:oMath>
        <m:r>
          <w:rPr>
            <w:rFonts w:ascii="Cambria Math" w:hAnsi="Cambria Math" w:cs="Arial"/>
            <w:lang w:val="en-US"/>
          </w:rPr>
          <m:t>i</m:t>
        </m:r>
      </m:oMath>
      <w:r w:rsidRPr="0057620B">
        <w:rPr>
          <w:rFonts w:ascii="Arial" w:eastAsiaTheme="minorEastAsia" w:hAnsi="Arial" w:cs="Arial"/>
          <w:lang w:val="en-US"/>
        </w:rPr>
        <w:t xml:space="preserve">-th feature, </w:t>
      </w:r>
      <m:oMath>
        <m:r>
          <w:rPr>
            <w:rFonts w:ascii="Cambria Math" w:hAnsi="Cambria Math" w:cs="Arial"/>
            <w:lang w:val="en-US"/>
          </w:rPr>
          <m:t>n</m:t>
        </m:r>
      </m:oMath>
      <w:r w:rsidRPr="0057620B">
        <w:rPr>
          <w:rFonts w:ascii="Arial" w:eastAsiaTheme="minorEastAsia" w:hAnsi="Arial" w:cs="Arial"/>
          <w:lang w:val="en-US"/>
        </w:rPr>
        <w:t xml:space="preserve"> the number of features, </w:t>
      </w:r>
      <m:oMath>
        <m:r>
          <w:rPr>
            <w:rFonts w:ascii="Cambria Math" w:hAnsi="Cambria Math" w:cs="Arial"/>
            <w:lang w:val="en-US"/>
          </w:rPr>
          <m:t>x</m:t>
        </m:r>
      </m:oMath>
      <w:r w:rsidRPr="0057620B">
        <w:rPr>
          <w:rFonts w:ascii="Arial" w:eastAsiaTheme="minorEastAsia" w:hAnsi="Arial" w:cs="Arial"/>
          <w:lang w:val="en-US"/>
        </w:rPr>
        <w:t xml:space="preserve"> the profile to be explained,</w:t>
      </w:r>
      <w:r w:rsidR="00CE2595" w:rsidRPr="0057620B">
        <w:rPr>
          <w:rFonts w:ascii="Arial" w:eastAsiaTheme="minorEastAsia" w:hAnsi="Arial" w:cs="Arial"/>
          <w:lang w:val="en-US"/>
        </w:rPr>
        <w:t xml:space="preserve"> and</w:t>
      </w:r>
      <w:r w:rsidRPr="0057620B">
        <w:rPr>
          <w:rFonts w:ascii="Arial" w:eastAsiaTheme="minorEastAsia" w:hAnsi="Arial" w:cs="Arial"/>
          <w:lang w:val="en-US"/>
        </w:rPr>
        <w:t xml:space="preserve"> </w:t>
      </w:r>
      <m:oMath>
        <m:sSup>
          <m:sSupPr>
            <m:ctrlPr>
              <w:rPr>
                <w:rFonts w:ascii="Cambria Math" w:hAnsi="Cambria Math" w:cs="Arial"/>
                <w:i/>
                <w:lang w:val="en-US"/>
              </w:rPr>
            </m:ctrlPr>
          </m:sSupPr>
          <m:e>
            <m:r>
              <w:rPr>
                <w:rFonts w:ascii="Cambria Math" w:hAnsi="Cambria Math" w:cs="Arial"/>
                <w:lang w:val="en-US"/>
              </w:rPr>
              <m:t>x</m:t>
            </m:r>
          </m:e>
          <m:sup>
            <m:r>
              <w:rPr>
                <w:rFonts w:ascii="Cambria Math" w:hAnsi="Cambria Math" w:cs="Arial"/>
                <w:lang w:val="en-US"/>
              </w:rPr>
              <m:t>'</m:t>
            </m:r>
          </m:sup>
        </m:sSup>
      </m:oMath>
      <w:r w:rsidRPr="0057620B">
        <w:rPr>
          <w:rFonts w:ascii="Arial" w:eastAsiaTheme="minorEastAsia" w:hAnsi="Arial" w:cs="Arial"/>
          <w:lang w:val="en-US"/>
        </w:rPr>
        <w:t xml:space="preserve"> the counterfactual profile.</w:t>
      </w:r>
      <w:r w:rsidR="007916C2" w:rsidRPr="0057620B">
        <w:rPr>
          <w:rFonts w:ascii="Arial" w:eastAsiaTheme="minorEastAsia" w:hAnsi="Arial" w:cs="Arial"/>
          <w:lang w:val="en-US"/>
        </w:rPr>
        <w:t xml:space="preserve"> It has an additional property that</w:t>
      </w:r>
      <w:r w:rsidRPr="0057620B">
        <w:rPr>
          <w:rFonts w:ascii="Arial" w:eastAsiaTheme="minorEastAsia" w:hAnsi="Arial" w:cs="Arial"/>
          <w:lang w:val="en-US"/>
        </w:rPr>
        <w:t xml:space="preserve"> </w:t>
      </w:r>
      <m:oMath>
        <m:r>
          <w:rPr>
            <w:rFonts w:ascii="Cambria Math" w:eastAsiaTheme="minorEastAsia" w:hAnsi="Cambria Math" w:cs="Arial"/>
            <w:lang w:val="en-US"/>
          </w:rPr>
          <m:t>0 ≤</m:t>
        </m:r>
        <m:r>
          <w:rPr>
            <w:rFonts w:ascii="Cambria Math" w:hAnsi="Cambria Math" w:cs="Arial"/>
            <w:lang w:val="en-US"/>
          </w:rPr>
          <m:t>d</m:t>
        </m:r>
        <m:d>
          <m:dPr>
            <m:ctrlPr>
              <w:rPr>
                <w:rFonts w:ascii="Cambria Math" w:hAnsi="Cambria Math" w:cs="Arial"/>
                <w:i/>
                <w:lang w:val="en-US"/>
              </w:rPr>
            </m:ctrlPr>
          </m:dPr>
          <m:e>
            <m:r>
              <w:rPr>
                <w:rFonts w:ascii="Cambria Math" w:hAnsi="Cambria Math" w:cs="Arial"/>
                <w:lang w:val="en-US"/>
              </w:rPr>
              <m:t xml:space="preserve">x, </m:t>
            </m:r>
            <m:sSup>
              <m:sSupPr>
                <m:ctrlPr>
                  <w:rPr>
                    <w:rFonts w:ascii="Cambria Math" w:hAnsi="Cambria Math" w:cs="Arial"/>
                    <w:i/>
                    <w:lang w:val="en-US"/>
                  </w:rPr>
                </m:ctrlPr>
              </m:sSupPr>
              <m:e>
                <m:r>
                  <w:rPr>
                    <w:rFonts w:ascii="Cambria Math" w:hAnsi="Cambria Math" w:cs="Arial"/>
                    <w:lang w:val="en-US"/>
                  </w:rPr>
                  <m:t>x</m:t>
                </m:r>
              </m:e>
              <m:sup>
                <m:r>
                  <w:rPr>
                    <w:rFonts w:ascii="Cambria Math" w:hAnsi="Cambria Math" w:cs="Arial"/>
                    <w:lang w:val="en-US"/>
                  </w:rPr>
                  <m:t>'</m:t>
                </m:r>
              </m:sup>
            </m:sSup>
          </m:e>
        </m:d>
        <m:r>
          <w:rPr>
            <w:rFonts w:ascii="Cambria Math" w:hAnsi="Cambria Math" w:cs="Arial"/>
            <w:lang w:val="en-US"/>
          </w:rPr>
          <m:t>≤</m:t>
        </m:r>
        <m:r>
          <w:rPr>
            <w:rFonts w:ascii="Cambria Math" w:eastAsiaTheme="minorEastAsia" w:hAnsi="Cambria Math" w:cs="Arial"/>
            <w:lang w:val="en-US"/>
          </w:rPr>
          <m:t>1</m:t>
        </m:r>
      </m:oMath>
      <w:r w:rsidR="007916C2" w:rsidRPr="0057620B">
        <w:rPr>
          <w:rFonts w:ascii="Arial" w:eastAsiaTheme="minorEastAsia" w:hAnsi="Arial" w:cs="Arial"/>
          <w:lang w:val="en-US"/>
        </w:rPr>
        <w:t xml:space="preserve">. </w:t>
      </w:r>
      <w:r w:rsidRPr="0057620B">
        <w:rPr>
          <w:rFonts w:ascii="Arial" w:eastAsiaTheme="minorEastAsia" w:hAnsi="Arial" w:cs="Arial"/>
          <w:lang w:val="en-US"/>
        </w:rPr>
        <w:t xml:space="preserve">It can also be used alongside categorical variables by replacing </w:t>
      </w:r>
      <m:oMath>
        <m:f>
          <m:fPr>
            <m:ctrlPr>
              <w:rPr>
                <w:rFonts w:ascii="Cambria Math" w:hAnsi="Cambria Math" w:cs="Arial"/>
                <w:i/>
                <w:lang w:val="en-US"/>
              </w:rPr>
            </m:ctrlPr>
          </m:fPr>
          <m:num>
            <m:r>
              <w:rPr>
                <w:rFonts w:ascii="Cambria Math" w:hAnsi="Cambria Math" w:cs="Arial"/>
                <w:lang w:val="en-US"/>
              </w:rPr>
              <m:t>1</m:t>
            </m:r>
          </m:num>
          <m:den>
            <m:sSub>
              <m:sSubPr>
                <m:ctrlPr>
                  <w:rPr>
                    <w:rFonts w:ascii="Cambria Math" w:hAnsi="Cambria Math" w:cs="Arial"/>
                    <w:i/>
                    <w:lang w:val="en-US"/>
                  </w:rPr>
                </m:ctrlPr>
              </m:sSubPr>
              <m:e>
                <m:acc>
                  <m:accPr>
                    <m:ctrlPr>
                      <w:rPr>
                        <w:rFonts w:ascii="Cambria Math" w:hAnsi="Cambria Math" w:cs="Arial"/>
                        <w:i/>
                        <w:lang w:val="en-US"/>
                      </w:rPr>
                    </m:ctrlPr>
                  </m:accPr>
                  <m:e>
                    <m:r>
                      <w:rPr>
                        <w:rFonts w:ascii="Cambria Math" w:hAnsi="Cambria Math" w:cs="Arial"/>
                        <w:lang w:val="en-US"/>
                      </w:rPr>
                      <m:t>R</m:t>
                    </m:r>
                  </m:e>
                </m:acc>
              </m:e>
              <m:sub>
                <m:r>
                  <w:rPr>
                    <w:rFonts w:ascii="Cambria Math" w:hAnsi="Cambria Math" w:cs="Arial"/>
                    <w:lang w:val="en-US"/>
                  </w:rPr>
                  <m:t>i</m:t>
                </m:r>
              </m:sub>
            </m:sSub>
          </m:den>
        </m:f>
        <m:d>
          <m:dPr>
            <m:begChr m:val="|"/>
            <m:endChr m:val="|"/>
            <m:ctrlPr>
              <w:rPr>
                <w:rFonts w:ascii="Cambria Math" w:hAnsi="Cambria Math" w:cs="Arial"/>
                <w:i/>
                <w:lang w:val="en-US"/>
              </w:rPr>
            </m:ctrlPr>
          </m:dPr>
          <m:e>
            <m:sSub>
              <m:sSubPr>
                <m:ctrlPr>
                  <w:rPr>
                    <w:rFonts w:ascii="Cambria Math" w:hAnsi="Cambria Math" w:cs="Arial"/>
                    <w:i/>
                    <w:lang w:val="en-US"/>
                  </w:rPr>
                </m:ctrlPr>
              </m:sSubPr>
              <m:e>
                <m:r>
                  <w:rPr>
                    <w:rFonts w:ascii="Cambria Math" w:hAnsi="Cambria Math" w:cs="Arial"/>
                    <w:lang w:val="en-US"/>
                  </w:rPr>
                  <m:t>x</m:t>
                </m:r>
              </m:e>
              <m:sub>
                <m:r>
                  <w:rPr>
                    <w:rFonts w:ascii="Cambria Math" w:hAnsi="Cambria Math" w:cs="Arial"/>
                    <w:lang w:val="en-US"/>
                  </w:rPr>
                  <m:t>i</m:t>
                </m:r>
              </m:sub>
            </m:sSub>
            <m:r>
              <w:rPr>
                <w:rFonts w:ascii="Cambria Math" w:hAnsi="Cambria Math" w:cs="Arial"/>
                <w:lang w:val="en-US"/>
              </w:rPr>
              <m:t>-</m:t>
            </m:r>
            <m:sSub>
              <m:sSubPr>
                <m:ctrlPr>
                  <w:rPr>
                    <w:rFonts w:ascii="Cambria Math" w:hAnsi="Cambria Math" w:cs="Arial"/>
                    <w:i/>
                    <w:lang w:val="en-US"/>
                  </w:rPr>
                </m:ctrlPr>
              </m:sSubPr>
              <m:e>
                <m:sSup>
                  <m:sSupPr>
                    <m:ctrlPr>
                      <w:rPr>
                        <w:rFonts w:ascii="Cambria Math" w:hAnsi="Cambria Math" w:cs="Arial"/>
                        <w:i/>
                        <w:lang w:val="en-US"/>
                      </w:rPr>
                    </m:ctrlPr>
                  </m:sSupPr>
                  <m:e>
                    <m:r>
                      <w:rPr>
                        <w:rFonts w:ascii="Cambria Math" w:hAnsi="Cambria Math" w:cs="Arial"/>
                        <w:lang w:val="en-US"/>
                      </w:rPr>
                      <m:t>x</m:t>
                    </m:r>
                  </m:e>
                  <m:sup>
                    <m:r>
                      <w:rPr>
                        <w:rFonts w:ascii="Cambria Math" w:hAnsi="Cambria Math" w:cs="Arial"/>
                        <w:lang w:val="en-US"/>
                      </w:rPr>
                      <m:t>'</m:t>
                    </m:r>
                  </m:sup>
                </m:sSup>
              </m:e>
              <m:sub>
                <m:r>
                  <w:rPr>
                    <w:rFonts w:ascii="Cambria Math" w:hAnsi="Cambria Math" w:cs="Arial"/>
                    <w:lang w:val="en-US"/>
                  </w:rPr>
                  <m:t>i</m:t>
                </m:r>
              </m:sub>
            </m:sSub>
          </m:e>
        </m:d>
      </m:oMath>
      <w:r w:rsidRPr="0057620B">
        <w:rPr>
          <w:rFonts w:ascii="Arial" w:eastAsiaTheme="minorEastAsia" w:hAnsi="Arial" w:cs="Arial"/>
          <w:lang w:val="en-US"/>
        </w:rPr>
        <w:t xml:space="preserve"> with </w:t>
      </w:r>
      <m:oMath>
        <m:r>
          <m:rPr>
            <m:scr m:val="double-struck"/>
          </m:rPr>
          <w:rPr>
            <w:rFonts w:ascii="Cambria Math" w:hAnsi="Cambria Math" w:cs="Arial"/>
            <w:lang w:val="en-US"/>
          </w:rPr>
          <m:t>I[</m:t>
        </m:r>
        <m:sSub>
          <m:sSubPr>
            <m:ctrlPr>
              <w:rPr>
                <w:rFonts w:ascii="Cambria Math" w:hAnsi="Cambria Math" w:cs="Arial"/>
                <w:i/>
                <w:lang w:val="en-US"/>
              </w:rPr>
            </m:ctrlPr>
          </m:sSubPr>
          <m:e>
            <m:r>
              <w:rPr>
                <w:rFonts w:ascii="Cambria Math" w:hAnsi="Cambria Math" w:cs="Arial"/>
                <w:lang w:val="en-US"/>
              </w:rPr>
              <m:t>x</m:t>
            </m:r>
          </m:e>
          <m:sub>
            <m:r>
              <w:rPr>
                <w:rFonts w:ascii="Cambria Math" w:hAnsi="Cambria Math" w:cs="Arial"/>
                <w:lang w:val="en-US"/>
              </w:rPr>
              <m:t>i</m:t>
            </m:r>
          </m:sub>
        </m:sSub>
        <m:r>
          <w:rPr>
            <w:rFonts w:ascii="Cambria Math" w:hAnsi="Cambria Math" w:cs="Arial"/>
            <w:lang w:val="en-US"/>
          </w:rPr>
          <m:t>≠</m:t>
        </m:r>
        <m:sSub>
          <m:sSubPr>
            <m:ctrlPr>
              <w:rPr>
                <w:rFonts w:ascii="Cambria Math" w:hAnsi="Cambria Math" w:cs="Arial"/>
                <w:i/>
                <w:lang w:val="en-US"/>
              </w:rPr>
            </m:ctrlPr>
          </m:sSubPr>
          <m:e>
            <m:sSup>
              <m:sSupPr>
                <m:ctrlPr>
                  <w:rPr>
                    <w:rFonts w:ascii="Cambria Math" w:hAnsi="Cambria Math" w:cs="Arial"/>
                    <w:i/>
                    <w:lang w:val="en-US"/>
                  </w:rPr>
                </m:ctrlPr>
              </m:sSupPr>
              <m:e>
                <m:r>
                  <w:rPr>
                    <w:rFonts w:ascii="Cambria Math" w:hAnsi="Cambria Math" w:cs="Arial"/>
                    <w:lang w:val="en-US"/>
                  </w:rPr>
                  <m:t>x</m:t>
                </m:r>
              </m:e>
              <m:sup>
                <m:r>
                  <w:rPr>
                    <w:rFonts w:ascii="Cambria Math" w:hAnsi="Cambria Math" w:cs="Arial"/>
                    <w:lang w:val="en-US"/>
                  </w:rPr>
                  <m:t>'</m:t>
                </m:r>
              </m:sup>
            </m:sSup>
          </m:e>
          <m:sub>
            <m:r>
              <w:rPr>
                <w:rFonts w:ascii="Cambria Math" w:hAnsi="Cambria Math" w:cs="Arial"/>
                <w:lang w:val="en-US"/>
              </w:rPr>
              <m:t>i</m:t>
            </m:r>
          </m:sub>
        </m:sSub>
        <m:r>
          <w:rPr>
            <w:rFonts w:ascii="Cambria Math" w:hAnsi="Cambria Math" w:cs="Arial"/>
            <w:lang w:val="en-US"/>
          </w:rPr>
          <m:t>]</m:t>
        </m:r>
      </m:oMath>
      <w:r w:rsidRPr="0057620B">
        <w:rPr>
          <w:rFonts w:ascii="Arial" w:eastAsiaTheme="minorEastAsia" w:hAnsi="Arial" w:cs="Arial"/>
          <w:lang w:val="en-US"/>
        </w:rPr>
        <w:t xml:space="preserve">. </w:t>
      </w:r>
    </w:p>
    <w:p w14:paraId="556FF944" w14:textId="4B0FF623" w:rsidR="009F39F3" w:rsidRPr="0057620B" w:rsidRDefault="00A91940" w:rsidP="007916C2">
      <w:pPr>
        <w:pStyle w:val="Geenafstand"/>
        <w:spacing w:line="360" w:lineRule="auto"/>
        <w:rPr>
          <w:rFonts w:ascii="Arial" w:hAnsi="Arial" w:cs="Arial"/>
          <w:iCs/>
          <w:lang w:val="en-US"/>
        </w:rPr>
      </w:pPr>
      <w:r w:rsidRPr="0057620B">
        <w:rPr>
          <w:rFonts w:ascii="Arial" w:hAnsi="Arial" w:cs="Arial"/>
          <w:lang w:val="en-US"/>
        </w:rPr>
        <w:t xml:space="preserve">Since none of the features of a DNA profile can be changed to reach </w:t>
      </w:r>
      <w:r w:rsidR="0005439C" w:rsidRPr="0057620B">
        <w:rPr>
          <w:rFonts w:ascii="Arial" w:hAnsi="Arial" w:cs="Arial"/>
          <w:lang w:val="en-US"/>
        </w:rPr>
        <w:t>an</w:t>
      </w:r>
      <w:r w:rsidRPr="0057620B">
        <w:rPr>
          <w:rFonts w:ascii="Arial" w:hAnsi="Arial" w:cs="Arial"/>
          <w:lang w:val="en-US"/>
        </w:rPr>
        <w:t xml:space="preserve"> alternative prediction, actionability is not a goal of this </w:t>
      </w:r>
      <w:r w:rsidR="0005439C" w:rsidRPr="0057620B">
        <w:rPr>
          <w:rFonts w:ascii="Arial" w:hAnsi="Arial" w:cs="Arial"/>
          <w:lang w:val="en-US"/>
        </w:rPr>
        <w:t>method.</w:t>
      </w:r>
      <w:r w:rsidR="00D93D8C" w:rsidRPr="0057620B">
        <w:rPr>
          <w:rFonts w:ascii="Arial" w:hAnsi="Arial" w:cs="Arial"/>
          <w:lang w:val="en-US"/>
        </w:rPr>
        <w:t xml:space="preserve"> Similarly, we do not strive to present a set of diverse counterfactuals as diversity is often encouraged for a similar purpose; to provide a user with multiple routes to reach the different outcome </w:t>
      </w:r>
      <w:r w:rsidR="00D93D8C" w:rsidRPr="0057620B">
        <w:rPr>
          <w:rFonts w:ascii="Arial" w:hAnsi="Arial" w:cs="Arial"/>
          <w:lang w:val="en-US"/>
        </w:rPr>
        <w:fldChar w:fldCharType="begin">
          <w:fldData xml:space="preserve">PEVuZE5vdGU+PENpdGU+PEF1dGhvcj5XYWNodGVyPC9BdXRob3I+PFllYXI+MjAxODwvWWVhcj48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</w:fldData>
        </w:fldChar>
      </w:r>
      <w:r w:rsidR="000E00EE" w:rsidRPr="0057620B">
        <w:rPr>
          <w:rFonts w:ascii="Arial" w:hAnsi="Arial" w:cs="Arial"/>
          <w:lang w:val="en-US"/>
        </w:rPr>
        <w:instrText xml:space="preserve"> ADDIN EN.CITE </w:instrText>
      </w:r>
      <w:r w:rsidR="000E00EE" w:rsidRPr="0057620B">
        <w:rPr>
          <w:rFonts w:ascii="Arial" w:hAnsi="Arial" w:cs="Arial"/>
          <w:lang w:val="en-US"/>
        </w:rPr>
        <w:fldChar w:fldCharType="begin">
          <w:fldData xml:space="preserve">PEVuZE5vdGU+PENpdGU+PEF1dGhvcj5XYWNodGVyPC9BdXRob3I+PFllYXI+MjAxODwvWWVhcj48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</w:fldData>
        </w:fldChar>
      </w:r>
      <w:r w:rsidR="000E00EE" w:rsidRPr="0057620B">
        <w:rPr>
          <w:rFonts w:ascii="Arial" w:hAnsi="Arial" w:cs="Arial"/>
          <w:lang w:val="en-US"/>
        </w:rPr>
        <w:instrText xml:space="preserve"> ADDIN EN.CITE.DATA </w:instrText>
      </w:r>
      <w:r w:rsidR="000E00EE" w:rsidRPr="0057620B">
        <w:rPr>
          <w:rFonts w:ascii="Arial" w:hAnsi="Arial" w:cs="Arial"/>
          <w:lang w:val="en-US"/>
        </w:rPr>
      </w:r>
      <w:r w:rsidR="000E00EE" w:rsidRPr="0057620B">
        <w:rPr>
          <w:rFonts w:ascii="Arial" w:hAnsi="Arial" w:cs="Arial"/>
          <w:lang w:val="en-US"/>
        </w:rPr>
        <w:fldChar w:fldCharType="end"/>
      </w:r>
      <w:r w:rsidR="00D93D8C" w:rsidRPr="0057620B">
        <w:rPr>
          <w:rFonts w:ascii="Arial" w:hAnsi="Arial" w:cs="Arial"/>
          <w:lang w:val="en-US"/>
        </w:rPr>
      </w:r>
      <w:r w:rsidR="00D93D8C" w:rsidRPr="0057620B">
        <w:rPr>
          <w:rFonts w:ascii="Arial" w:hAnsi="Arial" w:cs="Arial"/>
          <w:lang w:val="en-US"/>
        </w:rPr>
        <w:fldChar w:fldCharType="separate"/>
      </w:r>
      <w:r w:rsidR="000E00EE" w:rsidRPr="0057620B">
        <w:rPr>
          <w:rFonts w:ascii="Arial" w:hAnsi="Arial" w:cs="Arial"/>
          <w:noProof/>
          <w:lang w:val="en-US"/>
        </w:rPr>
        <w:t>[37, 41, 47]</w:t>
      </w:r>
      <w:r w:rsidR="00D93D8C" w:rsidRPr="0057620B">
        <w:rPr>
          <w:rFonts w:ascii="Arial" w:hAnsi="Arial" w:cs="Arial"/>
          <w:lang w:val="en-US"/>
        </w:rPr>
        <w:fldChar w:fldCharType="end"/>
      </w:r>
      <w:r w:rsidR="00D93D8C" w:rsidRPr="0057620B">
        <w:rPr>
          <w:rFonts w:ascii="Arial" w:hAnsi="Arial" w:cs="Arial"/>
          <w:lang w:val="en-US"/>
        </w:rPr>
        <w:t xml:space="preserve">. </w:t>
      </w:r>
      <w:r w:rsidR="00C13F7D" w:rsidRPr="0057620B">
        <w:rPr>
          <w:rFonts w:ascii="Arial" w:hAnsi="Arial" w:cs="Arial"/>
          <w:lang w:val="en-US"/>
        </w:rPr>
        <w:t xml:space="preserve">Moreover, presenting multiple, possible contradicting examples does not seem like </w:t>
      </w:r>
      <w:ins w:id="175" w:author="Benschop, Corina" w:date="2021-05-27T14:02:00Z">
        <w:r w:rsidR="002B5BFF">
          <w:rPr>
            <w:rFonts w:ascii="Arial" w:hAnsi="Arial" w:cs="Arial"/>
            <w:lang w:val="en-US"/>
          </w:rPr>
          <w:t xml:space="preserve">a </w:t>
        </w:r>
      </w:ins>
      <w:proofErr w:type="gramStart"/>
      <w:r w:rsidR="00C13F7D" w:rsidRPr="0057620B">
        <w:rPr>
          <w:rFonts w:ascii="Arial" w:hAnsi="Arial" w:cs="Arial"/>
          <w:lang w:val="en-US"/>
        </w:rPr>
        <w:t>user friendly</w:t>
      </w:r>
      <w:proofErr w:type="gramEnd"/>
      <w:r w:rsidR="00C13F7D" w:rsidRPr="0057620B">
        <w:rPr>
          <w:rFonts w:ascii="Arial" w:hAnsi="Arial" w:cs="Arial"/>
          <w:lang w:val="en-US"/>
        </w:rPr>
        <w:t xml:space="preserve"> introduction to </w:t>
      </w:r>
      <w:r w:rsidR="002C50CB" w:rsidRPr="0057620B">
        <w:rPr>
          <w:rFonts w:ascii="Arial" w:hAnsi="Arial" w:cs="Arial"/>
          <w:lang w:val="en-US"/>
        </w:rPr>
        <w:t>counterfactual</w:t>
      </w:r>
      <w:r w:rsidR="00C13F7D" w:rsidRPr="0057620B">
        <w:rPr>
          <w:rFonts w:ascii="Arial" w:hAnsi="Arial" w:cs="Arial"/>
          <w:lang w:val="en-US"/>
        </w:rPr>
        <w:t xml:space="preserve"> explanations.</w:t>
      </w:r>
      <w:r w:rsidRPr="0057620B">
        <w:rPr>
          <w:rFonts w:ascii="Arial" w:hAnsi="Arial" w:cs="Arial"/>
          <w:lang w:val="en-US"/>
        </w:rPr>
        <w:t xml:space="preserve"> </w:t>
      </w:r>
    </w:p>
    <w:p w14:paraId="1DC00179" w14:textId="6FA2132B" w:rsidR="001E117F" w:rsidRPr="0057620B" w:rsidRDefault="009F39F3" w:rsidP="00B60026">
      <w:pPr>
        <w:pStyle w:val="Geenafstand"/>
        <w:spacing w:line="360" w:lineRule="auto"/>
        <w:rPr>
          <w:rFonts w:ascii="Arial" w:hAnsi="Arial" w:cs="Arial"/>
          <w:lang w:val="en-US"/>
        </w:rPr>
      </w:pPr>
      <w:r w:rsidRPr="0057620B">
        <w:rPr>
          <w:rFonts w:ascii="Arial" w:hAnsi="Arial" w:cs="Arial"/>
          <w:iCs/>
          <w:lang w:val="en-US"/>
        </w:rPr>
        <w:t xml:space="preserve">The </w:t>
      </w:r>
      <w:r w:rsidR="007916C2" w:rsidRPr="0057620B">
        <w:rPr>
          <w:rFonts w:ascii="Arial" w:hAnsi="Arial" w:cs="Arial"/>
          <w:iCs/>
          <w:lang w:val="en-US"/>
        </w:rPr>
        <w:t>desiderata discussed so far</w:t>
      </w:r>
      <w:r w:rsidRPr="0057620B">
        <w:rPr>
          <w:rFonts w:ascii="Arial" w:hAnsi="Arial" w:cs="Arial"/>
          <w:iCs/>
          <w:lang w:val="en-US"/>
        </w:rPr>
        <w:t xml:space="preserve"> have mostly been covered quite well in the literature</w:t>
      </w:r>
      <w:r w:rsidR="007916C2" w:rsidRPr="0057620B">
        <w:rPr>
          <w:rFonts w:ascii="Arial" w:hAnsi="Arial" w:cs="Arial"/>
          <w:iCs/>
          <w:lang w:val="en-US"/>
        </w:rPr>
        <w:t>. For realism, there is not such a nice definition.</w:t>
      </w:r>
      <w:r w:rsidRPr="0057620B">
        <w:rPr>
          <w:rFonts w:ascii="Arial" w:hAnsi="Arial" w:cs="Arial"/>
          <w:iCs/>
          <w:lang w:val="en-US"/>
        </w:rPr>
        <w:t xml:space="preserve"> </w:t>
      </w:r>
      <w:r w:rsidR="00197B0A" w:rsidRPr="0057620B">
        <w:rPr>
          <w:rFonts w:ascii="Arial" w:hAnsi="Arial" w:cs="Arial"/>
          <w:lang w:val="en-US"/>
        </w:rPr>
        <w:t xml:space="preserve">For </w:t>
      </w:r>
      <w:r w:rsidR="007916C2" w:rsidRPr="0057620B">
        <w:rPr>
          <w:rFonts w:ascii="Arial" w:hAnsi="Arial" w:cs="Arial"/>
          <w:lang w:val="en-US"/>
        </w:rPr>
        <w:t>the</w:t>
      </w:r>
      <w:r w:rsidR="00197B0A" w:rsidRPr="0057620B">
        <w:rPr>
          <w:rFonts w:ascii="Arial" w:hAnsi="Arial" w:cs="Arial"/>
          <w:lang w:val="en-US"/>
        </w:rPr>
        <w:t xml:space="preserve"> problem</w:t>
      </w:r>
      <w:r w:rsidR="007916C2" w:rsidRPr="0057620B">
        <w:rPr>
          <w:rFonts w:ascii="Arial" w:hAnsi="Arial" w:cs="Arial"/>
          <w:lang w:val="en-US"/>
        </w:rPr>
        <w:t xml:space="preserve"> of NOC estimation</w:t>
      </w:r>
      <w:r w:rsidR="00197B0A" w:rsidRPr="0057620B">
        <w:rPr>
          <w:rFonts w:ascii="Arial" w:hAnsi="Arial" w:cs="Arial"/>
          <w:lang w:val="en-US"/>
        </w:rPr>
        <w:t xml:space="preserve">, it is essential to present the user with data that is somewhat plausible. </w:t>
      </w:r>
      <w:r w:rsidRPr="0057620B">
        <w:rPr>
          <w:rFonts w:ascii="Arial" w:hAnsi="Arial" w:cs="Arial"/>
          <w:iCs/>
          <w:lang w:val="en-US"/>
        </w:rPr>
        <w:t>None of the methods discussed in section 1.</w:t>
      </w:r>
      <w:commentRangeStart w:id="176"/>
      <w:r w:rsidRPr="0057620B">
        <w:rPr>
          <w:rFonts w:ascii="Arial" w:hAnsi="Arial" w:cs="Arial"/>
          <w:iCs/>
          <w:lang w:val="en-US"/>
        </w:rPr>
        <w:t>x</w:t>
      </w:r>
      <w:commentRangeEnd w:id="176"/>
      <w:r w:rsidR="002B5BFF">
        <w:rPr>
          <w:rStyle w:val="Verwijzingopmerking"/>
        </w:rPr>
        <w:commentReference w:id="176"/>
      </w:r>
      <w:r w:rsidRPr="0057620B">
        <w:rPr>
          <w:rFonts w:ascii="Arial" w:hAnsi="Arial" w:cs="Arial"/>
          <w:iCs/>
          <w:lang w:val="en-US"/>
        </w:rPr>
        <w:t xml:space="preserve">, are automatically suitable </w:t>
      </w:r>
      <w:r w:rsidRPr="0057620B">
        <w:rPr>
          <w:rFonts w:ascii="Arial" w:hAnsi="Arial" w:cs="Arial"/>
          <w:lang w:val="en-US"/>
        </w:rPr>
        <w:t xml:space="preserve">for datasets with correlated features, as they would produce unlikely feature combinations. </w:t>
      </w:r>
      <w:r w:rsidR="004F32F5" w:rsidRPr="0057620B">
        <w:rPr>
          <w:rFonts w:ascii="Arial" w:hAnsi="Arial" w:cs="Arial"/>
          <w:lang w:val="en-US"/>
        </w:rPr>
        <w:t>For example, a TAC of 150 is impossible in combination with a MAC of 2, even though these are both normal feature values</w:t>
      </w:r>
      <w:r w:rsidR="00197B0A" w:rsidRPr="0057620B">
        <w:rPr>
          <w:rFonts w:ascii="Arial" w:hAnsi="Arial" w:cs="Arial"/>
          <w:lang w:val="en-US"/>
        </w:rPr>
        <w:t xml:space="preserve"> when looking at the feature distributions</w:t>
      </w:r>
      <w:r w:rsidR="004F32F5" w:rsidRPr="0057620B">
        <w:rPr>
          <w:rFonts w:ascii="Arial" w:hAnsi="Arial" w:cs="Arial"/>
          <w:lang w:val="en-US"/>
        </w:rPr>
        <w:t>. Other approaches place constraints on the sampled data. Though this is certainly interesting and helpful, it might not be the best solution currently. Since the features used will change in the near future</w:t>
      </w:r>
      <w:r w:rsidR="00197B0A" w:rsidRPr="0057620B">
        <w:rPr>
          <w:rFonts w:ascii="Arial" w:hAnsi="Arial" w:cs="Arial"/>
          <w:lang w:val="en-US"/>
        </w:rPr>
        <w:t xml:space="preserve"> and </w:t>
      </w:r>
      <w:r w:rsidR="004F32F5" w:rsidRPr="0057620B">
        <w:rPr>
          <w:rFonts w:ascii="Arial" w:hAnsi="Arial" w:cs="Arial"/>
          <w:lang w:val="en-US"/>
        </w:rPr>
        <w:t xml:space="preserve">they are highly correlated with multiple other features, and how these relationships can be modelled is not trivial and therefore </w:t>
      </w:r>
      <w:r w:rsidR="00197B0A" w:rsidRPr="0057620B">
        <w:rPr>
          <w:rFonts w:ascii="Arial" w:hAnsi="Arial" w:cs="Arial"/>
          <w:lang w:val="en-US"/>
        </w:rPr>
        <w:t>becomes</w:t>
      </w:r>
      <w:r w:rsidR="004F32F5" w:rsidRPr="0057620B">
        <w:rPr>
          <w:rFonts w:ascii="Arial" w:hAnsi="Arial" w:cs="Arial"/>
          <w:lang w:val="en-US"/>
        </w:rPr>
        <w:t xml:space="preserve"> time-consuming. </w:t>
      </w:r>
      <w:r w:rsidR="00B60026" w:rsidRPr="0057620B">
        <w:rPr>
          <w:rFonts w:ascii="Arial" w:hAnsi="Arial" w:cs="Arial"/>
          <w:lang w:val="en-US"/>
        </w:rPr>
        <w:t xml:space="preserve">The training data consists of the most realistic instances that we could use. </w:t>
      </w:r>
      <w:del w:id="177" w:author="Benschop, Corina" w:date="2021-05-27T14:05:00Z">
        <w:r w:rsidR="00B60026" w:rsidRPr="0057620B" w:rsidDel="000123CC">
          <w:rPr>
            <w:rFonts w:ascii="Arial" w:hAnsi="Arial" w:cs="Arial"/>
            <w:lang w:val="en-US"/>
          </w:rPr>
          <w:delText>It is</w:delText>
        </w:r>
      </w:del>
      <w:ins w:id="178" w:author="Benschop, Corina" w:date="2021-05-27T14:05:00Z">
        <w:r w:rsidR="000123CC">
          <w:rPr>
            <w:rFonts w:ascii="Arial" w:hAnsi="Arial" w:cs="Arial"/>
            <w:lang w:val="en-US"/>
          </w:rPr>
          <w:t>We</w:t>
        </w:r>
      </w:ins>
      <w:r w:rsidR="00B60026" w:rsidRPr="0057620B">
        <w:rPr>
          <w:rFonts w:ascii="Arial" w:hAnsi="Arial" w:cs="Arial"/>
          <w:lang w:val="en-US"/>
        </w:rPr>
        <w:t xml:space="preserve"> therefore </w:t>
      </w:r>
      <w:ins w:id="179" w:author="Benschop, Corina" w:date="2021-05-27T14:05:00Z">
        <w:r w:rsidR="000123CC">
          <w:rPr>
            <w:rFonts w:ascii="Arial" w:hAnsi="Arial" w:cs="Arial"/>
            <w:lang w:val="en-US"/>
          </w:rPr>
          <w:t xml:space="preserve">regard this </w:t>
        </w:r>
      </w:ins>
      <w:r w:rsidR="00B60026" w:rsidRPr="0057620B">
        <w:rPr>
          <w:rFonts w:ascii="Arial" w:hAnsi="Arial" w:cs="Arial"/>
          <w:lang w:val="en-US"/>
        </w:rPr>
        <w:t xml:space="preserve">a good starting point for our explanations. </w:t>
      </w:r>
    </w:p>
    <w:p w14:paraId="7487EF8E" w14:textId="77777777" w:rsidR="0053299E" w:rsidRPr="0057620B" w:rsidRDefault="0053299E" w:rsidP="0053299E">
      <w:pPr>
        <w:pStyle w:val="Geenafstand"/>
        <w:spacing w:line="360" w:lineRule="auto"/>
        <w:rPr>
          <w:rFonts w:ascii="Arial" w:hAnsi="Arial" w:cs="Arial"/>
          <w:i/>
          <w:lang w:val="en-US"/>
        </w:rPr>
      </w:pPr>
    </w:p>
    <w:p w14:paraId="4CA95B4D" w14:textId="6E3DD50E" w:rsidR="0053299E" w:rsidRPr="0057620B" w:rsidRDefault="0053299E" w:rsidP="003547FD">
      <w:pPr>
        <w:pStyle w:val="Geenafstand"/>
        <w:numPr>
          <w:ilvl w:val="1"/>
          <w:numId w:val="12"/>
        </w:numPr>
        <w:spacing w:line="360" w:lineRule="auto"/>
        <w:rPr>
          <w:rFonts w:ascii="Arial" w:hAnsi="Arial" w:cs="Arial"/>
          <w:i/>
          <w:lang w:val="en-US"/>
        </w:rPr>
      </w:pPr>
      <w:r w:rsidRPr="0057620B">
        <w:rPr>
          <w:rFonts w:ascii="Arial" w:hAnsi="Arial" w:cs="Arial"/>
          <w:i/>
          <w:lang w:val="en-US"/>
        </w:rPr>
        <w:t>Realistic Counterfactuals (ReCo)</w:t>
      </w:r>
    </w:p>
    <w:p w14:paraId="16FE17C5" w14:textId="279C042E" w:rsidR="00666C5C" w:rsidRPr="0057620B" w:rsidRDefault="009F39F3" w:rsidP="00336058">
      <w:pPr>
        <w:pStyle w:val="Geenafstand"/>
        <w:spacing w:line="360" w:lineRule="auto"/>
        <w:ind w:firstLine="360"/>
        <w:rPr>
          <w:rFonts w:ascii="Arial" w:hAnsi="Arial" w:cs="Arial"/>
          <w:lang w:val="en-US"/>
        </w:rPr>
      </w:pPr>
      <w:r w:rsidRPr="0057620B">
        <w:rPr>
          <w:rFonts w:ascii="Arial" w:hAnsi="Arial" w:cs="Arial"/>
          <w:lang w:val="en-US"/>
        </w:rPr>
        <w:t xml:space="preserve">To fulfil all previously defined desiderata, we developed an algorithm called Realistic Counterfactuals (ReCo). </w:t>
      </w:r>
      <w:r w:rsidR="002C13A5" w:rsidRPr="0057620B">
        <w:rPr>
          <w:rFonts w:ascii="Arial" w:hAnsi="Arial" w:cs="Arial"/>
          <w:lang w:val="en-US"/>
        </w:rPr>
        <w:t>Instead of generating data and then filtering instances that are infeasible with respect to the training data, ReCo starts with</w:t>
      </w:r>
      <w:r w:rsidR="004231D4" w:rsidRPr="0057620B">
        <w:rPr>
          <w:rFonts w:ascii="Arial" w:hAnsi="Arial" w:cs="Arial"/>
          <w:lang w:val="en-US"/>
        </w:rPr>
        <w:t xml:space="preserve"> the</w:t>
      </w:r>
      <w:r w:rsidR="002C13A5" w:rsidRPr="0057620B">
        <w:rPr>
          <w:rFonts w:ascii="Arial" w:hAnsi="Arial" w:cs="Arial"/>
          <w:lang w:val="en-US"/>
        </w:rPr>
        <w:t xml:space="preserve"> training</w:t>
      </w:r>
      <w:del w:id="180" w:author="Benschop, Corina" w:date="2021-05-27T14:56:00Z">
        <w:r w:rsidR="002C13A5" w:rsidRPr="0057620B" w:rsidDel="00CA4879">
          <w:rPr>
            <w:rFonts w:ascii="Arial" w:hAnsi="Arial" w:cs="Arial"/>
            <w:lang w:val="en-US"/>
          </w:rPr>
          <w:delText>s</w:delText>
        </w:r>
      </w:del>
      <w:r w:rsidR="002C13A5" w:rsidRPr="0057620B">
        <w:rPr>
          <w:rFonts w:ascii="Arial" w:hAnsi="Arial" w:cs="Arial"/>
          <w:lang w:val="en-US"/>
        </w:rPr>
        <w:t xml:space="preserve"> instances</w:t>
      </w:r>
      <w:r w:rsidR="00FC783A" w:rsidRPr="0057620B">
        <w:rPr>
          <w:rFonts w:ascii="Arial" w:hAnsi="Arial" w:cs="Arial"/>
          <w:lang w:val="en-US"/>
        </w:rPr>
        <w:t xml:space="preserve"> and </w:t>
      </w:r>
      <w:r w:rsidR="00E266AF" w:rsidRPr="0057620B">
        <w:rPr>
          <w:rFonts w:ascii="Arial" w:hAnsi="Arial" w:cs="Arial"/>
          <w:lang w:val="en-US"/>
        </w:rPr>
        <w:t>forms them into</w:t>
      </w:r>
      <w:r w:rsidR="00FC783A" w:rsidRPr="0057620B">
        <w:rPr>
          <w:rFonts w:ascii="Arial" w:hAnsi="Arial" w:cs="Arial"/>
          <w:lang w:val="en-US"/>
        </w:rPr>
        <w:t xml:space="preserve"> </w:t>
      </w:r>
      <w:r w:rsidR="00E266AF" w:rsidRPr="0057620B">
        <w:rPr>
          <w:rFonts w:ascii="Arial" w:hAnsi="Arial" w:cs="Arial"/>
          <w:lang w:val="en-US"/>
        </w:rPr>
        <w:t>sparser counterfactuals</w:t>
      </w:r>
      <w:r w:rsidR="00FC783A" w:rsidRPr="0057620B">
        <w:rPr>
          <w:rFonts w:ascii="Arial" w:hAnsi="Arial" w:cs="Arial"/>
          <w:lang w:val="en-US"/>
        </w:rPr>
        <w:t>.</w:t>
      </w:r>
      <w:r w:rsidR="00EA12ED" w:rsidRPr="0057620B">
        <w:rPr>
          <w:rFonts w:ascii="Arial" w:hAnsi="Arial" w:cs="Arial"/>
          <w:lang w:val="en-US"/>
        </w:rPr>
        <w:t xml:space="preserve"> </w:t>
      </w:r>
      <w:r w:rsidR="00666C5C" w:rsidRPr="0057620B">
        <w:rPr>
          <w:rFonts w:ascii="Arial" w:hAnsi="Arial" w:cs="Arial"/>
          <w:lang w:val="en-US"/>
        </w:rPr>
        <w:t xml:space="preserve">ReCo </w:t>
      </w:r>
      <w:r w:rsidR="007A6C6D" w:rsidRPr="0057620B">
        <w:rPr>
          <w:rFonts w:ascii="Arial" w:hAnsi="Arial" w:cs="Arial"/>
          <w:lang w:val="en-US"/>
        </w:rPr>
        <w:t xml:space="preserve">therefore </w:t>
      </w:r>
      <w:r w:rsidR="00666C5C" w:rsidRPr="0057620B">
        <w:rPr>
          <w:rFonts w:ascii="Arial" w:hAnsi="Arial" w:cs="Arial"/>
          <w:lang w:val="en-US"/>
        </w:rPr>
        <w:t>consists of two parts</w:t>
      </w:r>
      <w:r w:rsidR="00712C70" w:rsidRPr="0057620B">
        <w:rPr>
          <w:rFonts w:ascii="Arial" w:hAnsi="Arial" w:cs="Arial"/>
          <w:lang w:val="en-US"/>
        </w:rPr>
        <w:t>:</w:t>
      </w:r>
      <w:r w:rsidR="00336058" w:rsidRPr="0057620B">
        <w:rPr>
          <w:rFonts w:ascii="Arial" w:hAnsi="Arial" w:cs="Arial"/>
          <w:lang w:val="en-US"/>
        </w:rPr>
        <w:t xml:space="preserve"> First, the most </w:t>
      </w:r>
      <w:r w:rsidR="00666C5C" w:rsidRPr="0057620B">
        <w:rPr>
          <w:rFonts w:ascii="Arial" w:hAnsi="Arial" w:cs="Arial"/>
          <w:lang w:val="en-US"/>
        </w:rPr>
        <w:t>suitable counterfactual training instance</w:t>
      </w:r>
      <w:r w:rsidR="00336058" w:rsidRPr="0057620B">
        <w:rPr>
          <w:rFonts w:ascii="Arial" w:hAnsi="Arial" w:cs="Arial"/>
          <w:lang w:val="en-US"/>
        </w:rPr>
        <w:t xml:space="preserve"> is found. Second, that counterfactual training instance is made sparser </w:t>
      </w:r>
      <w:r w:rsidR="00666C5C" w:rsidRPr="0057620B">
        <w:rPr>
          <w:rFonts w:ascii="Arial" w:hAnsi="Arial" w:cs="Arial"/>
          <w:lang w:val="en-US"/>
        </w:rPr>
        <w:t>by applying a filter.</w:t>
      </w:r>
    </w:p>
    <w:p w14:paraId="40BBB644" w14:textId="77777777" w:rsidR="009C12A7" w:rsidRPr="0057620B" w:rsidRDefault="009C12A7" w:rsidP="00336058">
      <w:pPr>
        <w:pStyle w:val="Geenafstand"/>
        <w:spacing w:line="360" w:lineRule="auto"/>
        <w:ind w:firstLine="360"/>
        <w:rPr>
          <w:rFonts w:ascii="Arial" w:hAnsi="Arial" w:cs="Arial"/>
          <w:lang w:val="en-US"/>
        </w:rPr>
      </w:pPr>
    </w:p>
    <w:p w14:paraId="580D77E0" w14:textId="1079D4DE" w:rsidR="00F4237E" w:rsidRPr="0057620B" w:rsidRDefault="00336058" w:rsidP="00EF37BA">
      <w:pPr>
        <w:pStyle w:val="Geenafstand"/>
        <w:spacing w:line="360" w:lineRule="auto"/>
        <w:ind w:firstLine="360"/>
        <w:rPr>
          <w:rFonts w:ascii="Arial" w:eastAsiaTheme="minorEastAsia" w:hAnsi="Arial" w:cs="Arial"/>
          <w:lang w:val="en-US"/>
        </w:rPr>
      </w:pPr>
      <w:r w:rsidRPr="0057620B">
        <w:rPr>
          <w:rFonts w:ascii="Arial" w:hAnsi="Arial" w:cs="Arial"/>
          <w:b/>
          <w:bCs/>
          <w:lang w:val="en-US"/>
        </w:rPr>
        <w:t xml:space="preserve">Finding the most suitable </w:t>
      </w:r>
      <w:r w:rsidR="00BD4B2C" w:rsidRPr="0057620B">
        <w:rPr>
          <w:rFonts w:ascii="Arial" w:hAnsi="Arial" w:cs="Arial"/>
          <w:b/>
          <w:bCs/>
          <w:lang w:val="en-US"/>
        </w:rPr>
        <w:t>counterfactual</w:t>
      </w:r>
      <w:r w:rsidR="00BD4B2C" w:rsidRPr="0057620B">
        <w:rPr>
          <w:rFonts w:ascii="Arial" w:hAnsi="Arial" w:cs="Arial"/>
          <w:lang w:val="en-US"/>
        </w:rPr>
        <w:t xml:space="preserve"> </w:t>
      </w:r>
      <w:r w:rsidRPr="0057620B">
        <w:rPr>
          <w:rFonts w:ascii="Arial" w:hAnsi="Arial" w:cs="Arial"/>
          <w:b/>
          <w:bCs/>
          <w:lang w:val="en-US"/>
        </w:rPr>
        <w:t xml:space="preserve">training instance: </w:t>
      </w:r>
      <w:r w:rsidR="00492E43" w:rsidRPr="0057620B">
        <w:rPr>
          <w:rFonts w:ascii="Arial" w:hAnsi="Arial" w:cs="Arial"/>
          <w:lang w:val="en-US"/>
        </w:rPr>
        <w:t>F</w:t>
      </w:r>
      <w:r w:rsidR="00854A07" w:rsidRPr="0057620B">
        <w:rPr>
          <w:rFonts w:ascii="Arial" w:hAnsi="Arial" w:cs="Arial"/>
          <w:lang w:val="en-US"/>
        </w:rPr>
        <w:t xml:space="preserve">rom the </w:t>
      </w:r>
      <w:r w:rsidR="00D70057" w:rsidRPr="0057620B">
        <w:rPr>
          <w:rFonts w:ascii="Arial" w:hAnsi="Arial" w:cs="Arial"/>
          <w:lang w:val="en-US"/>
        </w:rPr>
        <w:t>input</w:t>
      </w:r>
      <w:r w:rsidR="00854A07" w:rsidRPr="0057620B">
        <w:rPr>
          <w:rFonts w:ascii="Arial" w:hAnsi="Arial" w:cs="Arial"/>
          <w:lang w:val="en-US"/>
        </w:rPr>
        <w:t xml:space="preserve"> profile </w:t>
      </w:r>
      <m:oMath>
        <m:r>
          <w:rPr>
            <w:rFonts w:ascii="Cambria Math" w:hAnsi="Cambria Math" w:cs="Arial"/>
            <w:lang w:val="en-US"/>
          </w:rPr>
          <m:t>x</m:t>
        </m:r>
      </m:oMath>
      <w:r w:rsidR="009F634C" w:rsidRPr="0057620B">
        <w:rPr>
          <w:rFonts w:ascii="Arial" w:hAnsi="Arial" w:cs="Arial"/>
          <w:lang w:val="en-US"/>
        </w:rPr>
        <w:t xml:space="preserve"> </w:t>
      </w:r>
      <w:r w:rsidR="00854A07" w:rsidRPr="0057620B">
        <w:rPr>
          <w:rFonts w:ascii="Arial" w:hAnsi="Arial" w:cs="Arial"/>
          <w:lang w:val="en-US"/>
        </w:rPr>
        <w:t>and its predicti</w:t>
      </w:r>
      <w:r w:rsidR="00EF3A50" w:rsidRPr="0057620B">
        <w:rPr>
          <w:rFonts w:ascii="Arial" w:hAnsi="Arial" w:cs="Arial"/>
          <w:lang w:val="en-US"/>
        </w:rPr>
        <w:t>on</w:t>
      </w:r>
      <w:r w:rsidR="009F634C" w:rsidRPr="0057620B">
        <w:rPr>
          <w:rFonts w:ascii="Arial" w:hAnsi="Arial" w:cs="Arial"/>
          <w:lang w:val="en-US"/>
        </w:rPr>
        <w:t xml:space="preserve"> </w:t>
      </w:r>
      <m:oMath>
        <m:r>
          <w:rPr>
            <w:rFonts w:ascii="Cambria Math" w:hAnsi="Cambria Math" w:cs="Arial"/>
            <w:lang w:val="en-US"/>
          </w:rPr>
          <m:t>f(x)=y</m:t>
        </m:r>
      </m:oMath>
      <w:r w:rsidR="00492E43" w:rsidRPr="0057620B">
        <w:rPr>
          <w:rFonts w:ascii="Arial" w:eastAsiaTheme="minorEastAsia" w:hAnsi="Arial" w:cs="Arial"/>
          <w:lang w:val="en-US"/>
        </w:rPr>
        <w:t xml:space="preserve">, </w:t>
      </w:r>
      <w:r w:rsidR="002C13A5" w:rsidRPr="0057620B">
        <w:rPr>
          <w:rFonts w:ascii="Arial" w:eastAsiaTheme="minorEastAsia" w:hAnsi="Arial" w:cs="Arial"/>
          <w:lang w:val="en-US"/>
        </w:rPr>
        <w:t xml:space="preserve">where </w:t>
      </w:r>
      <m:oMath>
        <m:r>
          <w:rPr>
            <w:rFonts w:ascii="Cambria Math" w:hAnsi="Cambria Math" w:cs="Arial"/>
            <w:lang w:val="en-US"/>
          </w:rPr>
          <m:t>f</m:t>
        </m:r>
      </m:oMath>
      <w:r w:rsidR="002C13A5" w:rsidRPr="0057620B">
        <w:rPr>
          <w:rFonts w:ascii="Arial" w:eastAsiaTheme="minorEastAsia" w:hAnsi="Arial" w:cs="Arial"/>
          <w:lang w:val="en-US"/>
        </w:rPr>
        <w:t xml:space="preserve"> can be any machine learning model, </w:t>
      </w:r>
      <w:r w:rsidR="00492E43" w:rsidRPr="0057620B">
        <w:rPr>
          <w:rFonts w:ascii="Arial" w:eastAsiaTheme="minorEastAsia" w:hAnsi="Arial" w:cs="Arial"/>
          <w:lang w:val="en-US"/>
        </w:rPr>
        <w:t>t</w:t>
      </w:r>
      <w:r w:rsidR="009F634C" w:rsidRPr="0057620B">
        <w:rPr>
          <w:rFonts w:ascii="Arial" w:eastAsiaTheme="minorEastAsia" w:hAnsi="Arial" w:cs="Arial"/>
          <w:lang w:val="en-US"/>
        </w:rPr>
        <w:t>he user define</w:t>
      </w:r>
      <w:r w:rsidR="00CC3CFE" w:rsidRPr="0057620B">
        <w:rPr>
          <w:rFonts w:ascii="Arial" w:eastAsiaTheme="minorEastAsia" w:hAnsi="Arial" w:cs="Arial"/>
          <w:lang w:val="en-US"/>
        </w:rPr>
        <w:t>s</w:t>
      </w:r>
      <w:r w:rsidR="009F634C" w:rsidRPr="0057620B">
        <w:rPr>
          <w:rFonts w:ascii="Arial" w:eastAsiaTheme="minorEastAsia" w:hAnsi="Arial" w:cs="Arial"/>
          <w:lang w:val="en-US"/>
        </w:rPr>
        <w:t xml:space="preserve"> a </w:t>
      </w:r>
      <w:r w:rsidR="009F634C" w:rsidRPr="0057620B">
        <w:rPr>
          <w:rFonts w:ascii="Arial" w:eastAsiaTheme="minorEastAsia" w:hAnsi="Arial" w:cs="Arial"/>
          <w:lang w:val="en-US"/>
        </w:rPr>
        <w:lastRenderedPageBreak/>
        <w:t xml:space="preserve">target prediction </w:t>
      </w:r>
      <m:oMath>
        <m:r>
          <w:rPr>
            <w:rFonts w:ascii="Cambria Math" w:hAnsi="Cambria Math" w:cs="Arial"/>
            <w:lang w:val="en-US"/>
          </w:rPr>
          <m:t>y'</m:t>
        </m:r>
        <m:r>
          <w:rPr>
            <w:rFonts w:ascii="Cambria Math" w:eastAsiaTheme="minorEastAsia" w:hAnsi="Cambria Math" w:cs="Arial"/>
            <w:lang w:val="en-US"/>
          </w:rPr>
          <m:t>≠y</m:t>
        </m:r>
      </m:oMath>
      <w:r w:rsidR="009F634C" w:rsidRPr="0057620B">
        <w:rPr>
          <w:rFonts w:ascii="Arial" w:hAnsi="Arial" w:cs="Arial"/>
          <w:lang w:val="en-US"/>
        </w:rPr>
        <w:t xml:space="preserve">. ReCo then finds all instances </w:t>
      </w:r>
      <m:oMath>
        <m:sSup>
          <m:sSupPr>
            <m:ctrlPr>
              <w:rPr>
                <w:rFonts w:ascii="Cambria Math" w:eastAsiaTheme="minorEastAsia" w:hAnsi="Cambria Math" w:cs="Arial"/>
                <w:i/>
                <w:lang w:val="en-US"/>
              </w:rPr>
            </m:ctrlPr>
          </m:sSupPr>
          <m:e>
            <m:r>
              <w:rPr>
                <w:rFonts w:ascii="Cambria Math" w:eastAsiaTheme="minorEastAsia" w:hAnsi="Cambria Math" w:cs="Arial"/>
                <w:lang w:val="en-US"/>
              </w:rPr>
              <m:t>x</m:t>
            </m:r>
          </m:e>
          <m:sup>
            <m:r>
              <w:rPr>
                <w:rFonts w:ascii="Cambria Math" w:eastAsiaTheme="minorEastAsia" w:hAnsi="Cambria Math" w:cs="Arial"/>
                <w:lang w:val="en-US"/>
              </w:rPr>
              <m:t>*</m:t>
            </m:r>
          </m:sup>
        </m:sSup>
      </m:oMath>
      <w:r w:rsidR="009F634C" w:rsidRPr="0057620B">
        <w:rPr>
          <w:rFonts w:ascii="Arial" w:eastAsiaTheme="minorEastAsia" w:hAnsi="Arial" w:cs="Arial"/>
          <w:lang w:val="en-US"/>
        </w:rPr>
        <w:t xml:space="preserve"> </w:t>
      </w:r>
      <w:r w:rsidR="0053299E" w:rsidRPr="0057620B">
        <w:rPr>
          <w:rFonts w:ascii="Arial" w:eastAsiaTheme="minorEastAsia" w:hAnsi="Arial" w:cs="Arial"/>
          <w:lang w:val="en-US"/>
        </w:rPr>
        <w:t xml:space="preserve">from the training data </w:t>
      </w:r>
      <w:r w:rsidR="009F634C" w:rsidRPr="0057620B">
        <w:rPr>
          <w:rFonts w:ascii="Arial" w:eastAsiaTheme="minorEastAsia" w:hAnsi="Arial" w:cs="Arial"/>
          <w:lang w:val="en-US"/>
        </w:rPr>
        <w:t>with the target prediction</w:t>
      </w:r>
      <w:r w:rsidR="00D70057" w:rsidRPr="0057620B">
        <w:rPr>
          <w:rFonts w:ascii="Arial" w:eastAsiaTheme="minorEastAsia" w:hAnsi="Arial" w:cs="Arial"/>
          <w:lang w:val="en-US"/>
        </w:rPr>
        <w:t xml:space="preserve"> </w:t>
      </w:r>
      <m:oMath>
        <m:r>
          <w:rPr>
            <w:rFonts w:ascii="Cambria Math" w:hAnsi="Cambria Math" w:cs="Arial"/>
            <w:lang w:val="en-US"/>
          </w:rPr>
          <m:t>f(x*)=y</m:t>
        </m:r>
        <m:r>
          <m:rPr>
            <m:sty m:val="p"/>
          </m:rPr>
          <w:rPr>
            <w:rFonts w:ascii="Cambria Math" w:hAnsi="Cambria Math" w:cs="Arial"/>
            <w:lang w:val="en-US"/>
          </w:rPr>
          <m:t>'</m:t>
        </m:r>
      </m:oMath>
      <w:r w:rsidR="009F634C" w:rsidRPr="0057620B">
        <w:rPr>
          <w:rFonts w:ascii="Arial" w:eastAsiaTheme="minorEastAsia" w:hAnsi="Arial" w:cs="Arial"/>
          <w:lang w:val="en-US"/>
        </w:rPr>
        <w:t>. Th</w:t>
      </w:r>
      <w:r w:rsidR="006F3AFA" w:rsidRPr="0057620B">
        <w:rPr>
          <w:rFonts w:ascii="Arial" w:eastAsiaTheme="minorEastAsia" w:hAnsi="Arial" w:cs="Arial"/>
          <w:lang w:val="en-US"/>
        </w:rPr>
        <w:t>is prediction</w:t>
      </w:r>
      <w:r w:rsidR="009F634C" w:rsidRPr="0057620B">
        <w:rPr>
          <w:rFonts w:ascii="Arial" w:eastAsiaTheme="minorEastAsia" w:hAnsi="Arial" w:cs="Arial"/>
          <w:lang w:val="en-US"/>
        </w:rPr>
        <w:t xml:space="preserve"> must match with their ground truth NOC</w:t>
      </w:r>
      <w:r w:rsidR="002C2F09" w:rsidRPr="0057620B">
        <w:rPr>
          <w:rFonts w:ascii="Arial" w:eastAsiaTheme="minorEastAsia" w:hAnsi="Arial" w:cs="Arial"/>
          <w:lang w:val="en-US"/>
        </w:rPr>
        <w:t xml:space="preserve"> so that no </w:t>
      </w:r>
      <w:r w:rsidR="009F39F3" w:rsidRPr="0057620B">
        <w:rPr>
          <w:rFonts w:ascii="Arial" w:eastAsiaTheme="minorEastAsia" w:hAnsi="Arial" w:cs="Arial"/>
          <w:lang w:val="en-US"/>
        </w:rPr>
        <w:t>incorrect</w:t>
      </w:r>
      <w:r w:rsidR="002C2F09" w:rsidRPr="0057620B">
        <w:rPr>
          <w:rFonts w:ascii="Arial" w:eastAsiaTheme="minorEastAsia" w:hAnsi="Arial" w:cs="Arial"/>
          <w:lang w:val="en-US"/>
        </w:rPr>
        <w:t xml:space="preserve"> predictions are presented as examples</w:t>
      </w:r>
      <w:r w:rsidR="009F634C" w:rsidRPr="0057620B">
        <w:rPr>
          <w:rFonts w:ascii="Arial" w:eastAsiaTheme="minorEastAsia" w:hAnsi="Arial" w:cs="Arial"/>
          <w:lang w:val="en-US"/>
        </w:rPr>
        <w:t xml:space="preserve">. </w:t>
      </w:r>
    </w:p>
    <w:p w14:paraId="475D29CC" w14:textId="69B1B591" w:rsidR="001E720B" w:rsidRPr="0057620B" w:rsidRDefault="00336058" w:rsidP="001E720B">
      <w:pPr>
        <w:pStyle w:val="Geenafstand"/>
        <w:spacing w:line="360" w:lineRule="auto"/>
        <w:ind w:firstLine="360"/>
        <w:rPr>
          <w:rFonts w:ascii="Arial" w:hAnsi="Arial" w:cs="Arial"/>
          <w:lang w:val="en-US"/>
        </w:rPr>
      </w:pPr>
      <w:r w:rsidRPr="0057620B">
        <w:rPr>
          <w:rFonts w:ascii="Arial" w:hAnsi="Arial" w:cs="Arial"/>
          <w:lang w:val="en-US"/>
        </w:rPr>
        <w:t xml:space="preserve">ReCo then </w:t>
      </w:r>
      <w:r w:rsidR="001E720B" w:rsidRPr="0057620B">
        <w:rPr>
          <w:rFonts w:ascii="Arial" w:hAnsi="Arial" w:cs="Arial"/>
          <w:lang w:val="en-US"/>
        </w:rPr>
        <w:t xml:space="preserve">finds the set </w:t>
      </w:r>
      <w:r w:rsidR="007D311B" w:rsidRPr="0057620B">
        <w:rPr>
          <w:rFonts w:ascii="Arial" w:hAnsi="Arial" w:cs="Arial"/>
          <w:lang w:val="en-US"/>
        </w:rPr>
        <w:t>of</w:t>
      </w:r>
      <w:r w:rsidR="001E720B" w:rsidRPr="0057620B">
        <w:rPr>
          <w:rFonts w:ascii="Arial" w:hAnsi="Arial" w:cs="Arial"/>
          <w:lang w:val="en-US"/>
        </w:rPr>
        <w:t xml:space="preserve"> non-dominated instances </w:t>
      </w:r>
      <w:r w:rsidR="007D311B" w:rsidRPr="0057620B">
        <w:rPr>
          <w:rFonts w:ascii="Arial" w:hAnsi="Arial" w:cs="Arial"/>
          <w:lang w:val="en-US"/>
        </w:rPr>
        <w:t xml:space="preserve">with regards to </w:t>
      </w:r>
      <w:r w:rsidR="00B60026" w:rsidRPr="0057620B">
        <w:rPr>
          <w:rFonts w:ascii="Arial" w:hAnsi="Arial" w:cs="Arial"/>
          <w:lang w:val="en-US"/>
        </w:rPr>
        <w:t xml:space="preserve">sparsity </w:t>
      </w:r>
      <w:r w:rsidR="001E720B" w:rsidRPr="0057620B">
        <w:rPr>
          <w:rFonts w:ascii="Arial" w:eastAsiaTheme="minorEastAsia" w:hAnsi="Arial" w:cs="Arial"/>
          <w:lang w:val="en-US"/>
        </w:rPr>
        <w:t xml:space="preserve">and </w:t>
      </w:r>
      <w:r w:rsidR="00B60026" w:rsidRPr="0057620B">
        <w:rPr>
          <w:rFonts w:ascii="Arial" w:eastAsiaTheme="minorEastAsia" w:hAnsi="Arial" w:cs="Arial"/>
          <w:lang w:val="en-US"/>
        </w:rPr>
        <w:t>distance</w:t>
      </w:r>
      <w:r w:rsidR="001E720B" w:rsidRPr="0057620B">
        <w:rPr>
          <w:rFonts w:ascii="Arial" w:eastAsiaTheme="minorEastAsia" w:hAnsi="Arial" w:cs="Arial"/>
          <w:lang w:val="en-US"/>
        </w:rPr>
        <w:t xml:space="preserve"> </w:t>
      </w:r>
      <w:ins w:id="181" w:author="Benschop, Corina" w:date="2021-05-27T14:57:00Z">
        <w:r w:rsidR="00CA4879">
          <w:rPr>
            <w:rFonts w:ascii="Arial" w:eastAsiaTheme="minorEastAsia" w:hAnsi="Arial" w:cs="Arial"/>
            <w:lang w:val="en-US"/>
          </w:rPr>
          <w:t>b</w:t>
        </w:r>
      </w:ins>
      <w:del w:id="182" w:author="Benschop, Corina" w:date="2021-05-27T14:57:00Z">
        <w:r w:rsidR="00E21B5A" w:rsidRPr="0057620B" w:rsidDel="00CA4879">
          <w:rPr>
            <w:rFonts w:ascii="Arial" w:hAnsi="Arial" w:cs="Arial"/>
            <w:lang w:val="en-US"/>
          </w:rPr>
          <w:delText>B</w:delText>
        </w:r>
      </w:del>
      <w:r w:rsidR="00E21B5A" w:rsidRPr="0057620B">
        <w:rPr>
          <w:rFonts w:ascii="Arial" w:hAnsi="Arial" w:cs="Arial"/>
          <w:lang w:val="en-US"/>
        </w:rPr>
        <w:t xml:space="preserve">y </w:t>
      </w:r>
      <w:r w:rsidR="00E912CE" w:rsidRPr="0057620B">
        <w:rPr>
          <w:rFonts w:ascii="Arial" w:hAnsi="Arial" w:cs="Arial"/>
          <w:lang w:val="en-US"/>
        </w:rPr>
        <w:t>minimizing</w:t>
      </w:r>
      <w:r w:rsidR="00E65051" w:rsidRPr="0057620B">
        <w:rPr>
          <w:rFonts w:ascii="Arial" w:hAnsi="Arial" w:cs="Arial"/>
          <w:lang w:val="en-US"/>
        </w:rPr>
        <w:t xml:space="preserve"> both objectives</w:t>
      </w:r>
      <w:r w:rsidR="001E720B" w:rsidRPr="0057620B">
        <w:rPr>
          <w:rFonts w:ascii="Arial" w:hAnsi="Arial" w:cs="Arial"/>
          <w:lang w:val="en-US"/>
        </w:rPr>
        <w:t xml:space="preserve"> simultaneously</w:t>
      </w:r>
      <w:r w:rsidR="00E21B5A" w:rsidRPr="0057620B">
        <w:rPr>
          <w:rFonts w:ascii="Arial" w:hAnsi="Arial" w:cs="Arial"/>
          <w:lang w:val="en-US"/>
        </w:rPr>
        <w:t xml:space="preserve">, </w:t>
      </w:r>
      <w:r w:rsidR="00AA1A6E" w:rsidRPr="0057620B">
        <w:rPr>
          <w:rFonts w:ascii="Arial" w:hAnsi="Arial" w:cs="Arial"/>
          <w:lang w:val="en-US"/>
        </w:rPr>
        <w:t xml:space="preserve">the obtained </w:t>
      </w:r>
      <w:r w:rsidR="00AA3F36" w:rsidRPr="0057620B">
        <w:rPr>
          <w:rFonts w:ascii="Arial" w:hAnsi="Arial" w:cs="Arial"/>
          <w:lang w:val="en-US"/>
        </w:rPr>
        <w:t xml:space="preserve">Pareto </w:t>
      </w:r>
      <w:r w:rsidR="001E720B" w:rsidRPr="0057620B">
        <w:rPr>
          <w:rFonts w:ascii="Arial" w:hAnsi="Arial" w:cs="Arial"/>
          <w:lang w:val="en-US"/>
        </w:rPr>
        <w:t xml:space="preserve">set of </w:t>
      </w:r>
      <w:r w:rsidR="00AA1A6E" w:rsidRPr="0057620B">
        <w:rPr>
          <w:rFonts w:ascii="Arial" w:hAnsi="Arial" w:cs="Arial"/>
          <w:lang w:val="en-US"/>
        </w:rPr>
        <w:t xml:space="preserve">counterfactuals </w:t>
      </w:r>
      <w:r w:rsidR="007E4B2B" w:rsidRPr="0057620B">
        <w:rPr>
          <w:rFonts w:ascii="Arial" w:hAnsi="Arial" w:cs="Arial"/>
          <w:lang w:val="en-US"/>
        </w:rPr>
        <w:t>has</w:t>
      </w:r>
      <w:r w:rsidR="00AA1A6E" w:rsidRPr="0057620B">
        <w:rPr>
          <w:rFonts w:ascii="Arial" w:hAnsi="Arial" w:cs="Arial"/>
          <w:lang w:val="en-US"/>
        </w:rPr>
        <w:t xml:space="preserve"> </w:t>
      </w:r>
      <w:r w:rsidR="001E720B" w:rsidRPr="0057620B">
        <w:rPr>
          <w:rFonts w:ascii="Arial" w:hAnsi="Arial" w:cs="Arial"/>
          <w:lang w:val="en-US"/>
        </w:rPr>
        <w:t>optimal trade-offs between the two scores</w:t>
      </w:r>
      <w:r w:rsidR="00E21B5A" w:rsidRPr="0057620B">
        <w:rPr>
          <w:rFonts w:ascii="Arial" w:hAnsi="Arial" w:cs="Arial"/>
          <w:lang w:val="en-US"/>
        </w:rPr>
        <w:t xml:space="preserve"> </w:t>
      </w:r>
      <w:r w:rsidR="00E21B5A" w:rsidRPr="0057620B">
        <w:rPr>
          <w:rFonts w:ascii="Arial" w:hAnsi="Arial" w:cs="Arial"/>
          <w:lang w:val="en-US"/>
        </w:rPr>
        <w:fldChar w:fldCharType="begin"/>
      </w:r>
      <w:r w:rsidR="000E00EE" w:rsidRPr="0057620B">
        <w:rPr>
          <w:rFonts w:ascii="Arial" w:hAnsi="Arial" w:cs="Arial"/>
          <w:lang w:val="en-US"/>
        </w:rPr>
        <w:instrText xml:space="preserve"> ADDIN EN.CITE &lt;EndNote&gt;&lt;Cite&gt;&lt;Author&gt;Dandl&lt;/Author&gt;&lt;Year&gt;2020&lt;/Year&gt;&lt;RecNum&gt;99&lt;/RecNum&gt;&lt;DisplayText&gt;[36]&lt;/DisplayText&gt;&lt;record&gt;&lt;rec-number&gt;99&lt;/rec-number&gt;&lt;foreign-keys&gt;&lt;key app="EN" db-id="p22005xv5srwpxeed275s99yfvez9tfr995s" timestamp="1606140086"&gt;99&lt;/key&gt;&lt;/foreign-keys&gt;&lt;ref-type name="Conference Proceedings"&gt;10&lt;/ref-type&gt;&lt;contributors&gt;&lt;authors&gt;&lt;author&gt;Dandl, Susanne&lt;/author&gt;&lt;author&gt;Molnar, Christoph&lt;/author&gt;&lt;author&gt;Binder, Martin&lt;/author&gt;&lt;author&gt;Bischl, Bernd&lt;/author&gt;&lt;/authors&gt;&lt;secondary-authors&gt;&lt;author&gt;Bäck, Thomas&lt;/author&gt;&lt;author&gt;Preuss, Mike&lt;/author&gt;&lt;author&gt;Deutz, André&lt;/author&gt;&lt;author&gt;Wang, Hao&lt;/author&gt;&lt;author&gt;Doerr, Carola&lt;/author&gt;&lt;author&gt;Emmerich, Michael&lt;/author&gt;&lt;author&gt;Trautmann, Heike&lt;/author&gt;&lt;/secondary-authors&gt;&lt;/contributors&gt;&lt;titles&gt;&lt;title&gt;Multi-Objective Counterfactual Explanations&lt;/title&gt;&lt;secondary-title&gt;Parallel Problem Solving from Nature – PPSN XVI&lt;/secondary-title&gt;&lt;/titles&gt;&lt;pages&gt;448-469&lt;/pages&gt;&lt;dates&gt;&lt;year&gt;2020&lt;/year&gt;&lt;pub-dates&gt;&lt;date&gt;2020//&lt;/date&gt;&lt;/pub-dates&gt;&lt;/dates&gt;&lt;pub-location&gt;Cham&lt;/pub-location&gt;&lt;publisher&gt;Springer International Publishing&lt;/publisher&gt;&lt;isbn&gt;978-3-030-58112-1&lt;/isbn&gt;&lt;urls&gt;&lt;/urls&gt;&lt;/record&gt;&lt;/Cite&gt;&lt;/EndNote&gt;</w:instrText>
      </w:r>
      <w:r w:rsidR="00E21B5A" w:rsidRPr="0057620B">
        <w:rPr>
          <w:rFonts w:ascii="Arial" w:hAnsi="Arial" w:cs="Arial"/>
          <w:lang w:val="en-US"/>
        </w:rPr>
        <w:fldChar w:fldCharType="separate"/>
      </w:r>
      <w:r w:rsidR="000E00EE" w:rsidRPr="0057620B">
        <w:rPr>
          <w:rFonts w:ascii="Arial" w:hAnsi="Arial" w:cs="Arial"/>
          <w:noProof/>
          <w:lang w:val="en-US"/>
        </w:rPr>
        <w:t>[36]</w:t>
      </w:r>
      <w:r w:rsidR="00E21B5A" w:rsidRPr="0057620B">
        <w:rPr>
          <w:rFonts w:ascii="Arial" w:hAnsi="Arial" w:cs="Arial"/>
          <w:lang w:val="en-US"/>
        </w:rPr>
        <w:fldChar w:fldCharType="end"/>
      </w:r>
      <w:r w:rsidR="00E21B5A" w:rsidRPr="0057620B">
        <w:rPr>
          <w:rFonts w:ascii="Arial" w:hAnsi="Arial" w:cs="Arial"/>
          <w:lang w:val="en-US"/>
        </w:rPr>
        <w:t xml:space="preserve">. </w:t>
      </w:r>
      <w:r w:rsidR="001E720B" w:rsidRPr="0057620B">
        <w:rPr>
          <w:rFonts w:ascii="Arial" w:hAnsi="Arial" w:cs="Arial"/>
          <w:lang w:val="en-US"/>
        </w:rPr>
        <w:t>As we intend to present a single counterfactual, we select the median</w:t>
      </w:r>
      <w:r w:rsidR="00E912CE" w:rsidRPr="0057620B">
        <w:rPr>
          <w:rFonts w:ascii="Arial" w:hAnsi="Arial" w:cs="Arial"/>
          <w:lang w:val="en-US"/>
        </w:rPr>
        <w:t xml:space="preserve"> instance</w:t>
      </w:r>
      <w:r w:rsidR="007A5435" w:rsidRPr="0057620B">
        <w:rPr>
          <w:rFonts w:ascii="Arial" w:hAnsi="Arial" w:cs="Arial"/>
          <w:lang w:val="en-US"/>
        </w:rPr>
        <w:t xml:space="preserve"> </w:t>
      </w:r>
      <m:oMath>
        <m:r>
          <w:rPr>
            <w:rFonts w:ascii="Cambria Math" w:eastAsiaTheme="minorEastAsia" w:hAnsi="Cambria Math" w:cs="Arial"/>
            <w:lang w:val="en-US"/>
          </w:rPr>
          <m:t>x’</m:t>
        </m:r>
      </m:oMath>
      <w:r w:rsidR="00E912CE" w:rsidRPr="0057620B">
        <w:rPr>
          <w:rFonts w:ascii="Arial" w:hAnsi="Arial" w:cs="Arial"/>
          <w:lang w:val="en-US"/>
        </w:rPr>
        <w:t xml:space="preserve"> from this set which</w:t>
      </w:r>
      <w:r w:rsidR="007A5435" w:rsidRPr="0057620B">
        <w:rPr>
          <w:rFonts w:ascii="Arial" w:hAnsi="Arial" w:cs="Arial"/>
          <w:lang w:val="en-US"/>
        </w:rPr>
        <w:t xml:space="preserve"> balances the two scores best</w:t>
      </w:r>
      <w:r w:rsidR="00523562" w:rsidRPr="0057620B">
        <w:rPr>
          <w:rFonts w:ascii="Arial" w:hAnsi="Arial" w:cs="Arial"/>
          <w:lang w:val="en-US"/>
        </w:rPr>
        <w:t xml:space="preserve"> as can be seen in Equation </w:t>
      </w:r>
      <w:r w:rsidR="00AC6308" w:rsidRPr="00AC6308">
        <w:rPr>
          <w:rFonts w:ascii="Arial" w:hAnsi="Arial" w:cs="Arial"/>
          <w:lang w:val="en-US"/>
        </w:rPr>
        <w:fldChar w:fldCharType="begin"/>
      </w:r>
      <w:r w:rsidR="00AC6308" w:rsidRPr="00AC6308">
        <w:rPr>
          <w:rFonts w:ascii="Arial" w:hAnsi="Arial" w:cs="Arial"/>
          <w:lang w:val="en-US"/>
        </w:rPr>
        <w:instrText xml:space="preserve"> REF _Ref72860802 \h  \* MERGEFORMAT </w:instrText>
      </w:r>
      <w:r w:rsidR="00AC6308" w:rsidRPr="00AC6308">
        <w:rPr>
          <w:rFonts w:ascii="Arial" w:hAnsi="Arial" w:cs="Arial"/>
          <w:lang w:val="en-US"/>
        </w:rPr>
      </w:r>
      <w:r w:rsidR="00AC6308" w:rsidRPr="00AC6308">
        <w:rPr>
          <w:rFonts w:ascii="Arial" w:hAnsi="Arial" w:cs="Arial"/>
          <w:lang w:val="en-US"/>
        </w:rPr>
        <w:fldChar w:fldCharType="separate"/>
      </w:r>
      <w:r w:rsidR="00AC6308" w:rsidRPr="00AC6308">
        <w:rPr>
          <w:rFonts w:ascii="Arial" w:hAnsi="Arial" w:cs="Arial"/>
          <w:noProof/>
          <w:color w:val="000000" w:themeColor="text1"/>
          <w:lang w:val="en-US"/>
        </w:rPr>
        <w:t>3</w:t>
      </w:r>
      <w:r w:rsidR="00AC6308" w:rsidRPr="00AC6308">
        <w:rPr>
          <w:rFonts w:ascii="Arial" w:hAnsi="Arial" w:cs="Arial"/>
          <w:lang w:val="en-US"/>
        </w:rPr>
        <w:fldChar w:fldCharType="end"/>
      </w:r>
      <w:r w:rsidR="00523562" w:rsidRPr="0057620B">
        <w:rPr>
          <w:rFonts w:ascii="Arial" w:hAnsi="Arial" w:cs="Arial"/>
          <w:lang w:val="en-US"/>
        </w:rPr>
        <w:t>.</w:t>
      </w:r>
      <w:r w:rsidR="007A5435" w:rsidRPr="0057620B">
        <w:rPr>
          <w:rFonts w:ascii="Arial" w:hAnsi="Arial" w:cs="Arial"/>
          <w:lang w:val="en-US"/>
        </w:rPr>
        <w:t xml:space="preserve"> </w:t>
      </w:r>
    </w:p>
    <w:p w14:paraId="372EC4C7" w14:textId="77777777" w:rsidR="00590A18" w:rsidRPr="0057620B" w:rsidRDefault="00590A18" w:rsidP="00854A07">
      <w:pPr>
        <w:pStyle w:val="Geenafstand"/>
        <w:spacing w:line="360" w:lineRule="auto"/>
        <w:rPr>
          <w:rFonts w:ascii="Arial" w:hAnsi="Arial" w:cs="Arial"/>
          <w:lang w:val="en-US"/>
        </w:rPr>
      </w:pPr>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3"/>
        <w:gridCol w:w="4536"/>
        <w:gridCol w:w="2217"/>
      </w:tblGrid>
      <w:tr w:rsidR="00590A18" w:rsidRPr="0057620B" w14:paraId="2D4EA161" w14:textId="77777777" w:rsidTr="00590A18">
        <w:tc>
          <w:tcPr>
            <w:tcW w:w="2263" w:type="dxa"/>
          </w:tcPr>
          <w:p w14:paraId="1787CD6A" w14:textId="77777777" w:rsidR="00590A18" w:rsidRPr="0057620B" w:rsidRDefault="00590A18" w:rsidP="00854A07">
            <w:pPr>
              <w:pStyle w:val="Geenafstand"/>
              <w:spacing w:line="360" w:lineRule="auto"/>
              <w:ind w:firstLine="0"/>
              <w:rPr>
                <w:rFonts w:ascii="Arial" w:hAnsi="Arial" w:cs="Arial"/>
                <w:lang w:val="en-US"/>
              </w:rPr>
            </w:pPr>
          </w:p>
        </w:tc>
        <w:tc>
          <w:tcPr>
            <w:tcW w:w="4536" w:type="dxa"/>
            <w:vAlign w:val="center"/>
          </w:tcPr>
          <w:p w14:paraId="4FE012A8" w14:textId="06300990" w:rsidR="00590A18" w:rsidRPr="0057620B" w:rsidRDefault="00A16899" w:rsidP="00590A18">
            <w:pPr>
              <w:pStyle w:val="Geenafstand"/>
              <w:spacing w:line="360" w:lineRule="auto"/>
              <w:ind w:firstLine="0"/>
              <w:jc w:val="center"/>
              <w:rPr>
                <w:rFonts w:ascii="Arial" w:hAnsi="Arial" w:cs="Arial"/>
                <w:lang w:val="en-US"/>
              </w:rPr>
            </w:pPr>
            <m:oMathPara>
              <m:oMath>
                <m:sSup>
                  <m:sSupPr>
                    <m:ctrlPr>
                      <w:rPr>
                        <w:rFonts w:ascii="Cambria Math" w:hAnsi="Cambria Math" w:cs="Arial"/>
                        <w:i/>
                        <w:lang w:val="en-US"/>
                      </w:rPr>
                    </m:ctrlPr>
                  </m:sSupPr>
                  <m:e>
                    <m:r>
                      <w:rPr>
                        <w:rFonts w:ascii="Cambria Math" w:hAnsi="Cambria Math" w:cs="Arial"/>
                        <w:lang w:val="en-US"/>
                      </w:rPr>
                      <m:t>x</m:t>
                    </m:r>
                  </m:e>
                  <m:sup>
                    <m:r>
                      <w:rPr>
                        <w:rFonts w:ascii="Cambria Math" w:hAnsi="Cambria Math" w:cs="Arial"/>
                        <w:lang w:val="en-US"/>
                      </w:rPr>
                      <m:t>'</m:t>
                    </m:r>
                  </m:sup>
                </m:sSup>
                <m:r>
                  <w:rPr>
                    <w:rFonts w:ascii="Cambria Math" w:hAnsi="Cambria Math" w:cs="Arial"/>
                    <w:lang w:val="en-US"/>
                  </w:rPr>
                  <m:t xml:space="preserve">=med </m:t>
                </m:r>
                <m:d>
                  <m:dPr>
                    <m:begChr m:val="{"/>
                    <m:endChr m:val="}"/>
                    <m:ctrlPr>
                      <w:rPr>
                        <w:rFonts w:ascii="Cambria Math" w:hAnsi="Cambria Math" w:cs="Arial"/>
                        <w:i/>
                        <w:lang w:val="en-US"/>
                      </w:rPr>
                    </m:ctrlPr>
                  </m:dPr>
                  <m:e>
                    <m:r>
                      <w:rPr>
                        <w:rFonts w:ascii="Cambria Math" w:hAnsi="Cambria Math" w:cs="Arial"/>
                        <w:lang w:val="en-US"/>
                      </w:rPr>
                      <m:t>min</m:t>
                    </m:r>
                    <m:d>
                      <m:dPr>
                        <m:ctrlPr>
                          <w:rPr>
                            <w:rFonts w:ascii="Cambria Math" w:hAnsi="Cambria Math" w:cs="Arial"/>
                            <w:i/>
                            <w:lang w:val="en-US"/>
                          </w:rPr>
                        </m:ctrlPr>
                      </m:dPr>
                      <m:e>
                        <m:r>
                          <w:rPr>
                            <w:rFonts w:ascii="Cambria Math" w:hAnsi="Cambria Math" w:cs="Arial"/>
                            <w:lang w:val="en-US"/>
                          </w:rPr>
                          <m:t>d</m:t>
                        </m:r>
                        <m:d>
                          <m:dPr>
                            <m:ctrlPr>
                              <w:rPr>
                                <w:rFonts w:ascii="Cambria Math" w:hAnsi="Cambria Math" w:cs="Arial"/>
                                <w:i/>
                                <w:lang w:val="en-US"/>
                              </w:rPr>
                            </m:ctrlPr>
                          </m:dPr>
                          <m:e>
                            <m:r>
                              <w:rPr>
                                <w:rFonts w:ascii="Cambria Math" w:hAnsi="Cambria Math" w:cs="Arial"/>
                                <w:lang w:val="en-US"/>
                              </w:rPr>
                              <m:t>x,</m:t>
                            </m:r>
                            <m:sSup>
                              <m:sSupPr>
                                <m:ctrlPr>
                                  <w:rPr>
                                    <w:rFonts w:ascii="Cambria Math" w:eastAsiaTheme="minorEastAsia" w:hAnsi="Cambria Math" w:cs="Arial"/>
                                    <w:i/>
                                    <w:lang w:val="en-US"/>
                                  </w:rPr>
                                </m:ctrlPr>
                              </m:sSupPr>
                              <m:e>
                                <m:r>
                                  <w:rPr>
                                    <w:rFonts w:ascii="Cambria Math" w:eastAsiaTheme="minorEastAsia" w:hAnsi="Cambria Math" w:cs="Arial"/>
                                    <w:lang w:val="en-US"/>
                                  </w:rPr>
                                  <m:t>x</m:t>
                                </m:r>
                              </m:e>
                              <m:sup>
                                <m:r>
                                  <w:rPr>
                                    <w:rFonts w:ascii="Cambria Math" w:eastAsiaTheme="minorEastAsia" w:hAnsi="Cambria Math" w:cs="Arial"/>
                                    <w:lang w:val="en-US"/>
                                  </w:rPr>
                                  <m:t>*</m:t>
                                </m:r>
                              </m:sup>
                            </m:sSup>
                          </m:e>
                        </m:d>
                        <m:r>
                          <w:rPr>
                            <w:rFonts w:ascii="Cambria Math" w:hAnsi="Cambria Math" w:cs="Arial"/>
                            <w:lang w:val="en-US"/>
                          </w:rPr>
                          <m:t xml:space="preserve">, </m:t>
                        </m:r>
                        <m:r>
                          <w:rPr>
                            <w:rFonts w:ascii="Cambria Math" w:hAnsi="Cambria Math" w:cs="Arial"/>
                            <w:color w:val="FFFFFF" w:themeColor="background1"/>
                            <w:lang w:val="en-US"/>
                          </w:rPr>
                          <m:t>v</m:t>
                        </m:r>
                        <m:r>
                          <m:rPr>
                            <m:sty m:val="p"/>
                          </m:rPr>
                          <w:rPr>
                            <w:rFonts w:ascii="Cambria Math" w:hAnsi="Cambria Math" w:cs="Arial"/>
                            <w:lang w:val="en-US"/>
                          </w:rPr>
                          <m:t>fd</m:t>
                        </m:r>
                        <m:d>
                          <m:dPr>
                            <m:ctrlPr>
                              <w:rPr>
                                <w:rFonts w:ascii="Cambria Math" w:eastAsiaTheme="minorEastAsia" w:hAnsi="Cambria Math" w:cs="Arial"/>
                                <w:i/>
                                <w:lang w:val="en-US"/>
                              </w:rPr>
                            </m:ctrlPr>
                          </m:dPr>
                          <m:e>
                            <m:sSup>
                              <m:sSupPr>
                                <m:ctrlPr>
                                  <w:rPr>
                                    <w:rFonts w:ascii="Cambria Math" w:eastAsiaTheme="minorEastAsia" w:hAnsi="Cambria Math" w:cs="Arial"/>
                                    <w:i/>
                                    <w:lang w:val="en-US"/>
                                  </w:rPr>
                                </m:ctrlPr>
                              </m:sSupPr>
                              <m:e>
                                <m:r>
                                  <w:rPr>
                                    <w:rFonts w:ascii="Cambria Math" w:eastAsiaTheme="minorEastAsia" w:hAnsi="Cambria Math" w:cs="Arial"/>
                                    <w:lang w:val="en-US"/>
                                  </w:rPr>
                                  <m:t>x, x</m:t>
                                </m:r>
                              </m:e>
                              <m:sup>
                                <m:r>
                                  <w:rPr>
                                    <w:rFonts w:ascii="Cambria Math" w:eastAsiaTheme="minorEastAsia" w:hAnsi="Cambria Math" w:cs="Arial"/>
                                    <w:lang w:val="en-US"/>
                                  </w:rPr>
                                  <m:t>*</m:t>
                                </m:r>
                              </m:sup>
                            </m:sSup>
                          </m:e>
                        </m:d>
                        <m:ctrlPr>
                          <w:rPr>
                            <w:rFonts w:ascii="Cambria Math" w:eastAsiaTheme="minorEastAsia" w:hAnsi="Cambria Math" w:cs="Arial"/>
                            <w:i/>
                            <w:lang w:val="en-US"/>
                          </w:rPr>
                        </m:ctrlPr>
                      </m:e>
                    </m:d>
                  </m:e>
                </m:d>
              </m:oMath>
            </m:oMathPara>
          </w:p>
        </w:tc>
        <w:tc>
          <w:tcPr>
            <w:tcW w:w="2217" w:type="dxa"/>
          </w:tcPr>
          <w:p w14:paraId="623884E1" w14:textId="161AE6C2" w:rsidR="00590A18" w:rsidRPr="0057620B" w:rsidRDefault="00590A18" w:rsidP="00590A18">
            <w:pPr>
              <w:pStyle w:val="Bijschrift"/>
              <w:keepNext/>
              <w:jc w:val="right"/>
              <w:rPr>
                <w:rFonts w:ascii="Arial" w:hAnsi="Arial" w:cs="Arial"/>
                <w:i w:val="0"/>
                <w:iCs w:val="0"/>
                <w:color w:val="000000" w:themeColor="text1"/>
                <w:sz w:val="22"/>
                <w:szCs w:val="22"/>
                <w:lang w:val="en-US"/>
              </w:rPr>
            </w:pPr>
            <w:bookmarkStart w:id="183" w:name="_Ref72860802"/>
            <w:r w:rsidRPr="0057620B">
              <w:rPr>
                <w:rFonts w:ascii="Arial" w:hAnsi="Arial" w:cs="Arial"/>
                <w:i w:val="0"/>
                <w:iCs w:val="0"/>
                <w:color w:val="000000" w:themeColor="text1"/>
                <w:sz w:val="22"/>
                <w:szCs w:val="22"/>
                <w:lang w:val="en-US"/>
              </w:rPr>
              <w:t>(</w:t>
            </w:r>
            <w:r w:rsidRPr="0057620B">
              <w:rPr>
                <w:rFonts w:ascii="Arial" w:hAnsi="Arial" w:cs="Arial"/>
                <w:i w:val="0"/>
                <w:iCs w:val="0"/>
                <w:color w:val="000000" w:themeColor="text1"/>
                <w:sz w:val="22"/>
                <w:szCs w:val="22"/>
                <w:lang w:val="en-US"/>
              </w:rPr>
              <w:fldChar w:fldCharType="begin"/>
            </w:r>
            <w:r w:rsidRPr="0057620B">
              <w:rPr>
                <w:rFonts w:ascii="Arial" w:hAnsi="Arial" w:cs="Arial"/>
                <w:i w:val="0"/>
                <w:iCs w:val="0"/>
                <w:color w:val="000000" w:themeColor="text1"/>
                <w:sz w:val="22"/>
                <w:szCs w:val="22"/>
                <w:lang w:val="en-US"/>
              </w:rPr>
              <w:instrText xml:space="preserve"> SEQ Equation \* ARABIC </w:instrText>
            </w:r>
            <w:r w:rsidRPr="0057620B">
              <w:rPr>
                <w:rFonts w:ascii="Arial" w:hAnsi="Arial" w:cs="Arial"/>
                <w:i w:val="0"/>
                <w:iCs w:val="0"/>
                <w:color w:val="000000" w:themeColor="text1"/>
                <w:sz w:val="22"/>
                <w:szCs w:val="22"/>
                <w:lang w:val="en-US"/>
              </w:rPr>
              <w:fldChar w:fldCharType="separate"/>
            </w:r>
            <w:r w:rsidR="00AC6308">
              <w:rPr>
                <w:rFonts w:ascii="Arial" w:hAnsi="Arial" w:cs="Arial"/>
                <w:i w:val="0"/>
                <w:iCs w:val="0"/>
                <w:noProof/>
                <w:color w:val="000000" w:themeColor="text1"/>
                <w:sz w:val="22"/>
                <w:szCs w:val="22"/>
                <w:lang w:val="en-US"/>
              </w:rPr>
              <w:t>3</w:t>
            </w:r>
            <w:r w:rsidRPr="0057620B">
              <w:rPr>
                <w:rFonts w:ascii="Arial" w:hAnsi="Arial" w:cs="Arial"/>
                <w:i w:val="0"/>
                <w:iCs w:val="0"/>
                <w:color w:val="000000" w:themeColor="text1"/>
                <w:sz w:val="22"/>
                <w:szCs w:val="22"/>
                <w:lang w:val="en-US"/>
              </w:rPr>
              <w:fldChar w:fldCharType="end"/>
            </w:r>
            <w:bookmarkEnd w:id="183"/>
            <w:r w:rsidRPr="0057620B">
              <w:rPr>
                <w:rFonts w:ascii="Arial" w:hAnsi="Arial" w:cs="Arial"/>
                <w:i w:val="0"/>
                <w:iCs w:val="0"/>
                <w:color w:val="000000" w:themeColor="text1"/>
                <w:sz w:val="22"/>
                <w:szCs w:val="22"/>
                <w:lang w:val="en-US"/>
              </w:rPr>
              <w:t>)</w:t>
            </w:r>
          </w:p>
        </w:tc>
      </w:tr>
    </w:tbl>
    <w:p w14:paraId="271E9B37" w14:textId="34325658" w:rsidR="00F716B1" w:rsidRPr="0057620B" w:rsidRDefault="00F716B1" w:rsidP="00590A18">
      <w:pPr>
        <w:pStyle w:val="Geenafstand"/>
        <w:spacing w:line="360" w:lineRule="auto"/>
        <w:ind w:firstLine="0"/>
        <w:rPr>
          <w:rFonts w:ascii="Arial" w:hAnsi="Arial" w:cs="Arial"/>
          <w:iCs/>
          <w:lang w:val="en-US"/>
        </w:rPr>
      </w:pPr>
    </w:p>
    <w:p w14:paraId="7CE68073" w14:textId="2D2B3557" w:rsidR="007E4B2B" w:rsidRPr="0057620B" w:rsidRDefault="00AA1A6E" w:rsidP="00B60026">
      <w:pPr>
        <w:pStyle w:val="Geenafstand"/>
        <w:spacing w:line="360" w:lineRule="auto"/>
        <w:ind w:firstLine="360"/>
        <w:rPr>
          <w:rFonts w:ascii="Arial" w:hAnsi="Arial" w:cs="Arial"/>
          <w:lang w:val="en-US"/>
        </w:rPr>
      </w:pPr>
      <w:r w:rsidRPr="0057620B">
        <w:rPr>
          <w:rFonts w:ascii="Arial" w:hAnsi="Arial" w:cs="Arial"/>
          <w:lang w:val="en-US"/>
        </w:rPr>
        <w:t xml:space="preserve">Where </w:t>
      </w:r>
      <w:bookmarkStart w:id="184" w:name="_Hlk72499746"/>
      <m:oMath>
        <m:r>
          <m:rPr>
            <m:sty m:val="p"/>
          </m:rPr>
          <w:rPr>
            <w:rFonts w:ascii="Cambria Math" w:hAnsi="Cambria Math" w:cs="Arial"/>
            <w:lang w:val="en-US"/>
          </w:rPr>
          <m:t>d</m:t>
        </m:r>
        <m:r>
          <w:rPr>
            <w:rFonts w:ascii="Cambria Math" w:hAnsi="Cambria Math" w:cs="Arial"/>
            <w:lang w:val="en-US"/>
          </w:rPr>
          <m:t xml:space="preserve">(x, </m:t>
        </m:r>
        <m:sSup>
          <m:sSupPr>
            <m:ctrlPr>
              <w:rPr>
                <w:rFonts w:ascii="Cambria Math" w:eastAsiaTheme="minorEastAsia" w:hAnsi="Cambria Math" w:cs="Arial"/>
                <w:i/>
                <w:lang w:val="en-US"/>
              </w:rPr>
            </m:ctrlPr>
          </m:sSupPr>
          <m:e>
            <m:r>
              <w:rPr>
                <w:rFonts w:ascii="Cambria Math" w:eastAsiaTheme="minorEastAsia" w:hAnsi="Cambria Math" w:cs="Arial"/>
                <w:lang w:val="en-US"/>
              </w:rPr>
              <m:t>x</m:t>
            </m:r>
          </m:e>
          <m:sup>
            <m:r>
              <w:rPr>
                <w:rFonts w:ascii="Cambria Math" w:eastAsiaTheme="minorEastAsia" w:hAnsi="Cambria Math" w:cs="Arial"/>
                <w:lang w:val="en-US"/>
              </w:rPr>
              <m:t>*</m:t>
            </m:r>
          </m:sup>
        </m:sSup>
        <m:r>
          <w:rPr>
            <w:rFonts w:ascii="Cambria Math" w:hAnsi="Cambria Math" w:cs="Arial"/>
            <w:lang w:val="en-US"/>
          </w:rPr>
          <m:t>)</m:t>
        </m:r>
      </m:oMath>
      <w:r w:rsidR="00AD01BE" w:rsidRPr="0057620B">
        <w:rPr>
          <w:rFonts w:ascii="Arial" w:eastAsiaTheme="minorEastAsia" w:hAnsi="Arial" w:cs="Arial"/>
          <w:lang w:val="en-US"/>
        </w:rPr>
        <w:t xml:space="preserve"> and </w:t>
      </w:r>
      <m:oMath>
        <m:r>
          <m:rPr>
            <m:sty m:val="p"/>
          </m:rPr>
          <w:rPr>
            <w:rFonts w:ascii="Cambria Math" w:hAnsi="Cambria Math" w:cs="Arial"/>
            <w:lang w:val="en-US"/>
          </w:rPr>
          <m:t>fd</m:t>
        </m:r>
        <m:r>
          <w:rPr>
            <w:rFonts w:ascii="Cambria Math" w:eastAsiaTheme="minorEastAsia" w:hAnsi="Cambria Math" w:cs="Arial"/>
            <w:lang w:val="en-US"/>
          </w:rPr>
          <m:t>(</m:t>
        </m:r>
        <m:sSup>
          <m:sSupPr>
            <m:ctrlPr>
              <w:rPr>
                <w:rFonts w:ascii="Cambria Math" w:eastAsiaTheme="minorEastAsia" w:hAnsi="Cambria Math" w:cs="Arial"/>
                <w:i/>
                <w:lang w:val="en-US"/>
              </w:rPr>
            </m:ctrlPr>
          </m:sSupPr>
          <m:e>
            <m:r>
              <w:rPr>
                <w:rFonts w:ascii="Cambria Math" w:eastAsiaTheme="minorEastAsia" w:hAnsi="Cambria Math" w:cs="Arial"/>
                <w:lang w:val="en-US"/>
              </w:rPr>
              <m:t>x, x</m:t>
            </m:r>
          </m:e>
          <m:sup>
            <m:r>
              <w:rPr>
                <w:rFonts w:ascii="Cambria Math" w:eastAsiaTheme="minorEastAsia" w:hAnsi="Cambria Math" w:cs="Arial"/>
                <w:lang w:val="en-US"/>
              </w:rPr>
              <m:t>*</m:t>
            </m:r>
          </m:sup>
        </m:sSup>
        <m:r>
          <w:rPr>
            <w:rFonts w:ascii="Cambria Math" w:eastAsiaTheme="minorEastAsia" w:hAnsi="Cambria Math" w:cs="Arial"/>
            <w:lang w:val="en-US"/>
          </w:rPr>
          <m:t>)</m:t>
        </m:r>
      </m:oMath>
      <w:r w:rsidR="00AD01BE" w:rsidRPr="0057620B">
        <w:rPr>
          <w:rFonts w:ascii="Arial" w:eastAsiaTheme="minorEastAsia" w:hAnsi="Arial" w:cs="Arial"/>
          <w:lang w:val="en-US"/>
        </w:rPr>
        <w:t xml:space="preserve"> </w:t>
      </w:r>
      <w:bookmarkEnd w:id="184"/>
      <w:r w:rsidR="001E720B" w:rsidRPr="0057620B">
        <w:rPr>
          <w:rFonts w:ascii="Arial" w:eastAsiaTheme="minorEastAsia" w:hAnsi="Arial" w:cs="Arial"/>
          <w:lang w:val="en-US"/>
        </w:rPr>
        <w:t>are defined in Eq</w:t>
      </w:r>
      <w:r w:rsidR="00523562" w:rsidRPr="0057620B">
        <w:rPr>
          <w:rFonts w:ascii="Arial" w:eastAsiaTheme="minorEastAsia" w:hAnsi="Arial" w:cs="Arial"/>
          <w:lang w:val="en-US"/>
        </w:rPr>
        <w:t>uation</w:t>
      </w:r>
      <w:r w:rsidR="001E720B" w:rsidRPr="0057620B">
        <w:rPr>
          <w:rFonts w:ascii="Arial" w:eastAsiaTheme="minorEastAsia" w:hAnsi="Arial" w:cs="Arial"/>
          <w:lang w:val="en-US"/>
        </w:rPr>
        <w:t xml:space="preserve"> </w:t>
      </w:r>
      <w:r w:rsidR="001E720B" w:rsidRPr="0057620B">
        <w:rPr>
          <w:rFonts w:ascii="Arial" w:eastAsiaTheme="minorEastAsia" w:hAnsi="Arial" w:cs="Arial"/>
          <w:lang w:val="en-US"/>
        </w:rPr>
        <w:fldChar w:fldCharType="begin"/>
      </w:r>
      <w:r w:rsidR="001E720B" w:rsidRPr="0057620B">
        <w:rPr>
          <w:rFonts w:ascii="Arial" w:eastAsiaTheme="minorEastAsia" w:hAnsi="Arial" w:cs="Arial"/>
          <w:lang w:val="en-US"/>
        </w:rPr>
        <w:instrText xml:space="preserve"> REF _Ref72499821 \h </w:instrText>
      </w:r>
      <w:r w:rsidR="001E720B" w:rsidRPr="0057620B">
        <w:rPr>
          <w:rFonts w:ascii="Arial" w:eastAsiaTheme="minorEastAsia" w:hAnsi="Arial" w:cs="Arial"/>
          <w:lang w:val="en-US"/>
        </w:rPr>
      </w:r>
      <w:r w:rsidR="001E720B" w:rsidRPr="0057620B">
        <w:rPr>
          <w:rFonts w:ascii="Arial" w:eastAsiaTheme="minorEastAsia" w:hAnsi="Arial" w:cs="Arial"/>
          <w:lang w:val="en-US"/>
        </w:rPr>
        <w:fldChar w:fldCharType="separate"/>
      </w:r>
      <w:r w:rsidR="001E720B" w:rsidRPr="0057620B">
        <w:rPr>
          <w:rFonts w:ascii="Arial" w:hAnsi="Arial" w:cs="Arial"/>
          <w:noProof/>
          <w:lang w:val="en-US"/>
        </w:rPr>
        <w:t>1</w:t>
      </w:r>
      <w:r w:rsidR="001E720B" w:rsidRPr="0057620B">
        <w:rPr>
          <w:rFonts w:ascii="Arial" w:eastAsiaTheme="minorEastAsia" w:hAnsi="Arial" w:cs="Arial"/>
          <w:lang w:val="en-US"/>
        </w:rPr>
        <w:fldChar w:fldCharType="end"/>
      </w:r>
      <w:r w:rsidR="001E720B" w:rsidRPr="0057620B">
        <w:rPr>
          <w:rFonts w:ascii="Arial" w:eastAsiaTheme="minorEastAsia" w:hAnsi="Arial" w:cs="Arial"/>
          <w:lang w:val="en-US"/>
        </w:rPr>
        <w:t xml:space="preserve"> and </w:t>
      </w:r>
      <w:r w:rsidR="001E720B" w:rsidRPr="0057620B">
        <w:rPr>
          <w:rFonts w:ascii="Arial" w:eastAsiaTheme="minorEastAsia" w:hAnsi="Arial" w:cs="Arial"/>
          <w:lang w:val="en-US"/>
        </w:rPr>
        <w:fldChar w:fldCharType="begin"/>
      </w:r>
      <w:r w:rsidR="001E720B" w:rsidRPr="0057620B">
        <w:rPr>
          <w:rFonts w:ascii="Arial" w:eastAsiaTheme="minorEastAsia" w:hAnsi="Arial" w:cs="Arial"/>
          <w:lang w:val="en-US"/>
        </w:rPr>
        <w:instrText xml:space="preserve"> REF _Ref72499824 \h </w:instrText>
      </w:r>
      <w:r w:rsidR="001E720B" w:rsidRPr="0057620B">
        <w:rPr>
          <w:rFonts w:ascii="Arial" w:eastAsiaTheme="minorEastAsia" w:hAnsi="Arial" w:cs="Arial"/>
          <w:lang w:val="en-US"/>
        </w:rPr>
      </w:r>
      <w:r w:rsidR="001E720B" w:rsidRPr="0057620B">
        <w:rPr>
          <w:rFonts w:ascii="Arial" w:eastAsiaTheme="minorEastAsia" w:hAnsi="Arial" w:cs="Arial"/>
          <w:lang w:val="en-US"/>
        </w:rPr>
        <w:fldChar w:fldCharType="separate"/>
      </w:r>
      <w:r w:rsidR="001E720B" w:rsidRPr="0057620B">
        <w:rPr>
          <w:rFonts w:ascii="Arial" w:hAnsi="Arial" w:cs="Arial"/>
          <w:noProof/>
          <w:lang w:val="en-US"/>
        </w:rPr>
        <w:t>2</w:t>
      </w:r>
      <w:r w:rsidR="001E720B" w:rsidRPr="0057620B">
        <w:rPr>
          <w:rFonts w:ascii="Arial" w:eastAsiaTheme="minorEastAsia" w:hAnsi="Arial" w:cs="Arial"/>
          <w:lang w:val="en-US"/>
        </w:rPr>
        <w:fldChar w:fldCharType="end"/>
      </w:r>
      <w:r w:rsidR="001E720B" w:rsidRPr="0057620B">
        <w:rPr>
          <w:rFonts w:ascii="Arial" w:eastAsiaTheme="minorEastAsia" w:hAnsi="Arial" w:cs="Arial"/>
          <w:lang w:val="en-US"/>
        </w:rPr>
        <w:t xml:space="preserve"> respectively.</w:t>
      </w:r>
      <w:r w:rsidR="007E4B2B" w:rsidRPr="0057620B">
        <w:rPr>
          <w:rFonts w:ascii="Arial" w:eastAsiaTheme="minorEastAsia" w:hAnsi="Arial" w:cs="Arial"/>
          <w:lang w:val="en-US"/>
        </w:rPr>
        <w:t xml:space="preserve"> Additional objectives could be added if deemed important in the future, and the selection from the set can be adjusted if a certain score is preferred over another.</w:t>
      </w:r>
      <w:r w:rsidR="00B60026" w:rsidRPr="0057620B">
        <w:rPr>
          <w:rFonts w:ascii="Arial" w:eastAsiaTheme="minorEastAsia" w:hAnsi="Arial" w:cs="Arial"/>
          <w:lang w:val="en-US"/>
        </w:rPr>
        <w:t xml:space="preserve"> </w:t>
      </w:r>
      <w:r w:rsidR="00B60026" w:rsidRPr="0057620B">
        <w:rPr>
          <w:rFonts w:ascii="Arial" w:hAnsi="Arial" w:cs="Arial"/>
          <w:lang w:val="en-US"/>
        </w:rPr>
        <w:t xml:space="preserve">Objectives can also be compared without any normalization as is required with for example a weighted sum where balancing scores is dependent on their variance and mean </w:t>
      </w:r>
      <w:r w:rsidR="00B60026" w:rsidRPr="0057620B">
        <w:rPr>
          <w:rFonts w:ascii="Arial" w:hAnsi="Arial" w:cs="Arial"/>
          <w:lang w:val="en-US"/>
        </w:rPr>
        <w:fldChar w:fldCharType="begin">
          <w:fldData xml:space="preserve">PEVuZE5vdGU+PENpdGU+PEF1dGhvcj5DaGlhbmR1c3NpPC9BdXRob3I+PFllYXI+MjAxMjwvWWVh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</w:fldData>
        </w:fldChar>
      </w:r>
      <w:r w:rsidR="00650B51">
        <w:rPr>
          <w:rFonts w:ascii="Arial" w:hAnsi="Arial" w:cs="Arial"/>
          <w:lang w:val="en-US"/>
        </w:rPr>
        <w:instrText xml:space="preserve"> ADDIN EN.CITE </w:instrText>
      </w:r>
      <w:r w:rsidR="00650B51">
        <w:rPr>
          <w:rFonts w:ascii="Arial" w:hAnsi="Arial" w:cs="Arial"/>
          <w:lang w:val="en-US"/>
        </w:rPr>
        <w:fldChar w:fldCharType="begin">
          <w:fldData xml:space="preserve">PEVuZE5vdGU+PENpdGU+PEF1dGhvcj5DaGlhbmR1c3NpPC9BdXRob3I+PFllYXI+MjAxMjwvWWVh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</w:fldData>
        </w:fldChar>
      </w:r>
      <w:r w:rsidR="00650B51">
        <w:rPr>
          <w:rFonts w:ascii="Arial" w:hAnsi="Arial" w:cs="Arial"/>
          <w:lang w:val="en-US"/>
        </w:rPr>
        <w:instrText xml:space="preserve"> ADDIN EN.CITE.DATA </w:instrText>
      </w:r>
      <w:r w:rsidR="00650B51">
        <w:rPr>
          <w:rFonts w:ascii="Arial" w:hAnsi="Arial" w:cs="Arial"/>
          <w:lang w:val="en-US"/>
        </w:rPr>
      </w:r>
      <w:r w:rsidR="00650B51">
        <w:rPr>
          <w:rFonts w:ascii="Arial" w:hAnsi="Arial" w:cs="Arial"/>
          <w:lang w:val="en-US"/>
        </w:rPr>
        <w:fldChar w:fldCharType="end"/>
      </w:r>
      <w:r w:rsidR="00B60026" w:rsidRPr="0057620B">
        <w:rPr>
          <w:rFonts w:ascii="Arial" w:hAnsi="Arial" w:cs="Arial"/>
          <w:lang w:val="en-US"/>
        </w:rPr>
        <w:fldChar w:fldCharType="separate"/>
      </w:r>
      <w:r w:rsidR="00650B51">
        <w:rPr>
          <w:rFonts w:ascii="Arial" w:hAnsi="Arial" w:cs="Arial"/>
          <w:noProof/>
          <w:lang w:val="en-US"/>
        </w:rPr>
        <w:t>[62, 63]</w:t>
      </w:r>
      <w:r w:rsidR="00B60026" w:rsidRPr="0057620B">
        <w:rPr>
          <w:rFonts w:ascii="Arial" w:hAnsi="Arial" w:cs="Arial"/>
          <w:lang w:val="en-US"/>
        </w:rPr>
        <w:fldChar w:fldCharType="end"/>
      </w:r>
      <w:r w:rsidR="00B60026" w:rsidRPr="0057620B">
        <w:rPr>
          <w:rFonts w:ascii="Arial" w:hAnsi="Arial" w:cs="Arial"/>
          <w:lang w:val="en-US"/>
        </w:rPr>
        <w:t>.</w:t>
      </w:r>
    </w:p>
    <w:p w14:paraId="4EDF6061" w14:textId="4EC529EE" w:rsidR="00AA1A6E" w:rsidRPr="0057620B" w:rsidRDefault="007E4B2B" w:rsidP="00E65051">
      <w:pPr>
        <w:pStyle w:val="Geenafstand"/>
        <w:spacing w:line="360" w:lineRule="auto"/>
        <w:rPr>
          <w:rFonts w:ascii="Arial" w:eastAsiaTheme="minorEastAsia" w:hAnsi="Arial" w:cs="Arial"/>
          <w:lang w:val="en-US"/>
        </w:rPr>
      </w:pPr>
      <w:r w:rsidRPr="0057620B">
        <w:rPr>
          <w:rFonts w:ascii="Arial" w:eastAsiaTheme="minorEastAsia" w:hAnsi="Arial" w:cs="Arial"/>
          <w:lang w:val="en-US"/>
        </w:rPr>
        <w:t xml:space="preserve"> </w:t>
      </w:r>
    </w:p>
    <w:p w14:paraId="52BD01BA" w14:textId="115F54A0" w:rsidR="0053299E" w:rsidRPr="0057620B" w:rsidRDefault="0053299E" w:rsidP="0053299E">
      <w:pPr>
        <w:pStyle w:val="Geenafstand"/>
        <w:spacing w:line="360" w:lineRule="auto"/>
        <w:rPr>
          <w:rFonts w:ascii="Arial" w:hAnsi="Arial" w:cs="Arial"/>
          <w:lang w:val="en-US"/>
        </w:rPr>
      </w:pPr>
      <w:r w:rsidRPr="0057620B">
        <w:rPr>
          <w:rFonts w:ascii="Arial" w:hAnsi="Arial" w:cs="Arial"/>
          <w:lang w:val="en-US"/>
        </w:rPr>
        <w:t xml:space="preserve">The counterfactual instance </w:t>
      </w:r>
      <m:oMath>
        <m:r>
          <w:rPr>
            <w:rFonts w:ascii="Cambria Math" w:hAnsi="Cambria Math" w:cs="Arial"/>
            <w:lang w:val="en-US"/>
          </w:rPr>
          <m:t>x'</m:t>
        </m:r>
      </m:oMath>
      <w:r w:rsidRPr="0057620B">
        <w:rPr>
          <w:rFonts w:ascii="Arial" w:eastAsiaTheme="minorEastAsia" w:hAnsi="Arial" w:cs="Arial"/>
          <w:lang w:val="en-US"/>
        </w:rPr>
        <w:t xml:space="preserve"> is </w:t>
      </w:r>
      <w:r w:rsidR="00BD4B2C" w:rsidRPr="0057620B">
        <w:rPr>
          <w:rFonts w:ascii="Arial" w:eastAsiaTheme="minorEastAsia" w:hAnsi="Arial" w:cs="Arial"/>
          <w:lang w:val="en-US"/>
        </w:rPr>
        <w:t>part of</w:t>
      </w:r>
      <w:r w:rsidRPr="0057620B">
        <w:rPr>
          <w:rFonts w:ascii="Arial" w:eastAsiaTheme="minorEastAsia" w:hAnsi="Arial" w:cs="Arial"/>
          <w:lang w:val="en-US"/>
        </w:rPr>
        <w:t xml:space="preserve"> training data</w:t>
      </w:r>
      <w:r w:rsidR="00BD4B2C" w:rsidRPr="0057620B">
        <w:rPr>
          <w:rFonts w:ascii="Arial" w:eastAsiaTheme="minorEastAsia" w:hAnsi="Arial" w:cs="Arial"/>
          <w:lang w:val="en-US"/>
        </w:rPr>
        <w:t>, making it a</w:t>
      </w:r>
      <w:r w:rsidRPr="0057620B">
        <w:rPr>
          <w:rFonts w:ascii="Arial" w:hAnsi="Arial" w:cs="Arial"/>
          <w:lang w:val="en-US"/>
        </w:rPr>
        <w:t xml:space="preserve"> realistic data point to present. </w:t>
      </w:r>
      <w:r w:rsidR="00BD4B2C" w:rsidRPr="0057620B">
        <w:rPr>
          <w:rFonts w:ascii="Arial" w:hAnsi="Arial" w:cs="Arial"/>
          <w:lang w:val="en-US"/>
        </w:rPr>
        <w:t>However, such an instance has the following disadvantages:</w:t>
      </w:r>
    </w:p>
    <w:p w14:paraId="37F82087" w14:textId="72419E5B" w:rsidR="0053299E" w:rsidRPr="0057620B" w:rsidRDefault="0053299E" w:rsidP="00D43CC1">
      <w:pPr>
        <w:pStyle w:val="Geenafstand"/>
        <w:numPr>
          <w:ilvl w:val="0"/>
          <w:numId w:val="3"/>
        </w:numPr>
        <w:spacing w:line="360" w:lineRule="auto"/>
        <w:rPr>
          <w:rFonts w:ascii="Arial" w:hAnsi="Arial" w:cs="Arial"/>
          <w:lang w:val="en-US"/>
        </w:rPr>
      </w:pPr>
      <w:r w:rsidRPr="0057620B">
        <w:rPr>
          <w:rFonts w:ascii="Arial" w:hAnsi="Arial" w:cs="Arial"/>
          <w:lang w:val="en-US"/>
        </w:rPr>
        <w:t>Lack of sparsity: the training instance has many different feature values as compared to the profile we want to explain.</w:t>
      </w:r>
    </w:p>
    <w:p w14:paraId="71E50EBF" w14:textId="77777777" w:rsidR="00BD4B2C" w:rsidRPr="0057620B" w:rsidRDefault="0053299E" w:rsidP="00BD4B2C">
      <w:pPr>
        <w:pStyle w:val="Geenafstand"/>
        <w:numPr>
          <w:ilvl w:val="0"/>
          <w:numId w:val="3"/>
        </w:numPr>
        <w:spacing w:line="360" w:lineRule="auto"/>
        <w:rPr>
          <w:rFonts w:ascii="Arial" w:hAnsi="Arial" w:cs="Arial"/>
          <w:lang w:val="en-US"/>
        </w:rPr>
      </w:pPr>
      <w:r w:rsidRPr="0057620B">
        <w:rPr>
          <w:rFonts w:ascii="Arial" w:hAnsi="Arial" w:cs="Arial"/>
          <w:lang w:val="en-US"/>
        </w:rPr>
        <w:t>Lack of relevance: not all of these differences are informative to arrive at the target prediction.</w:t>
      </w:r>
    </w:p>
    <w:p w14:paraId="437E2550" w14:textId="606A8940" w:rsidR="00BD4B2C" w:rsidRDefault="0053299E" w:rsidP="00BD4B2C">
      <w:pPr>
        <w:pStyle w:val="Geenafstand"/>
        <w:spacing w:line="360" w:lineRule="auto"/>
        <w:rPr>
          <w:ins w:id="185" w:author="Benschop, Corina" w:date="2021-05-27T22:30:00Z"/>
          <w:rFonts w:ascii="Arial" w:hAnsi="Arial" w:cs="Arial"/>
          <w:lang w:val="en-US"/>
        </w:rPr>
      </w:pPr>
      <w:r w:rsidRPr="0057620B">
        <w:rPr>
          <w:rFonts w:ascii="Arial" w:hAnsi="Arial" w:cs="Arial"/>
          <w:lang w:val="en-US"/>
        </w:rPr>
        <w:t>ReCo tackles both of these issues by applying a filter to the found counterfactual instance</w:t>
      </w:r>
      <w:r w:rsidR="00584949" w:rsidRPr="0057620B">
        <w:rPr>
          <w:rFonts w:ascii="Arial" w:hAnsi="Arial" w:cs="Arial"/>
          <w:lang w:val="en-US"/>
        </w:rPr>
        <w:t>, selecting only the most relevant feature value changes.</w:t>
      </w:r>
      <w:r w:rsidR="00E35B5B" w:rsidRPr="0057620B">
        <w:rPr>
          <w:rFonts w:ascii="Arial" w:hAnsi="Arial" w:cs="Arial"/>
          <w:lang w:val="en-US"/>
        </w:rPr>
        <w:t xml:space="preserve"> </w:t>
      </w:r>
    </w:p>
    <w:p w14:paraId="722055C8" w14:textId="77777777" w:rsidR="003704DD" w:rsidRPr="0057620B" w:rsidRDefault="003704DD" w:rsidP="00BD4B2C">
      <w:pPr>
        <w:pStyle w:val="Geenafstand"/>
        <w:spacing w:line="360" w:lineRule="auto"/>
        <w:rPr>
          <w:rFonts w:ascii="Arial" w:hAnsi="Arial" w:cs="Arial"/>
          <w:lang w:val="en-US"/>
        </w:rPr>
      </w:pPr>
    </w:p>
    <w:p w14:paraId="4E349D2E" w14:textId="34A1FA5E" w:rsidR="008D76C9" w:rsidRPr="0057620B" w:rsidRDefault="00BD4B2C" w:rsidP="00BD4B2C">
      <w:pPr>
        <w:pStyle w:val="Geenafstand"/>
        <w:spacing w:line="360" w:lineRule="auto"/>
        <w:rPr>
          <w:rFonts w:ascii="Arial" w:hAnsi="Arial" w:cs="Arial"/>
          <w:lang w:val="en-US"/>
        </w:rPr>
      </w:pPr>
      <w:r w:rsidRPr="0057620B">
        <w:rPr>
          <w:rFonts w:ascii="Arial" w:hAnsi="Arial" w:cs="Arial"/>
          <w:b/>
          <w:bCs/>
          <w:lang w:val="en-US"/>
        </w:rPr>
        <w:t>Filtering the counterfactual training instance:</w:t>
      </w:r>
      <w:r w:rsidRPr="0057620B">
        <w:rPr>
          <w:rFonts w:ascii="Arial" w:hAnsi="Arial" w:cs="Arial"/>
          <w:lang w:val="en-US"/>
        </w:rPr>
        <w:t xml:space="preserve"> </w:t>
      </w:r>
      <w:r w:rsidR="00523562" w:rsidRPr="0057620B">
        <w:rPr>
          <w:rFonts w:ascii="Arial" w:hAnsi="Arial" w:cs="Arial"/>
          <w:lang w:val="en-US"/>
        </w:rPr>
        <w:t>F</w:t>
      </w:r>
      <w:r w:rsidR="00D70057" w:rsidRPr="0057620B">
        <w:rPr>
          <w:rFonts w:ascii="Arial" w:hAnsi="Arial" w:cs="Arial"/>
          <w:lang w:val="en-US"/>
        </w:rPr>
        <w:t xml:space="preserve">iltering is defined by the following five steps. </w:t>
      </w:r>
      <w:r w:rsidR="00E35B5B" w:rsidRPr="0057620B">
        <w:rPr>
          <w:rFonts w:ascii="Arial" w:hAnsi="Arial" w:cs="Arial"/>
          <w:lang w:val="en-US"/>
        </w:rPr>
        <w:t>Table 1 shows a practical example.</w:t>
      </w:r>
    </w:p>
    <w:p w14:paraId="1D972A9D" w14:textId="77777777" w:rsidR="00D252FC" w:rsidRPr="0057620B" w:rsidRDefault="00D252FC" w:rsidP="00325BEA">
      <w:pPr>
        <w:pStyle w:val="Geenafstand"/>
        <w:spacing w:line="360" w:lineRule="auto"/>
        <w:rPr>
          <w:rFonts w:ascii="Arial" w:hAnsi="Arial" w:cs="Arial"/>
          <w:lang w:val="en-US"/>
        </w:rPr>
      </w:pPr>
    </w:p>
    <w:p w14:paraId="13618F3C" w14:textId="6217C971" w:rsidR="00542D83" w:rsidRPr="0057620B" w:rsidRDefault="00542D83" w:rsidP="00D43CC1">
      <w:pPr>
        <w:pStyle w:val="Geenafstand"/>
        <w:numPr>
          <w:ilvl w:val="0"/>
          <w:numId w:val="5"/>
        </w:numPr>
        <w:spacing w:line="360" w:lineRule="auto"/>
        <w:rPr>
          <w:rFonts w:ascii="Arial" w:eastAsiaTheme="minorEastAsia" w:hAnsi="Arial" w:cs="Arial"/>
          <w:lang w:val="en-US"/>
        </w:rPr>
      </w:pPr>
      <w:r w:rsidRPr="0057620B">
        <w:rPr>
          <w:rFonts w:ascii="Arial" w:eastAsiaTheme="minorEastAsia" w:hAnsi="Arial" w:cs="Arial"/>
          <w:lang w:val="en-US"/>
        </w:rPr>
        <w:t xml:space="preserve">Start </w:t>
      </w:r>
      <w:r w:rsidR="00E40F22" w:rsidRPr="0057620B">
        <w:rPr>
          <w:rFonts w:ascii="Arial" w:eastAsiaTheme="minorEastAsia" w:hAnsi="Arial" w:cs="Arial"/>
          <w:lang w:val="en-US"/>
        </w:rPr>
        <w:t>by finding</w:t>
      </w:r>
      <w:r w:rsidRPr="0057620B">
        <w:rPr>
          <w:rFonts w:ascii="Arial" w:eastAsiaTheme="minorEastAsia" w:hAnsi="Arial" w:cs="Arial"/>
          <w:lang w:val="en-US"/>
        </w:rPr>
        <w:t xml:space="preserve"> the set of features that have different values between the </w:t>
      </w:r>
      <w:r w:rsidR="00E40F22" w:rsidRPr="0057620B">
        <w:rPr>
          <w:rFonts w:ascii="Arial" w:eastAsiaTheme="minorEastAsia" w:hAnsi="Arial" w:cs="Arial"/>
          <w:lang w:val="en-US"/>
        </w:rPr>
        <w:t>input</w:t>
      </w:r>
      <w:r w:rsidRPr="0057620B">
        <w:rPr>
          <w:rFonts w:ascii="Arial" w:eastAsiaTheme="minorEastAsia" w:hAnsi="Arial" w:cs="Arial"/>
          <w:lang w:val="en-US"/>
        </w:rPr>
        <w:t xml:space="preserve"> </w:t>
      </w:r>
      <m:oMath>
        <m:sSub>
          <m:sSubPr>
            <m:ctrlPr>
              <w:rPr>
                <w:rFonts w:ascii="Cambria Math" w:eastAsiaTheme="minorEastAsia" w:hAnsi="Cambria Math" w:cs="Arial"/>
                <w:i/>
                <w:lang w:val="en-US"/>
              </w:rPr>
            </m:ctrlPr>
          </m:sSubPr>
          <m:e>
            <m:r>
              <w:rPr>
                <w:rFonts w:ascii="Cambria Math" w:eastAsiaTheme="minorEastAsia" w:hAnsi="Cambria Math" w:cs="Arial"/>
                <w:lang w:val="en-US"/>
              </w:rPr>
              <m:t>x</m:t>
            </m:r>
          </m:e>
          <m:sub>
            <m:r>
              <w:rPr>
                <w:rFonts w:ascii="Cambria Math" w:eastAsiaTheme="minorEastAsia" w:hAnsi="Cambria Math" w:cs="Arial"/>
                <w:lang w:val="en-US"/>
              </w:rPr>
              <m:t>i</m:t>
            </m:r>
          </m:sub>
        </m:sSub>
        <m:r>
          <w:rPr>
            <w:rFonts w:ascii="Cambria Math" w:eastAsiaTheme="minorEastAsia" w:hAnsi="Cambria Math" w:cs="Arial"/>
            <w:lang w:val="en-US"/>
          </w:rPr>
          <m:t xml:space="preserve"> </m:t>
        </m:r>
      </m:oMath>
      <w:r w:rsidRPr="0057620B">
        <w:rPr>
          <w:rFonts w:ascii="Arial" w:eastAsiaTheme="minorEastAsia" w:hAnsi="Arial" w:cs="Arial"/>
          <w:lang w:val="en-US"/>
        </w:rPr>
        <w:t>and the counterfactual</w:t>
      </w:r>
      <w:r w:rsidR="00E40F22" w:rsidRPr="0057620B">
        <w:rPr>
          <w:rFonts w:ascii="Arial" w:eastAsiaTheme="minorEastAsia" w:hAnsi="Arial" w:cs="Arial"/>
          <w:lang w:val="en-US"/>
        </w:rPr>
        <w:t xml:space="preserve"> </w:t>
      </w:r>
      <m:oMath>
        <m:sSub>
          <m:sSubPr>
            <m:ctrlPr>
              <w:rPr>
                <w:rFonts w:ascii="Cambria Math" w:eastAsiaTheme="minorEastAsia" w:hAnsi="Cambria Math" w:cs="Arial"/>
                <w:i/>
                <w:lang w:val="en-US"/>
              </w:rPr>
            </m:ctrlPr>
          </m:sSubPr>
          <m:e>
            <m:r>
              <w:rPr>
                <w:rFonts w:ascii="Cambria Math" w:eastAsiaTheme="minorEastAsia" w:hAnsi="Cambria Math" w:cs="Arial"/>
                <w:lang w:val="en-US"/>
              </w:rPr>
              <m:t>x'</m:t>
            </m:r>
          </m:e>
          <m:sub>
            <m:r>
              <w:rPr>
                <w:rFonts w:ascii="Cambria Math" w:eastAsiaTheme="minorEastAsia" w:hAnsi="Cambria Math" w:cs="Arial"/>
                <w:lang w:val="en-US"/>
              </w:rPr>
              <m:t>i</m:t>
            </m:r>
          </m:sub>
        </m:sSub>
      </m:oMath>
      <w:r w:rsidR="002E7698" w:rsidRPr="0057620B">
        <w:rPr>
          <w:rFonts w:ascii="Arial" w:eastAsiaTheme="minorEastAsia" w:hAnsi="Arial" w:cs="Arial"/>
          <w:lang w:val="en-US"/>
        </w:rPr>
        <w:t>.</w:t>
      </w:r>
    </w:p>
    <w:p w14:paraId="6C3BEB1A" w14:textId="77777777" w:rsidR="004044A0" w:rsidRPr="0057620B" w:rsidRDefault="004044A0" w:rsidP="004044A0">
      <w:pPr>
        <w:pStyle w:val="Geenafstand"/>
        <w:spacing w:line="360" w:lineRule="auto"/>
        <w:ind w:left="720"/>
        <w:rPr>
          <w:rFonts w:ascii="Arial" w:eastAsiaTheme="minorEastAsia" w:hAnsi="Arial" w:cs="Arial"/>
          <w:lang w:val="en-US"/>
        </w:rPr>
      </w:pPr>
    </w:p>
    <w:p w14:paraId="6689A98B" w14:textId="7A578581" w:rsidR="009B644D" w:rsidRPr="0057620B" w:rsidRDefault="007C7C9D" w:rsidP="009B644D">
      <w:pPr>
        <w:pStyle w:val="Geenafstand"/>
        <w:spacing w:line="360" w:lineRule="auto"/>
        <w:rPr>
          <w:rFonts w:ascii="Arial" w:eastAsiaTheme="minorEastAsia" w:hAnsi="Arial" w:cs="Arial"/>
          <w:i/>
          <w:lang w:val="en-US"/>
        </w:rPr>
      </w:pPr>
      <m:oMathPara>
        <m:oMath>
          <m:r>
            <m:rPr>
              <m:sty m:val="p"/>
            </m:rPr>
            <w:rPr>
              <w:rFonts w:ascii="Cambria Math" w:eastAsiaTheme="minorEastAsia" w:hAnsi="Cambria Math" w:cs="Arial"/>
              <w:lang w:val="en-US"/>
            </w:rPr>
            <m:t>diff</m:t>
          </m:r>
          <m:r>
            <w:rPr>
              <w:rFonts w:ascii="Cambria Math" w:eastAsiaTheme="minorEastAsia" w:hAnsi="Cambria Math" w:cs="Arial"/>
              <w:lang w:val="en-US"/>
            </w:rPr>
            <m:t xml:space="preserve"> = </m:t>
          </m:r>
          <m:d>
            <m:dPr>
              <m:begChr m:val="{"/>
              <m:endChr m:val="}"/>
              <m:ctrlPr>
                <w:rPr>
                  <w:rFonts w:ascii="Cambria Math" w:eastAsiaTheme="minorEastAsia" w:hAnsi="Cambria Math" w:cs="Arial"/>
                  <w:i/>
                  <w:lang w:val="en-US"/>
                </w:rPr>
              </m:ctrlPr>
            </m:dPr>
            <m:e>
              <m:r>
                <w:rPr>
                  <w:rFonts w:ascii="Cambria Math" w:eastAsiaTheme="minorEastAsia" w:hAnsi="Cambria Math" w:cs="Arial"/>
                  <w:lang w:val="en-US"/>
                </w:rPr>
                <m:t xml:space="preserve"> ∀i</m:t>
              </m:r>
              <m:r>
                <m:rPr>
                  <m:scr m:val="double-struck"/>
                </m:rPr>
                <w:rPr>
                  <w:rFonts w:ascii="Cambria Math" w:eastAsiaTheme="minorEastAsia" w:hAnsi="Cambria Math" w:cs="Arial"/>
                  <w:lang w:val="en-US"/>
                </w:rPr>
                <m:t>∈N∧</m:t>
              </m:r>
              <m:r>
                <w:rPr>
                  <w:rFonts w:ascii="Cambria Math" w:eastAsiaTheme="minorEastAsia" w:hAnsi="Cambria Math" w:cs="Arial"/>
                  <w:lang w:val="en-US"/>
                </w:rPr>
                <m:t xml:space="preserve">i≤n | </m:t>
              </m:r>
              <m:sSub>
                <m:sSubPr>
                  <m:ctrlPr>
                    <w:rPr>
                      <w:rFonts w:ascii="Cambria Math" w:eastAsiaTheme="minorEastAsia" w:hAnsi="Cambria Math" w:cs="Arial"/>
                      <w:i/>
                      <w:lang w:val="en-US"/>
                    </w:rPr>
                  </m:ctrlPr>
                </m:sSubPr>
                <m:e>
                  <m:r>
                    <w:rPr>
                      <w:rFonts w:ascii="Cambria Math" w:eastAsiaTheme="minorEastAsia" w:hAnsi="Cambria Math" w:cs="Arial"/>
                      <w:lang w:val="en-US"/>
                    </w:rPr>
                    <m:t>x</m:t>
                  </m:r>
                </m:e>
                <m:sub>
                  <m:r>
                    <w:rPr>
                      <w:rFonts w:ascii="Cambria Math" w:eastAsiaTheme="minorEastAsia" w:hAnsi="Cambria Math" w:cs="Arial"/>
                      <w:lang w:val="en-US"/>
                    </w:rPr>
                    <m:t>i</m:t>
                  </m:r>
                </m:sub>
              </m:sSub>
              <m:r>
                <w:rPr>
                  <w:rFonts w:ascii="Cambria Math" w:eastAsiaTheme="minorEastAsia" w:hAnsi="Cambria Math" w:cs="Arial"/>
                  <w:lang w:val="en-US"/>
                </w:rPr>
                <m:t>≠</m:t>
              </m:r>
              <m:sSub>
                <m:sSubPr>
                  <m:ctrlPr>
                    <w:rPr>
                      <w:rFonts w:ascii="Cambria Math" w:eastAsiaTheme="minorEastAsia" w:hAnsi="Cambria Math" w:cs="Arial"/>
                      <w:i/>
                      <w:lang w:val="en-US"/>
                    </w:rPr>
                  </m:ctrlPr>
                </m:sSubPr>
                <m:e>
                  <m:r>
                    <w:rPr>
                      <w:rFonts w:ascii="Cambria Math" w:eastAsiaTheme="minorEastAsia" w:hAnsi="Cambria Math" w:cs="Arial"/>
                      <w:lang w:val="en-US"/>
                    </w:rPr>
                    <m:t>x'</m:t>
                  </m:r>
                </m:e>
                <m:sub>
                  <m:r>
                    <w:rPr>
                      <w:rFonts w:ascii="Cambria Math" w:eastAsiaTheme="minorEastAsia" w:hAnsi="Cambria Math" w:cs="Arial"/>
                      <w:lang w:val="en-US"/>
                    </w:rPr>
                    <m:t>i</m:t>
                  </m:r>
                </m:sub>
              </m:sSub>
              <m:r>
                <w:rPr>
                  <w:rFonts w:ascii="Cambria Math" w:eastAsiaTheme="minorEastAsia" w:hAnsi="Cambria Math" w:cs="Arial"/>
                  <w:lang w:val="en-US"/>
                </w:rPr>
                <m:t xml:space="preserve"> </m:t>
              </m:r>
            </m:e>
          </m:d>
        </m:oMath>
      </m:oMathPara>
    </w:p>
    <w:p w14:paraId="0AA9AFF6" w14:textId="77777777" w:rsidR="004044A0" w:rsidRPr="0057620B" w:rsidRDefault="004044A0" w:rsidP="009B644D">
      <w:pPr>
        <w:pStyle w:val="Geenafstand"/>
        <w:spacing w:line="360" w:lineRule="auto"/>
        <w:rPr>
          <w:rFonts w:ascii="Arial" w:eastAsiaTheme="minorEastAsia" w:hAnsi="Arial" w:cs="Arial"/>
          <w:i/>
          <w:lang w:val="en-US"/>
        </w:rPr>
      </w:pPr>
    </w:p>
    <w:p w14:paraId="51A468B1" w14:textId="154944CF" w:rsidR="00542D83" w:rsidRPr="0057620B" w:rsidRDefault="00542D83" w:rsidP="00D43CC1">
      <w:pPr>
        <w:pStyle w:val="Geenafstand"/>
        <w:numPr>
          <w:ilvl w:val="0"/>
          <w:numId w:val="5"/>
        </w:numPr>
        <w:spacing w:line="360" w:lineRule="auto"/>
        <w:rPr>
          <w:rFonts w:ascii="Arial" w:eastAsiaTheme="minorEastAsia" w:hAnsi="Arial" w:cs="Arial"/>
          <w:lang w:val="en-US"/>
        </w:rPr>
      </w:pPr>
      <w:r w:rsidRPr="0057620B">
        <w:rPr>
          <w:rFonts w:ascii="Arial" w:eastAsiaTheme="minorEastAsia" w:hAnsi="Arial" w:cs="Arial"/>
          <w:lang w:val="en-US"/>
        </w:rPr>
        <w:t xml:space="preserve">Compute the SHAP values for both the </w:t>
      </w:r>
      <w:r w:rsidR="00E40F22" w:rsidRPr="0057620B">
        <w:rPr>
          <w:rFonts w:ascii="Arial" w:eastAsiaTheme="minorEastAsia" w:hAnsi="Arial" w:cs="Arial"/>
          <w:lang w:val="en-US"/>
        </w:rPr>
        <w:t>input</w:t>
      </w:r>
      <w:r w:rsidRPr="0057620B">
        <w:rPr>
          <w:rFonts w:ascii="Arial" w:eastAsiaTheme="minorEastAsia" w:hAnsi="Arial" w:cs="Arial"/>
          <w:lang w:val="en-US"/>
        </w:rPr>
        <w:t>- and the counterfactual instance</w:t>
      </w:r>
      <w:r w:rsidR="00E40F22" w:rsidRPr="0057620B">
        <w:rPr>
          <w:rFonts w:ascii="Arial" w:eastAsiaTheme="minorEastAsia" w:hAnsi="Arial" w:cs="Arial"/>
          <w:lang w:val="en-US"/>
        </w:rPr>
        <w:t xml:space="preserve">, per feature in </w:t>
      </w:r>
      <m:oMath>
        <m:r>
          <m:rPr>
            <m:sty m:val="p"/>
          </m:rPr>
          <w:rPr>
            <w:rFonts w:ascii="Cambria Math" w:eastAsiaTheme="minorEastAsia" w:hAnsi="Cambria Math" w:cs="Arial"/>
            <w:lang w:val="en-US"/>
          </w:rPr>
          <m:t>diff</m:t>
        </m:r>
      </m:oMath>
      <w:r w:rsidRPr="0057620B">
        <w:rPr>
          <w:rFonts w:ascii="Arial" w:eastAsiaTheme="minorEastAsia" w:hAnsi="Arial" w:cs="Arial"/>
          <w:lang w:val="en-US"/>
        </w:rPr>
        <w:t xml:space="preserve">. </w:t>
      </w:r>
      <w:r w:rsidR="009B644D" w:rsidRPr="0057620B">
        <w:rPr>
          <w:rFonts w:ascii="Arial" w:eastAsiaTheme="minorEastAsia" w:hAnsi="Arial" w:cs="Arial"/>
          <w:lang w:val="en-US"/>
        </w:rPr>
        <w:t>Then subtract the</w:t>
      </w:r>
      <w:r w:rsidR="00E40F22" w:rsidRPr="0057620B">
        <w:rPr>
          <w:rFonts w:ascii="Arial" w:eastAsiaTheme="minorEastAsia" w:hAnsi="Arial" w:cs="Arial"/>
          <w:lang w:val="en-US"/>
        </w:rPr>
        <w:t>se</w:t>
      </w:r>
      <w:r w:rsidR="009B644D" w:rsidRPr="0057620B">
        <w:rPr>
          <w:rFonts w:ascii="Arial" w:eastAsiaTheme="minorEastAsia" w:hAnsi="Arial" w:cs="Arial"/>
          <w:lang w:val="en-US"/>
        </w:rPr>
        <w:t xml:space="preserve"> SHAP values of the </w:t>
      </w:r>
      <w:r w:rsidR="00E40F22" w:rsidRPr="0057620B">
        <w:rPr>
          <w:rFonts w:ascii="Arial" w:eastAsiaTheme="minorEastAsia" w:hAnsi="Arial" w:cs="Arial"/>
          <w:lang w:val="en-US"/>
        </w:rPr>
        <w:t>input</w:t>
      </w:r>
      <w:r w:rsidR="009B644D" w:rsidRPr="0057620B">
        <w:rPr>
          <w:rFonts w:ascii="Arial" w:eastAsiaTheme="minorEastAsia" w:hAnsi="Arial" w:cs="Arial"/>
          <w:lang w:val="en-US"/>
        </w:rPr>
        <w:t xml:space="preserve"> </w:t>
      </w:r>
      <w:r w:rsidR="0053299E" w:rsidRPr="0057620B">
        <w:rPr>
          <w:rFonts w:ascii="Arial" w:eastAsiaTheme="minorEastAsia" w:hAnsi="Arial" w:cs="Arial"/>
          <w:lang w:val="en-US"/>
        </w:rPr>
        <w:t>instance</w:t>
      </w:r>
      <w:r w:rsidR="009B644D" w:rsidRPr="0057620B">
        <w:rPr>
          <w:rFonts w:ascii="Arial" w:eastAsiaTheme="minorEastAsia" w:hAnsi="Arial" w:cs="Arial"/>
          <w:lang w:val="en-US"/>
        </w:rPr>
        <w:t xml:space="preserve"> from the SHAP </w:t>
      </w:r>
      <w:r w:rsidR="009B644D" w:rsidRPr="0057620B">
        <w:rPr>
          <w:rFonts w:ascii="Arial" w:eastAsiaTheme="minorEastAsia" w:hAnsi="Arial" w:cs="Arial"/>
          <w:lang w:val="en-US"/>
        </w:rPr>
        <w:lastRenderedPageBreak/>
        <w:t xml:space="preserve">values of the counterfactual </w:t>
      </w:r>
      <w:r w:rsidR="0053299E" w:rsidRPr="0057620B">
        <w:rPr>
          <w:rFonts w:ascii="Arial" w:eastAsiaTheme="minorEastAsia" w:hAnsi="Arial" w:cs="Arial"/>
          <w:lang w:val="en-US"/>
        </w:rPr>
        <w:t>instance</w:t>
      </w:r>
      <w:r w:rsidR="009B644D" w:rsidRPr="0057620B">
        <w:rPr>
          <w:rFonts w:ascii="Arial" w:eastAsiaTheme="minorEastAsia" w:hAnsi="Arial" w:cs="Arial"/>
          <w:lang w:val="en-US"/>
        </w:rPr>
        <w:t xml:space="preserve">. </w:t>
      </w:r>
      <w:r w:rsidR="00584949" w:rsidRPr="0057620B">
        <w:rPr>
          <w:rFonts w:ascii="Arial" w:eastAsiaTheme="minorEastAsia" w:hAnsi="Arial" w:cs="Arial"/>
          <w:lang w:val="en-US"/>
        </w:rPr>
        <w:t xml:space="preserve">This set is sorted by the magnitude of each value. </w:t>
      </w:r>
      <w:r w:rsidR="002E7698" w:rsidRPr="0057620B">
        <w:rPr>
          <w:rFonts w:ascii="Arial" w:eastAsiaTheme="minorEastAsia" w:hAnsi="Arial" w:cs="Arial"/>
          <w:lang w:val="en-US"/>
        </w:rPr>
        <w:t xml:space="preserve">This gives us an impression of </w:t>
      </w:r>
      <w:r w:rsidR="0053299E" w:rsidRPr="0057620B">
        <w:rPr>
          <w:rFonts w:ascii="Arial" w:eastAsiaTheme="minorEastAsia" w:hAnsi="Arial" w:cs="Arial"/>
          <w:lang w:val="en-US"/>
        </w:rPr>
        <w:t>which</w:t>
      </w:r>
      <w:r w:rsidR="002E7698" w:rsidRPr="0057620B">
        <w:rPr>
          <w:rFonts w:ascii="Arial" w:eastAsiaTheme="minorEastAsia" w:hAnsi="Arial" w:cs="Arial"/>
          <w:lang w:val="en-US"/>
        </w:rPr>
        <w:t xml:space="preserve"> changes in feature values from the </w:t>
      </w:r>
      <w:r w:rsidR="00E40F22" w:rsidRPr="0057620B">
        <w:rPr>
          <w:rFonts w:ascii="Arial" w:eastAsiaTheme="minorEastAsia" w:hAnsi="Arial" w:cs="Arial"/>
          <w:lang w:val="en-US"/>
        </w:rPr>
        <w:t>input</w:t>
      </w:r>
      <w:r w:rsidR="002E7698" w:rsidRPr="0057620B">
        <w:rPr>
          <w:rFonts w:ascii="Arial" w:eastAsiaTheme="minorEastAsia" w:hAnsi="Arial" w:cs="Arial"/>
          <w:lang w:val="en-US"/>
        </w:rPr>
        <w:t xml:space="preserve">- to the counterfactual instance </w:t>
      </w:r>
      <w:r w:rsidR="00584949" w:rsidRPr="0057620B">
        <w:rPr>
          <w:rFonts w:ascii="Arial" w:eastAsiaTheme="minorEastAsia" w:hAnsi="Arial" w:cs="Arial"/>
          <w:lang w:val="en-US"/>
        </w:rPr>
        <w:t>have impacted</w:t>
      </w:r>
      <w:r w:rsidR="002E7698" w:rsidRPr="0057620B">
        <w:rPr>
          <w:rFonts w:ascii="Arial" w:eastAsiaTheme="minorEastAsia" w:hAnsi="Arial" w:cs="Arial"/>
          <w:lang w:val="en-US"/>
        </w:rPr>
        <w:t xml:space="preserve"> the change in prediction</w:t>
      </w:r>
      <w:r w:rsidR="00584949" w:rsidRPr="0057620B">
        <w:rPr>
          <w:rFonts w:ascii="Arial" w:eastAsiaTheme="minorEastAsia" w:hAnsi="Arial" w:cs="Arial"/>
          <w:lang w:val="en-US"/>
        </w:rPr>
        <w:t xml:space="preserve"> the most</w:t>
      </w:r>
      <w:r w:rsidR="002E7698" w:rsidRPr="0057620B">
        <w:rPr>
          <w:rFonts w:ascii="Arial" w:eastAsiaTheme="minorEastAsia" w:hAnsi="Arial" w:cs="Arial"/>
          <w:lang w:val="en-US"/>
        </w:rPr>
        <w:t xml:space="preserve">. </w:t>
      </w:r>
      <w:r w:rsidR="00584949" w:rsidRPr="0057620B">
        <w:rPr>
          <w:rFonts w:ascii="Arial" w:eastAsiaTheme="minorEastAsia" w:hAnsi="Arial" w:cs="Arial"/>
          <w:lang w:val="en-US"/>
        </w:rPr>
        <w:t>The biggest positive- or negative SHAP changes have likely made the most impact on the change in prediction.</w:t>
      </w:r>
    </w:p>
    <w:p w14:paraId="6A679637" w14:textId="77777777" w:rsidR="004044A0" w:rsidRPr="0057620B" w:rsidRDefault="004044A0" w:rsidP="004044A0">
      <w:pPr>
        <w:pStyle w:val="Geenafstand"/>
        <w:spacing w:line="360" w:lineRule="auto"/>
        <w:ind w:left="720"/>
        <w:rPr>
          <w:rFonts w:ascii="Arial" w:eastAsiaTheme="minorEastAsia" w:hAnsi="Arial" w:cs="Arial"/>
          <w:lang w:val="en-US"/>
        </w:rPr>
      </w:pPr>
    </w:p>
    <w:p w14:paraId="4DE1BA87" w14:textId="569E2E59" w:rsidR="009B644D" w:rsidRPr="0057620B" w:rsidRDefault="002E7698" w:rsidP="009B644D">
      <w:pPr>
        <w:pStyle w:val="Geenafstand"/>
        <w:spacing w:line="360" w:lineRule="auto"/>
        <w:ind w:left="720"/>
        <w:rPr>
          <w:rFonts w:ascii="Arial" w:eastAsiaTheme="minorEastAsia" w:hAnsi="Arial" w:cs="Arial"/>
          <w:i/>
          <w:lang w:val="en-US"/>
        </w:rPr>
      </w:pPr>
      <m:oMathPara>
        <m:oMath>
          <m:r>
            <m:rPr>
              <m:sty m:val="p"/>
            </m:rPr>
            <w:rPr>
              <w:rFonts w:ascii="Cambria Math" w:eastAsiaTheme="minorEastAsia" w:hAnsi="Cambria Math" w:cs="Arial"/>
              <w:lang w:val="en-US"/>
            </w:rPr>
            <m:t>SHAP_change</m:t>
          </m:r>
          <m:r>
            <w:rPr>
              <w:rFonts w:ascii="Cambria Math" w:eastAsiaTheme="minorEastAsia" w:hAnsi="Cambria Math" w:cs="Arial"/>
              <w:lang w:val="en-US"/>
            </w:rPr>
            <m:t xml:space="preserve"> =</m:t>
          </m:r>
          <m:d>
            <m:dPr>
              <m:begChr m:val="{"/>
              <m:endChr m:val="}"/>
              <m:ctrlPr>
                <w:rPr>
                  <w:rFonts w:ascii="Cambria Math" w:eastAsiaTheme="minorEastAsia" w:hAnsi="Cambria Math" w:cs="Arial"/>
                  <w:i/>
                  <w:lang w:val="en-US"/>
                </w:rPr>
              </m:ctrlPr>
            </m:dPr>
            <m:e>
              <m:r>
                <m:rPr>
                  <m:sty m:val="p"/>
                </m:rPr>
                <w:rPr>
                  <w:rFonts w:ascii="Cambria Math" w:eastAsiaTheme="minorEastAsia" w:hAnsi="Cambria Math" w:cs="Arial"/>
                  <w:lang w:val="en-US"/>
                </w:rPr>
                <m:t xml:space="preserve"> SHAP</m:t>
              </m:r>
              <m:r>
                <w:rPr>
                  <w:rFonts w:ascii="Cambria Math" w:eastAsiaTheme="minorEastAsia" w:hAnsi="Cambria Math" w:cs="Arial"/>
                  <w:lang w:val="en-US"/>
                </w:rPr>
                <m:t>(</m:t>
              </m:r>
              <m:sSub>
                <m:sSubPr>
                  <m:ctrlPr>
                    <w:rPr>
                      <w:rFonts w:ascii="Cambria Math" w:eastAsiaTheme="minorEastAsia" w:hAnsi="Cambria Math" w:cs="Arial"/>
                      <w:i/>
                      <w:lang w:val="en-US"/>
                    </w:rPr>
                  </m:ctrlPr>
                </m:sSubPr>
                <m:e>
                  <m:r>
                    <w:rPr>
                      <w:rFonts w:ascii="Cambria Math" w:eastAsiaTheme="minorEastAsia" w:hAnsi="Cambria Math" w:cs="Arial"/>
                      <w:lang w:val="en-US"/>
                    </w:rPr>
                    <m:t>x'</m:t>
                  </m:r>
                </m:e>
                <m:sub>
                  <m:r>
                    <w:rPr>
                      <w:rFonts w:ascii="Cambria Math" w:eastAsiaTheme="minorEastAsia" w:hAnsi="Cambria Math" w:cs="Arial"/>
                      <w:lang w:val="en-US"/>
                    </w:rPr>
                    <m:t>i</m:t>
                  </m:r>
                </m:sub>
              </m:sSub>
              <m:r>
                <w:rPr>
                  <w:rFonts w:ascii="Cambria Math" w:eastAsiaTheme="minorEastAsia" w:hAnsi="Cambria Math" w:cs="Arial"/>
                  <w:lang w:val="en-US"/>
                </w:rPr>
                <m:t>)-</m:t>
              </m:r>
              <m:r>
                <m:rPr>
                  <m:sty m:val="p"/>
                </m:rPr>
                <w:rPr>
                  <w:rFonts w:ascii="Cambria Math" w:eastAsiaTheme="minorEastAsia" w:hAnsi="Cambria Math" w:cs="Arial"/>
                  <w:lang w:val="en-US"/>
                </w:rPr>
                <m:t>SHAP</m:t>
              </m:r>
              <m:r>
                <w:rPr>
                  <w:rFonts w:ascii="Cambria Math" w:eastAsiaTheme="minorEastAsia" w:hAnsi="Cambria Math" w:cs="Arial"/>
                  <w:lang w:val="en-US"/>
                </w:rPr>
                <m:t>(</m:t>
              </m:r>
              <m:sSub>
                <m:sSubPr>
                  <m:ctrlPr>
                    <w:rPr>
                      <w:rFonts w:ascii="Cambria Math" w:eastAsiaTheme="minorEastAsia" w:hAnsi="Cambria Math" w:cs="Arial"/>
                      <w:i/>
                      <w:lang w:val="en-US"/>
                    </w:rPr>
                  </m:ctrlPr>
                </m:sSubPr>
                <m:e>
                  <m:r>
                    <w:rPr>
                      <w:rFonts w:ascii="Cambria Math" w:eastAsiaTheme="minorEastAsia" w:hAnsi="Cambria Math" w:cs="Arial"/>
                      <w:lang w:val="en-US"/>
                    </w:rPr>
                    <m:t>x</m:t>
                  </m:r>
                </m:e>
                <m:sub>
                  <m:r>
                    <w:rPr>
                      <w:rFonts w:ascii="Cambria Math" w:eastAsiaTheme="minorEastAsia" w:hAnsi="Cambria Math" w:cs="Arial"/>
                      <w:lang w:val="en-US"/>
                    </w:rPr>
                    <m:t>i</m:t>
                  </m:r>
                </m:sub>
              </m:sSub>
              <m:r>
                <w:rPr>
                  <w:rFonts w:ascii="Cambria Math" w:eastAsiaTheme="minorEastAsia" w:hAnsi="Cambria Math" w:cs="Arial"/>
                  <w:lang w:val="en-US"/>
                </w:rPr>
                <m:t xml:space="preserve">) | </m:t>
              </m:r>
              <m:r>
                <m:rPr>
                  <m:sty m:val="p"/>
                </m:rPr>
                <w:rPr>
                  <w:rFonts w:ascii="Cambria Math" w:eastAsiaTheme="minorEastAsia" w:hAnsi="Cambria Math" w:cs="Arial"/>
                  <w:lang w:val="en-US"/>
                </w:rPr>
                <m:t>i</m:t>
              </m:r>
              <m:r>
                <w:rPr>
                  <w:rFonts w:ascii="Cambria Math" w:eastAsiaTheme="minorEastAsia" w:hAnsi="Cambria Math" w:cs="Arial"/>
                  <w:lang w:val="en-US"/>
                </w:rPr>
                <m:t>∈</m:t>
              </m:r>
              <m:r>
                <m:rPr>
                  <m:sty m:val="p"/>
                </m:rPr>
                <w:rPr>
                  <w:rFonts w:ascii="Cambria Math" w:eastAsiaTheme="minorEastAsia" w:hAnsi="Cambria Math" w:cs="Arial"/>
                  <w:lang w:val="en-US"/>
                </w:rPr>
                <m:t>diff</m:t>
              </m:r>
              <m:r>
                <w:rPr>
                  <w:rFonts w:ascii="Cambria Math" w:eastAsiaTheme="minorEastAsia" w:hAnsi="Cambria Math" w:cs="Arial"/>
                  <w:lang w:val="en-US"/>
                </w:rPr>
                <m:t xml:space="preserve"> </m:t>
              </m:r>
            </m:e>
          </m:d>
          <m:r>
            <w:rPr>
              <w:rFonts w:ascii="Cambria Math" w:eastAsiaTheme="minorEastAsia" w:hAnsi="Cambria Math" w:cs="Arial"/>
              <w:lang w:val="en-US"/>
            </w:rPr>
            <m:t xml:space="preserve"> </m:t>
          </m:r>
        </m:oMath>
      </m:oMathPara>
    </w:p>
    <w:p w14:paraId="0D650126" w14:textId="77777777" w:rsidR="004044A0" w:rsidRPr="0057620B" w:rsidRDefault="004044A0" w:rsidP="009B644D">
      <w:pPr>
        <w:pStyle w:val="Geenafstand"/>
        <w:spacing w:line="360" w:lineRule="auto"/>
        <w:ind w:left="720"/>
        <w:rPr>
          <w:rFonts w:ascii="Arial" w:eastAsiaTheme="minorEastAsia" w:hAnsi="Arial" w:cs="Arial"/>
          <w:i/>
          <w:lang w:val="en-US"/>
        </w:rPr>
      </w:pPr>
    </w:p>
    <w:p w14:paraId="0050E9B8" w14:textId="37672397" w:rsidR="00584949" w:rsidRPr="0057620B" w:rsidRDefault="00584949" w:rsidP="00D43CC1">
      <w:pPr>
        <w:pStyle w:val="Geenafstand"/>
        <w:numPr>
          <w:ilvl w:val="0"/>
          <w:numId w:val="5"/>
        </w:numPr>
        <w:spacing w:line="360" w:lineRule="auto"/>
        <w:rPr>
          <w:rFonts w:ascii="Arial" w:eastAsiaTheme="minorEastAsia" w:hAnsi="Arial" w:cs="Arial"/>
          <w:lang w:val="en-US"/>
        </w:rPr>
      </w:pPr>
      <w:r w:rsidRPr="0057620B">
        <w:rPr>
          <w:rFonts w:ascii="Arial" w:eastAsiaTheme="minorEastAsia" w:hAnsi="Arial" w:cs="Arial"/>
          <w:lang w:val="en-US"/>
        </w:rPr>
        <w:t xml:space="preserve">To make the counterfactual instance sparser as compared to the </w:t>
      </w:r>
      <w:r w:rsidR="00E40F22" w:rsidRPr="0057620B">
        <w:rPr>
          <w:rFonts w:ascii="Arial" w:eastAsiaTheme="minorEastAsia" w:hAnsi="Arial" w:cs="Arial"/>
          <w:lang w:val="en-US"/>
        </w:rPr>
        <w:t>input</w:t>
      </w:r>
      <w:r w:rsidRPr="0057620B">
        <w:rPr>
          <w:rFonts w:ascii="Arial" w:eastAsiaTheme="minorEastAsia" w:hAnsi="Arial" w:cs="Arial"/>
          <w:lang w:val="en-US"/>
        </w:rPr>
        <w:t xml:space="preserve"> instance, we need to remove the </w:t>
      </w:r>
      <w:r w:rsidR="00EB4F5B" w:rsidRPr="0057620B">
        <w:rPr>
          <w:rFonts w:ascii="Arial" w:eastAsiaTheme="minorEastAsia" w:hAnsi="Arial" w:cs="Arial"/>
          <w:lang w:val="en-US"/>
        </w:rPr>
        <w:t xml:space="preserve">irrelevant </w:t>
      </w:r>
      <w:r w:rsidR="00F01F02" w:rsidRPr="0057620B">
        <w:rPr>
          <w:rFonts w:ascii="Arial" w:eastAsiaTheme="minorEastAsia" w:hAnsi="Arial" w:cs="Arial"/>
          <w:lang w:val="en-US"/>
        </w:rPr>
        <w:t xml:space="preserve">feature </w:t>
      </w:r>
      <w:r w:rsidRPr="0057620B">
        <w:rPr>
          <w:rFonts w:ascii="Arial" w:eastAsiaTheme="minorEastAsia" w:hAnsi="Arial" w:cs="Arial"/>
          <w:lang w:val="en-US"/>
        </w:rPr>
        <w:t xml:space="preserve">differences. If the prediction goes down from the </w:t>
      </w:r>
      <w:r w:rsidR="00E40F22" w:rsidRPr="0057620B">
        <w:rPr>
          <w:rFonts w:ascii="Arial" w:eastAsiaTheme="minorEastAsia" w:hAnsi="Arial" w:cs="Arial"/>
          <w:lang w:val="en-US"/>
        </w:rPr>
        <w:t>input</w:t>
      </w:r>
      <w:r w:rsidRPr="0057620B">
        <w:rPr>
          <w:rFonts w:ascii="Arial" w:eastAsiaTheme="minorEastAsia" w:hAnsi="Arial" w:cs="Arial"/>
          <w:lang w:val="en-US"/>
        </w:rPr>
        <w:t>- to the counterfactual instance, or becomes more negative, we expect the features with negative SHAP change to be most relevant.</w:t>
      </w:r>
      <w:r w:rsidR="00586861" w:rsidRPr="0057620B">
        <w:rPr>
          <w:rFonts w:ascii="Arial" w:eastAsiaTheme="minorEastAsia" w:hAnsi="Arial" w:cs="Arial"/>
          <w:lang w:val="en-US"/>
        </w:rPr>
        <w:t xml:space="preserve"> </w:t>
      </w:r>
      <w:r w:rsidR="00D252FC" w:rsidRPr="0057620B">
        <w:rPr>
          <w:rFonts w:ascii="Arial" w:eastAsiaTheme="minorEastAsia" w:hAnsi="Arial" w:cs="Arial"/>
          <w:lang w:val="en-US"/>
        </w:rPr>
        <w:t>On the other hand</w:t>
      </w:r>
      <w:r w:rsidR="00586861" w:rsidRPr="0057620B">
        <w:rPr>
          <w:rFonts w:ascii="Arial" w:eastAsiaTheme="minorEastAsia" w:hAnsi="Arial" w:cs="Arial"/>
          <w:lang w:val="en-US"/>
        </w:rPr>
        <w:t>, positive SHAP changes are</w:t>
      </w:r>
      <w:r w:rsidR="009C1010" w:rsidRPr="0057620B">
        <w:rPr>
          <w:rFonts w:ascii="Arial" w:eastAsiaTheme="minorEastAsia" w:hAnsi="Arial" w:cs="Arial"/>
          <w:lang w:val="en-US"/>
        </w:rPr>
        <w:t xml:space="preserve"> defined to be </w:t>
      </w:r>
      <m:oMath>
        <m:r>
          <m:rPr>
            <m:sty m:val="p"/>
          </m:rPr>
          <w:rPr>
            <w:rFonts w:ascii="Cambria Math" w:hAnsi="Cambria Math" w:cs="Arial"/>
            <w:lang w:val="en-US"/>
          </w:rPr>
          <m:t>misaligned</m:t>
        </m:r>
      </m:oMath>
      <w:r w:rsidR="009C1010" w:rsidRPr="0057620B">
        <w:rPr>
          <w:rFonts w:ascii="Arial" w:eastAsiaTheme="minorEastAsia" w:hAnsi="Arial" w:cs="Arial"/>
          <w:lang w:val="en-US"/>
        </w:rPr>
        <w:t xml:space="preserve"> </w:t>
      </w:r>
      <w:r w:rsidR="00586861" w:rsidRPr="0057620B">
        <w:rPr>
          <w:rFonts w:ascii="Arial" w:eastAsiaTheme="minorEastAsia" w:hAnsi="Arial" w:cs="Arial"/>
          <w:lang w:val="en-US"/>
        </w:rPr>
        <w:t xml:space="preserve">with the change in prediction. </w:t>
      </w:r>
      <w:r w:rsidR="00A535AC" w:rsidRPr="0057620B">
        <w:rPr>
          <w:rFonts w:ascii="Arial" w:eastAsiaTheme="minorEastAsia" w:hAnsi="Arial" w:cs="Arial"/>
          <w:lang w:val="en-US"/>
        </w:rPr>
        <w:t>These feature</w:t>
      </w:r>
      <w:r w:rsidRPr="0057620B">
        <w:rPr>
          <w:rFonts w:ascii="Arial" w:eastAsiaTheme="minorEastAsia" w:hAnsi="Arial" w:cs="Arial"/>
          <w:lang w:val="en-US"/>
        </w:rPr>
        <w:t xml:space="preserve"> </w:t>
      </w:r>
      <w:r w:rsidR="00EB4F5B" w:rsidRPr="0057620B">
        <w:rPr>
          <w:rFonts w:ascii="Arial" w:eastAsiaTheme="minorEastAsia" w:hAnsi="Arial" w:cs="Arial"/>
          <w:lang w:val="en-US"/>
        </w:rPr>
        <w:t>differences</w:t>
      </w:r>
      <w:r w:rsidRPr="0057620B">
        <w:rPr>
          <w:rFonts w:ascii="Arial" w:eastAsiaTheme="minorEastAsia" w:hAnsi="Arial" w:cs="Arial"/>
          <w:lang w:val="en-US"/>
        </w:rPr>
        <w:t xml:space="preserve"> are most likely not relevant to help reach </w:t>
      </w:r>
      <w:r w:rsidR="00EB4F5B" w:rsidRPr="0057620B">
        <w:rPr>
          <w:rFonts w:ascii="Arial" w:eastAsiaTheme="minorEastAsia" w:hAnsi="Arial" w:cs="Arial"/>
          <w:lang w:val="en-US"/>
        </w:rPr>
        <w:t>the</w:t>
      </w:r>
      <w:r w:rsidRPr="0057620B">
        <w:rPr>
          <w:rFonts w:ascii="Arial" w:eastAsiaTheme="minorEastAsia" w:hAnsi="Arial" w:cs="Arial"/>
          <w:lang w:val="en-US"/>
        </w:rPr>
        <w:t xml:space="preserve"> counterfactual prediction, and could therefore possibly be filtered from the counterfactual instance</w:t>
      </w:r>
      <w:r w:rsidR="00A535AC" w:rsidRPr="0057620B">
        <w:rPr>
          <w:rFonts w:ascii="Arial" w:eastAsiaTheme="minorEastAsia" w:hAnsi="Arial" w:cs="Arial"/>
          <w:lang w:val="en-US"/>
        </w:rPr>
        <w:t xml:space="preserve">. </w:t>
      </w:r>
      <w:r w:rsidR="00F01F02" w:rsidRPr="0057620B">
        <w:rPr>
          <w:rFonts w:ascii="Arial" w:eastAsiaTheme="minorEastAsia" w:hAnsi="Arial" w:cs="Arial"/>
          <w:lang w:val="en-US"/>
        </w:rPr>
        <w:t xml:space="preserve"> </w:t>
      </w:r>
    </w:p>
    <w:p w14:paraId="134CE8E2" w14:textId="77777777" w:rsidR="004044A0" w:rsidRPr="0057620B" w:rsidRDefault="004044A0" w:rsidP="004044A0">
      <w:pPr>
        <w:pStyle w:val="Geenafstand"/>
        <w:spacing w:line="360" w:lineRule="auto"/>
        <w:rPr>
          <w:rFonts w:ascii="Arial" w:eastAsiaTheme="minorEastAsia" w:hAnsi="Arial" w:cs="Arial"/>
          <w:lang w:val="en-US"/>
        </w:rPr>
      </w:pPr>
    </w:p>
    <w:p w14:paraId="4511EE25" w14:textId="03FACD66" w:rsidR="0050383C" w:rsidRPr="0057620B" w:rsidRDefault="00B04669" w:rsidP="002E7698">
      <w:pPr>
        <w:pStyle w:val="Geenafstand"/>
        <w:spacing w:line="360" w:lineRule="auto"/>
        <w:rPr>
          <w:rFonts w:ascii="Arial" w:eastAsiaTheme="minorEastAsia" w:hAnsi="Arial" w:cs="Arial"/>
          <w:lang w:val="en-US"/>
        </w:rPr>
      </w:pPr>
      <m:oMathPara>
        <m:oMath>
          <m:r>
            <m:rPr>
              <m:sty m:val="p"/>
            </m:rPr>
            <w:rPr>
              <w:rFonts w:ascii="Cambria Math" w:hAnsi="Cambria Math" w:cs="Arial"/>
              <w:lang w:val="en-US"/>
            </w:rPr>
            <m:t>misaligned</m:t>
          </m:r>
          <m:r>
            <w:rPr>
              <w:rFonts w:ascii="Cambria Math" w:hAnsi="Cambria Math" w:cs="Arial"/>
              <w:lang w:val="en-US"/>
            </w:rPr>
            <m:t>=</m:t>
          </m:r>
          <m:d>
            <m:dPr>
              <m:begChr m:val="{"/>
              <m:endChr m:val=""/>
              <m:ctrlPr>
                <w:rPr>
                  <w:rFonts w:ascii="Cambria Math" w:eastAsiaTheme="minorEastAsia" w:hAnsi="Cambria Math" w:cs="Arial"/>
                  <w:i/>
                  <w:lang w:val="en-US"/>
                </w:rPr>
              </m:ctrlPr>
            </m:dPr>
            <m:e>
              <m:r>
                <w:rPr>
                  <w:rFonts w:ascii="Cambria Math" w:eastAsiaTheme="minorEastAsia" w:hAnsi="Cambria Math" w:cs="Arial"/>
                  <w:lang w:val="en-US"/>
                </w:rPr>
                <m:t xml:space="preserve"> </m:t>
              </m:r>
              <m:eqArr>
                <m:eqArrPr>
                  <m:ctrlPr>
                    <w:rPr>
                      <w:rFonts w:ascii="Cambria Math" w:eastAsiaTheme="minorEastAsia" w:hAnsi="Cambria Math" w:cs="Arial"/>
                      <w:i/>
                      <w:lang w:val="en-US"/>
                    </w:rPr>
                  </m:ctrlPr>
                </m:eqArrPr>
                <m:e>
                  <m:r>
                    <w:rPr>
                      <w:rFonts w:ascii="Cambria Math" w:hAnsi="Cambria Math" w:cs="Arial"/>
                      <w:lang w:val="en-US"/>
                    </w:rPr>
                    <m:t xml:space="preserve"> </m:t>
                  </m:r>
                  <m:d>
                    <m:dPr>
                      <m:begChr m:val="{"/>
                      <m:endChr m:val="}"/>
                      <m:ctrlPr>
                        <w:rPr>
                          <w:rFonts w:ascii="Cambria Math" w:eastAsiaTheme="minorEastAsia" w:hAnsi="Cambria Math" w:cs="Arial"/>
                          <w:i/>
                          <w:lang w:val="en-US"/>
                        </w:rPr>
                      </m:ctrlPr>
                    </m:dPr>
                    <m:e>
                      <m:r>
                        <w:rPr>
                          <w:rFonts w:ascii="Cambria Math" w:eastAsiaTheme="minorEastAsia" w:hAnsi="Cambria Math" w:cs="Arial"/>
                          <w:lang w:val="en-US"/>
                        </w:rPr>
                        <m:t xml:space="preserve"> i | </m:t>
                      </m:r>
                      <m:sSub>
                        <m:sSubPr>
                          <m:ctrlPr>
                            <w:rPr>
                              <w:rFonts w:ascii="Cambria Math" w:eastAsiaTheme="minorEastAsia" w:hAnsi="Cambria Math" w:cs="Arial"/>
                              <w:i/>
                              <w:lang w:val="en-US"/>
                            </w:rPr>
                          </m:ctrlPr>
                        </m:sSubPr>
                        <m:e>
                          <m:r>
                            <m:rPr>
                              <m:sty m:val="p"/>
                            </m:rPr>
                            <w:rPr>
                              <w:rFonts w:ascii="Cambria Math" w:eastAsiaTheme="minorEastAsia" w:hAnsi="Cambria Math" w:cs="Arial"/>
                              <w:lang w:val="en-US"/>
                            </w:rPr>
                            <m:t>SHAP_change</m:t>
                          </m:r>
                        </m:e>
                        <m:sub>
                          <m:r>
                            <w:rPr>
                              <w:rFonts w:ascii="Cambria Math" w:eastAsiaTheme="minorEastAsia" w:hAnsi="Cambria Math" w:cs="Arial"/>
                              <w:lang w:val="en-US"/>
                            </w:rPr>
                            <m:t>i</m:t>
                          </m:r>
                        </m:sub>
                      </m:sSub>
                      <m:r>
                        <w:rPr>
                          <w:rFonts w:ascii="Cambria Math" w:eastAsiaTheme="minorEastAsia" w:hAnsi="Cambria Math" w:cs="Arial"/>
                          <w:lang w:val="en-US"/>
                        </w:rPr>
                        <m:t xml:space="preserve"> &gt;ϵ </m:t>
                      </m:r>
                    </m:e>
                  </m:d>
                  <m:r>
                    <w:rPr>
                      <w:rFonts w:ascii="Cambria Math" w:hAnsi="Cambria Math" w:cs="Arial"/>
                      <w:lang w:val="en-US"/>
                    </w:rPr>
                    <m:t>,  &amp;</m:t>
                  </m:r>
                  <m:r>
                    <m:rPr>
                      <m:sty m:val="p"/>
                    </m:rPr>
                    <w:rPr>
                      <w:rFonts w:ascii="Cambria Math" w:hAnsi="Cambria Math" w:cs="Arial"/>
                      <w:lang w:val="en-US"/>
                    </w:rPr>
                    <m:t>if</m:t>
                  </m:r>
                  <m:r>
                    <w:rPr>
                      <w:rFonts w:ascii="Cambria Math" w:hAnsi="Cambria Math" w:cs="Arial"/>
                      <w:lang w:val="en-US"/>
                    </w:rPr>
                    <m:t xml:space="preserve"> f(x') - f(x)&lt;0</m:t>
                  </m:r>
                </m:e>
                <m:e>
                  <m:d>
                    <m:dPr>
                      <m:begChr m:val="{"/>
                      <m:endChr m:val="}"/>
                      <m:ctrlPr>
                        <w:rPr>
                          <w:rFonts w:ascii="Cambria Math" w:eastAsiaTheme="minorEastAsia" w:hAnsi="Cambria Math" w:cs="Arial"/>
                          <w:i/>
                          <w:lang w:val="en-US"/>
                        </w:rPr>
                      </m:ctrlPr>
                    </m:dPr>
                    <m:e>
                      <m:r>
                        <w:rPr>
                          <w:rFonts w:ascii="Cambria Math" w:eastAsiaTheme="minorEastAsia" w:hAnsi="Cambria Math" w:cs="Arial"/>
                          <w:lang w:val="en-US"/>
                        </w:rPr>
                        <m:t xml:space="preserve"> i | </m:t>
                      </m:r>
                      <m:sSub>
                        <m:sSubPr>
                          <m:ctrlPr>
                            <w:rPr>
                              <w:rFonts w:ascii="Cambria Math" w:eastAsiaTheme="minorEastAsia" w:hAnsi="Cambria Math" w:cs="Arial"/>
                              <w:iCs/>
                              <w:lang w:val="en-US"/>
                            </w:rPr>
                          </m:ctrlPr>
                        </m:sSubPr>
                        <m:e>
                          <m:r>
                            <m:rPr>
                              <m:sty m:val="p"/>
                            </m:rPr>
                            <w:rPr>
                              <w:rFonts w:ascii="Cambria Math" w:eastAsiaTheme="minorEastAsia" w:hAnsi="Cambria Math" w:cs="Arial"/>
                              <w:lang w:val="en-US"/>
                            </w:rPr>
                            <m:t>SHAP_change</m:t>
                          </m:r>
                        </m:e>
                        <m:sub>
                          <m:r>
                            <m:rPr>
                              <m:sty m:val="p"/>
                            </m:rPr>
                            <w:rPr>
                              <w:rFonts w:ascii="Cambria Math" w:eastAsiaTheme="minorEastAsia" w:hAnsi="Cambria Math" w:cs="Arial"/>
                              <w:lang w:val="en-US"/>
                            </w:rPr>
                            <m:t>i</m:t>
                          </m:r>
                        </m:sub>
                      </m:sSub>
                      <m:r>
                        <w:rPr>
                          <w:rFonts w:ascii="Cambria Math" w:hAnsi="Cambria Math" w:cs="Arial"/>
                          <w:lang w:val="en-US"/>
                        </w:rPr>
                        <m:t>&lt;-</m:t>
                      </m:r>
                      <m:r>
                        <w:rPr>
                          <w:rFonts w:ascii="Cambria Math" w:eastAsiaTheme="minorEastAsia" w:hAnsi="Cambria Math" w:cs="Arial"/>
                          <w:lang w:val="en-US"/>
                        </w:rPr>
                        <m:t xml:space="preserve">ϵ </m:t>
                      </m:r>
                    </m:e>
                  </m:d>
                  <m:r>
                    <w:rPr>
                      <w:rFonts w:ascii="Cambria Math" w:hAnsi="Cambria Math" w:cs="Arial"/>
                      <w:lang w:val="en-US"/>
                    </w:rPr>
                    <m:t>,  &amp;</m:t>
                  </m:r>
                  <m:r>
                    <m:rPr>
                      <m:sty m:val="p"/>
                    </m:rPr>
                    <w:rPr>
                      <w:rFonts w:ascii="Cambria Math" w:hAnsi="Cambria Math" w:cs="Arial"/>
                      <w:lang w:val="en-US"/>
                    </w:rPr>
                    <m:t>otherwise</m:t>
                  </m:r>
                </m:e>
              </m:eqArr>
            </m:e>
          </m:d>
        </m:oMath>
      </m:oMathPara>
    </w:p>
    <w:p w14:paraId="47E902DE" w14:textId="77777777" w:rsidR="004044A0" w:rsidRPr="0057620B" w:rsidRDefault="004044A0" w:rsidP="002E7698">
      <w:pPr>
        <w:pStyle w:val="Geenafstand"/>
        <w:spacing w:line="360" w:lineRule="auto"/>
        <w:rPr>
          <w:rFonts w:ascii="Arial" w:eastAsiaTheme="minorEastAsia" w:hAnsi="Arial" w:cs="Arial"/>
          <w:lang w:val="en-US"/>
        </w:rPr>
      </w:pPr>
    </w:p>
    <w:p w14:paraId="7F28C050" w14:textId="6FA0C904" w:rsidR="004044A0" w:rsidRPr="0057620B" w:rsidRDefault="00EB4F5B" w:rsidP="00F37FE8">
      <w:pPr>
        <w:pStyle w:val="Geenafstand"/>
        <w:numPr>
          <w:ilvl w:val="0"/>
          <w:numId w:val="5"/>
        </w:numPr>
        <w:spacing w:line="360" w:lineRule="auto"/>
        <w:rPr>
          <w:rFonts w:ascii="Arial" w:eastAsiaTheme="minorEastAsia" w:hAnsi="Arial" w:cs="Arial"/>
          <w:lang w:val="en-US"/>
        </w:rPr>
      </w:pPr>
      <w:r w:rsidRPr="0057620B">
        <w:rPr>
          <w:rFonts w:ascii="Arial" w:eastAsiaTheme="minorEastAsia" w:hAnsi="Arial" w:cs="Arial"/>
          <w:lang w:val="en-US"/>
        </w:rPr>
        <w:t xml:space="preserve">The next step is to </w:t>
      </w:r>
      <w:r w:rsidR="00F37FE8" w:rsidRPr="0057620B">
        <w:rPr>
          <w:rFonts w:ascii="Arial" w:eastAsiaTheme="minorEastAsia" w:hAnsi="Arial" w:cs="Arial"/>
          <w:lang w:val="en-US"/>
        </w:rPr>
        <w:t>check if</w:t>
      </w:r>
      <w:r w:rsidRPr="0057620B">
        <w:rPr>
          <w:rFonts w:ascii="Arial" w:eastAsiaTheme="minorEastAsia" w:hAnsi="Arial" w:cs="Arial"/>
          <w:lang w:val="en-US"/>
        </w:rPr>
        <w:t xml:space="preserve"> the feature differences </w:t>
      </w:r>
      <w:r w:rsidR="000945E8" w:rsidRPr="0057620B">
        <w:rPr>
          <w:rFonts w:ascii="Arial" w:eastAsiaTheme="minorEastAsia" w:hAnsi="Arial" w:cs="Arial"/>
          <w:lang w:val="en-US"/>
        </w:rPr>
        <w:t>with</w:t>
      </w:r>
      <w:r w:rsidRPr="0057620B">
        <w:rPr>
          <w:rFonts w:ascii="Arial" w:eastAsiaTheme="minorEastAsia" w:hAnsi="Arial" w:cs="Arial"/>
          <w:lang w:val="en-US"/>
        </w:rPr>
        <w:t xml:space="preserve"> </w:t>
      </w:r>
      <m:oMath>
        <m:r>
          <m:rPr>
            <m:sty m:val="p"/>
          </m:rPr>
          <w:rPr>
            <w:rFonts w:ascii="Cambria Math" w:hAnsi="Cambria Math" w:cs="Arial"/>
            <w:lang w:val="en-US"/>
          </w:rPr>
          <m:t>misaligned</m:t>
        </m:r>
      </m:oMath>
      <w:r w:rsidR="009C1010" w:rsidRPr="0057620B">
        <w:rPr>
          <w:rFonts w:ascii="Arial" w:eastAsiaTheme="minorEastAsia" w:hAnsi="Arial" w:cs="Arial"/>
          <w:lang w:val="en-US"/>
        </w:rPr>
        <w:t xml:space="preserve"> </w:t>
      </w:r>
      <w:r w:rsidRPr="0057620B">
        <w:rPr>
          <w:rFonts w:ascii="Arial" w:eastAsiaTheme="minorEastAsia" w:hAnsi="Arial" w:cs="Arial"/>
          <w:lang w:val="en-US"/>
        </w:rPr>
        <w:t>SHAP change</w:t>
      </w:r>
      <w:r w:rsidR="00F37FE8" w:rsidRPr="0057620B">
        <w:rPr>
          <w:rFonts w:ascii="Arial" w:eastAsiaTheme="minorEastAsia" w:hAnsi="Arial" w:cs="Arial"/>
          <w:lang w:val="en-US"/>
        </w:rPr>
        <w:t xml:space="preserve"> can be removed</w:t>
      </w:r>
      <w:r w:rsidRPr="0057620B">
        <w:rPr>
          <w:rFonts w:ascii="Arial" w:eastAsiaTheme="minorEastAsia" w:hAnsi="Arial" w:cs="Arial"/>
          <w:lang w:val="en-US"/>
        </w:rPr>
        <w:t xml:space="preserve">. </w:t>
      </w:r>
      <w:r w:rsidR="009C1010" w:rsidRPr="0057620B">
        <w:rPr>
          <w:rFonts w:ascii="Arial" w:eastAsiaTheme="minorEastAsia" w:hAnsi="Arial" w:cs="Arial"/>
          <w:lang w:val="en-US"/>
        </w:rPr>
        <w:t xml:space="preserve">‘Removing’ in this context </w:t>
      </w:r>
      <w:r w:rsidRPr="0057620B">
        <w:rPr>
          <w:rFonts w:ascii="Arial" w:eastAsiaTheme="minorEastAsia" w:hAnsi="Arial" w:cs="Arial"/>
          <w:lang w:val="en-US"/>
        </w:rPr>
        <w:t xml:space="preserve">means that the feature value of the counterfactual </w:t>
      </w:r>
      <m:oMath>
        <m:sSub>
          <m:sSubPr>
            <m:ctrlPr>
              <w:rPr>
                <w:rFonts w:ascii="Cambria Math" w:hAnsi="Cambria Math" w:cs="Arial"/>
                <w:i/>
                <w:lang w:val="en-US"/>
              </w:rPr>
            </m:ctrlPr>
          </m:sSubPr>
          <m:e>
            <m:r>
              <w:rPr>
                <w:rFonts w:ascii="Cambria Math" w:hAnsi="Cambria Math" w:cs="Arial"/>
                <w:lang w:val="en-US"/>
              </w:rPr>
              <m:t>x'</m:t>
            </m:r>
          </m:e>
          <m:sub>
            <m:r>
              <w:rPr>
                <w:rFonts w:ascii="Cambria Math" w:hAnsi="Cambria Math" w:cs="Arial"/>
                <w:lang w:val="en-US"/>
              </w:rPr>
              <m:t>i</m:t>
            </m:r>
          </m:sub>
        </m:sSub>
      </m:oMath>
      <w:r w:rsidR="002A75CC" w:rsidRPr="0057620B">
        <w:rPr>
          <w:rFonts w:ascii="Arial" w:eastAsiaTheme="minorEastAsia" w:hAnsi="Arial" w:cs="Arial"/>
          <w:lang w:val="en-US"/>
        </w:rPr>
        <w:t xml:space="preserve"> </w:t>
      </w:r>
      <w:r w:rsidRPr="0057620B">
        <w:rPr>
          <w:rFonts w:ascii="Arial" w:eastAsiaTheme="minorEastAsia" w:hAnsi="Arial" w:cs="Arial"/>
          <w:lang w:val="en-US"/>
        </w:rPr>
        <w:t>is replaced with the feature value</w:t>
      </w:r>
      <w:r w:rsidR="009C1010" w:rsidRPr="0057620B">
        <w:rPr>
          <w:rFonts w:ascii="Arial" w:eastAsiaTheme="minorEastAsia" w:hAnsi="Arial" w:cs="Arial"/>
          <w:lang w:val="en-US"/>
        </w:rPr>
        <w:t xml:space="preserve"> of the input instance </w:t>
      </w:r>
      <m:oMath>
        <m:sSub>
          <m:sSubPr>
            <m:ctrlPr>
              <w:rPr>
                <w:rFonts w:ascii="Cambria Math" w:hAnsi="Cambria Math" w:cs="Arial"/>
                <w:i/>
                <w:lang w:val="en-US"/>
              </w:rPr>
            </m:ctrlPr>
          </m:sSubPr>
          <m:e>
            <m:r>
              <w:rPr>
                <w:rFonts w:ascii="Cambria Math" w:hAnsi="Cambria Math" w:cs="Arial"/>
                <w:lang w:val="en-US"/>
              </w:rPr>
              <m:t>x</m:t>
            </m:r>
          </m:e>
          <m:sub>
            <m:r>
              <w:rPr>
                <w:rFonts w:ascii="Cambria Math" w:hAnsi="Cambria Math" w:cs="Arial"/>
                <w:lang w:val="en-US"/>
              </w:rPr>
              <m:t>i</m:t>
            </m:r>
          </m:sub>
        </m:sSub>
      </m:oMath>
      <w:r w:rsidRPr="0057620B">
        <w:rPr>
          <w:rFonts w:ascii="Arial" w:eastAsiaTheme="minorEastAsia" w:hAnsi="Arial" w:cs="Arial"/>
          <w:lang w:val="en-US"/>
        </w:rPr>
        <w:t xml:space="preserve">. </w:t>
      </w:r>
      <w:r w:rsidR="00F37FE8" w:rsidRPr="0057620B">
        <w:rPr>
          <w:rFonts w:ascii="Arial" w:eastAsiaTheme="minorEastAsia" w:hAnsi="Arial" w:cs="Arial"/>
          <w:lang w:val="en-US"/>
        </w:rPr>
        <w:t xml:space="preserve">If the prediction of this filtered counterfactual </w:t>
      </w:r>
      <m:oMath>
        <m:r>
          <w:rPr>
            <w:rFonts w:ascii="Cambria Math" w:hAnsi="Cambria Math" w:cs="Arial"/>
            <w:lang w:val="en-US"/>
          </w:rPr>
          <m:t>f((x'∖</m:t>
        </m:r>
        <m:d>
          <m:dPr>
            <m:begChr m:val="{"/>
            <m:endChr m:val="}"/>
            <m:ctrlPr>
              <w:rPr>
                <w:rFonts w:ascii="Cambria Math" w:hAnsi="Cambria Math" w:cs="Arial"/>
                <w:i/>
                <w:lang w:val="en-US"/>
              </w:rPr>
            </m:ctrlPr>
          </m:dPr>
          <m:e>
            <m:sSub>
              <m:sSubPr>
                <m:ctrlPr>
                  <w:rPr>
                    <w:rFonts w:ascii="Cambria Math" w:hAnsi="Cambria Math" w:cs="Arial"/>
                    <w:i/>
                    <w:lang w:val="en-US"/>
                  </w:rPr>
                </m:ctrlPr>
              </m:sSubPr>
              <m:e>
                <m:r>
                  <w:rPr>
                    <w:rFonts w:ascii="Cambria Math" w:hAnsi="Cambria Math" w:cs="Arial"/>
                    <w:lang w:val="en-US"/>
                  </w:rPr>
                  <m:t>x'</m:t>
                </m:r>
              </m:e>
              <m:sub>
                <m:r>
                  <w:rPr>
                    <w:rFonts w:ascii="Cambria Math" w:hAnsi="Cambria Math" w:cs="Arial"/>
                    <w:lang w:val="en-US"/>
                  </w:rPr>
                  <m:t>i</m:t>
                </m:r>
              </m:sub>
            </m:sSub>
          </m:e>
        </m:d>
        <m:r>
          <w:rPr>
            <w:rFonts w:ascii="Cambria Math" w:hAnsi="Cambria Math" w:cs="Arial"/>
            <w:lang w:val="en-US"/>
          </w:rPr>
          <m:t>)∪</m:t>
        </m:r>
        <m:d>
          <m:dPr>
            <m:begChr m:val="{"/>
            <m:endChr m:val="}"/>
            <m:ctrlPr>
              <w:rPr>
                <w:rFonts w:ascii="Cambria Math" w:hAnsi="Cambria Math" w:cs="Arial"/>
                <w:i/>
                <w:lang w:val="en-US"/>
              </w:rPr>
            </m:ctrlPr>
          </m:dPr>
          <m:e>
            <m:sSub>
              <m:sSubPr>
                <m:ctrlPr>
                  <w:rPr>
                    <w:rFonts w:ascii="Cambria Math" w:hAnsi="Cambria Math" w:cs="Arial"/>
                    <w:i/>
                    <w:lang w:val="en-US"/>
                  </w:rPr>
                </m:ctrlPr>
              </m:sSubPr>
              <m:e>
                <m:r>
                  <w:rPr>
                    <w:rFonts w:ascii="Cambria Math" w:hAnsi="Cambria Math" w:cs="Arial"/>
                    <w:lang w:val="en-US"/>
                  </w:rPr>
                  <m:t>x</m:t>
                </m:r>
              </m:e>
              <m:sub>
                <m:r>
                  <w:rPr>
                    <w:rFonts w:ascii="Cambria Math" w:hAnsi="Cambria Math" w:cs="Arial"/>
                    <w:lang w:val="en-US"/>
                  </w:rPr>
                  <m:t>i</m:t>
                </m:r>
              </m:sub>
            </m:sSub>
          </m:e>
        </m:d>
        <m:r>
          <w:rPr>
            <w:rFonts w:ascii="Cambria Math" w:hAnsi="Cambria Math" w:cs="Arial"/>
            <w:lang w:val="en-US"/>
          </w:rPr>
          <m:t>)</m:t>
        </m:r>
      </m:oMath>
      <w:r w:rsidR="00F37FE8" w:rsidRPr="0057620B">
        <w:rPr>
          <w:rFonts w:ascii="Arial" w:eastAsiaTheme="minorEastAsia" w:hAnsi="Arial" w:cs="Arial"/>
          <w:lang w:val="en-US"/>
        </w:rPr>
        <w:t xml:space="preserve"> stays the same as the target </w:t>
      </w:r>
      <m:oMath>
        <m:r>
          <w:rPr>
            <w:rFonts w:ascii="Cambria Math" w:hAnsi="Cambria Math" w:cs="Arial"/>
            <w:lang w:val="en-US"/>
          </w:rPr>
          <m:t>y'</m:t>
        </m:r>
      </m:oMath>
      <w:r w:rsidR="00F37FE8" w:rsidRPr="0057620B">
        <w:rPr>
          <w:rFonts w:ascii="Arial" w:eastAsiaTheme="minorEastAsia" w:hAnsi="Arial" w:cs="Arial"/>
          <w:lang w:val="en-US"/>
        </w:rPr>
        <w:t xml:space="preserve">, it is labelled as </w:t>
      </w:r>
      <m:oMath>
        <m:r>
          <m:rPr>
            <m:sty m:val="p"/>
          </m:rPr>
          <w:rPr>
            <w:rFonts w:ascii="Cambria Math" w:eastAsiaTheme="minorEastAsia" w:hAnsi="Cambria Math" w:cs="Arial"/>
            <w:lang w:val="en-US"/>
          </w:rPr>
          <m:t>irrelevant_diff</m:t>
        </m:r>
      </m:oMath>
      <w:r w:rsidR="00F37FE8" w:rsidRPr="0057620B">
        <w:rPr>
          <w:rFonts w:ascii="Arial" w:eastAsiaTheme="minorEastAsia" w:hAnsi="Arial" w:cs="Arial"/>
          <w:lang w:val="en-US"/>
        </w:rPr>
        <w:t>.</w:t>
      </w:r>
      <w:r w:rsidR="002A75CC" w:rsidRPr="0057620B">
        <w:rPr>
          <w:rFonts w:ascii="Arial" w:eastAsiaTheme="minorEastAsia" w:hAnsi="Arial" w:cs="Arial"/>
          <w:lang w:val="en-US"/>
        </w:rPr>
        <w:t xml:space="preserve"> </w:t>
      </w:r>
    </w:p>
    <w:p w14:paraId="208659A4" w14:textId="77777777" w:rsidR="00F37FE8" w:rsidRPr="0057620B" w:rsidRDefault="00F37FE8" w:rsidP="00F37FE8">
      <w:pPr>
        <w:pStyle w:val="Geenafstand"/>
        <w:spacing w:line="360" w:lineRule="auto"/>
        <w:rPr>
          <w:rFonts w:ascii="Arial" w:eastAsiaTheme="minorEastAsia" w:hAnsi="Arial" w:cs="Arial"/>
          <w:lang w:val="en-US"/>
        </w:rPr>
      </w:pPr>
    </w:p>
    <w:p w14:paraId="540D4482" w14:textId="77B4C04F" w:rsidR="00B04669" w:rsidRPr="0057620B" w:rsidRDefault="00B04669" w:rsidP="00B04669">
      <w:pPr>
        <w:pStyle w:val="Geenafstand"/>
        <w:spacing w:line="360" w:lineRule="auto"/>
        <w:ind w:left="360"/>
        <w:rPr>
          <w:rFonts w:ascii="Arial" w:eastAsiaTheme="minorEastAsia" w:hAnsi="Arial" w:cs="Arial"/>
          <w:lang w:val="en-US"/>
        </w:rPr>
      </w:pPr>
      <m:oMathPara>
        <m:oMath>
          <m:r>
            <m:rPr>
              <m:sty m:val="p"/>
            </m:rPr>
            <w:rPr>
              <w:rFonts w:ascii="Cambria Math" w:eastAsiaTheme="minorEastAsia" w:hAnsi="Cambria Math" w:cs="Arial"/>
              <w:lang w:val="en-US"/>
            </w:rPr>
            <m:t>irrelevant_diff</m:t>
          </m:r>
          <m:r>
            <w:rPr>
              <w:rFonts w:ascii="Cambria Math" w:eastAsiaTheme="minorEastAsia" w:hAnsi="Cambria Math" w:cs="Arial"/>
              <w:lang w:val="en-US"/>
            </w:rPr>
            <m:t xml:space="preserve"> = </m:t>
          </m:r>
          <m:d>
            <m:dPr>
              <m:begChr m:val="{"/>
              <m:endChr m:val="}"/>
              <m:ctrlPr>
                <w:rPr>
                  <w:rFonts w:ascii="Cambria Math" w:eastAsiaTheme="minorEastAsia" w:hAnsi="Cambria Math" w:cs="Arial"/>
                  <w:i/>
                  <w:lang w:val="en-US"/>
                </w:rPr>
              </m:ctrlPr>
            </m:dPr>
            <m:e>
              <m:r>
                <w:rPr>
                  <w:rFonts w:ascii="Cambria Math" w:hAnsi="Cambria Math" w:cs="Arial"/>
                  <w:lang w:val="en-US"/>
                </w:rPr>
                <m:t xml:space="preserve"> i∈</m:t>
              </m:r>
              <m:r>
                <m:rPr>
                  <m:sty m:val="p"/>
                </m:rPr>
                <w:rPr>
                  <w:rFonts w:ascii="Cambria Math" w:hAnsi="Cambria Math" w:cs="Arial"/>
                  <w:lang w:val="en-US"/>
                </w:rPr>
                <m:t>misaligned</m:t>
              </m:r>
              <m:r>
                <w:rPr>
                  <w:rFonts w:ascii="Cambria Math" w:hAnsi="Cambria Math" w:cs="Arial"/>
                  <w:lang w:val="en-US"/>
                </w:rPr>
                <m:t xml:space="preserve"> | f((x'∖</m:t>
              </m:r>
              <m:d>
                <m:dPr>
                  <m:begChr m:val="{"/>
                  <m:endChr m:val="}"/>
                  <m:ctrlPr>
                    <w:rPr>
                      <w:rFonts w:ascii="Cambria Math" w:hAnsi="Cambria Math" w:cs="Arial"/>
                      <w:i/>
                      <w:lang w:val="en-US"/>
                    </w:rPr>
                  </m:ctrlPr>
                </m:dPr>
                <m:e>
                  <m:sSub>
                    <m:sSubPr>
                      <m:ctrlPr>
                        <w:rPr>
                          <w:rFonts w:ascii="Cambria Math" w:hAnsi="Cambria Math" w:cs="Arial"/>
                          <w:i/>
                          <w:lang w:val="en-US"/>
                        </w:rPr>
                      </m:ctrlPr>
                    </m:sSubPr>
                    <m:e>
                      <m:r>
                        <w:rPr>
                          <w:rFonts w:ascii="Cambria Math" w:hAnsi="Cambria Math" w:cs="Arial"/>
                          <w:lang w:val="en-US"/>
                        </w:rPr>
                        <m:t>x'</m:t>
                      </m:r>
                    </m:e>
                    <m:sub>
                      <m:r>
                        <w:rPr>
                          <w:rFonts w:ascii="Cambria Math" w:hAnsi="Cambria Math" w:cs="Arial"/>
                          <w:lang w:val="en-US"/>
                        </w:rPr>
                        <m:t>i</m:t>
                      </m:r>
                    </m:sub>
                  </m:sSub>
                </m:e>
              </m:d>
              <m:r>
                <w:rPr>
                  <w:rFonts w:ascii="Cambria Math" w:hAnsi="Cambria Math" w:cs="Arial"/>
                  <w:lang w:val="en-US"/>
                </w:rPr>
                <m:t>)∪</m:t>
              </m:r>
              <m:d>
                <m:dPr>
                  <m:begChr m:val="{"/>
                  <m:endChr m:val="}"/>
                  <m:ctrlPr>
                    <w:rPr>
                      <w:rFonts w:ascii="Cambria Math" w:hAnsi="Cambria Math" w:cs="Arial"/>
                      <w:i/>
                      <w:lang w:val="en-US"/>
                    </w:rPr>
                  </m:ctrlPr>
                </m:dPr>
                <m:e>
                  <m:sSub>
                    <m:sSubPr>
                      <m:ctrlPr>
                        <w:rPr>
                          <w:rFonts w:ascii="Cambria Math" w:hAnsi="Cambria Math" w:cs="Arial"/>
                          <w:i/>
                          <w:lang w:val="en-US"/>
                        </w:rPr>
                      </m:ctrlPr>
                    </m:sSubPr>
                    <m:e>
                      <m:r>
                        <w:rPr>
                          <w:rFonts w:ascii="Cambria Math" w:hAnsi="Cambria Math" w:cs="Arial"/>
                          <w:lang w:val="en-US"/>
                        </w:rPr>
                        <m:t>x</m:t>
                      </m:r>
                    </m:e>
                    <m:sub>
                      <m:r>
                        <w:rPr>
                          <w:rFonts w:ascii="Cambria Math" w:hAnsi="Cambria Math" w:cs="Arial"/>
                          <w:lang w:val="en-US"/>
                        </w:rPr>
                        <m:t>i</m:t>
                      </m:r>
                    </m:sub>
                  </m:sSub>
                </m:e>
              </m:d>
              <m:r>
                <w:rPr>
                  <w:rFonts w:ascii="Cambria Math" w:hAnsi="Cambria Math" w:cs="Arial"/>
                  <w:lang w:val="en-US"/>
                </w:rPr>
                <m:t xml:space="preserve">)=y' </m:t>
              </m:r>
            </m:e>
          </m:d>
        </m:oMath>
      </m:oMathPara>
    </w:p>
    <w:p w14:paraId="5FDEB41E" w14:textId="77777777" w:rsidR="004044A0" w:rsidRPr="0057620B" w:rsidRDefault="004044A0" w:rsidP="00B04669">
      <w:pPr>
        <w:pStyle w:val="Geenafstand"/>
        <w:spacing w:line="360" w:lineRule="auto"/>
        <w:ind w:left="360"/>
        <w:rPr>
          <w:rFonts w:ascii="Arial" w:eastAsiaTheme="minorEastAsia" w:hAnsi="Arial" w:cs="Arial"/>
          <w:lang w:val="en-US"/>
        </w:rPr>
      </w:pPr>
    </w:p>
    <w:p w14:paraId="0F8C31F0" w14:textId="73084E5B" w:rsidR="00B04669" w:rsidRPr="0057620B" w:rsidRDefault="00F01F02" w:rsidP="005913E7">
      <w:pPr>
        <w:pStyle w:val="Geenafstand"/>
        <w:numPr>
          <w:ilvl w:val="0"/>
          <w:numId w:val="5"/>
        </w:numPr>
        <w:spacing w:line="360" w:lineRule="auto"/>
        <w:rPr>
          <w:rFonts w:ascii="Arial" w:eastAsiaTheme="minorEastAsia" w:hAnsi="Arial" w:cs="Arial"/>
          <w:lang w:val="en-US"/>
        </w:rPr>
      </w:pPr>
      <w:r w:rsidRPr="0057620B">
        <w:rPr>
          <w:rFonts w:ascii="Arial" w:eastAsiaTheme="minorEastAsia" w:hAnsi="Arial" w:cs="Arial"/>
          <w:lang w:val="en-US"/>
        </w:rPr>
        <w:t xml:space="preserve">Once </w:t>
      </w:r>
      <w:r w:rsidR="00752A70" w:rsidRPr="0057620B">
        <w:rPr>
          <w:rFonts w:ascii="Arial" w:eastAsiaTheme="minorEastAsia" w:hAnsi="Arial" w:cs="Arial"/>
          <w:lang w:val="en-US"/>
        </w:rPr>
        <w:t>removing the next feature difference causes a different outcome than the</w:t>
      </w:r>
      <w:r w:rsidRPr="0057620B">
        <w:rPr>
          <w:rFonts w:ascii="Arial" w:eastAsiaTheme="minorEastAsia" w:hAnsi="Arial" w:cs="Arial"/>
          <w:lang w:val="en-US"/>
        </w:rPr>
        <w:t xml:space="preserve"> target prediction,</w:t>
      </w:r>
      <w:r w:rsidR="00EB242B" w:rsidRPr="0057620B">
        <w:rPr>
          <w:rFonts w:ascii="Arial" w:eastAsiaTheme="minorEastAsia" w:hAnsi="Arial" w:cs="Arial"/>
          <w:lang w:val="en-US"/>
        </w:rPr>
        <w:t xml:space="preserve"> </w:t>
      </w:r>
      <w:r w:rsidR="00364446" w:rsidRPr="0057620B">
        <w:rPr>
          <w:rFonts w:ascii="Arial" w:eastAsiaTheme="minorEastAsia" w:hAnsi="Arial" w:cs="Arial"/>
          <w:lang w:val="en-US"/>
        </w:rPr>
        <w:t>filtering stops</w:t>
      </w:r>
      <w:r w:rsidR="00EB242B" w:rsidRPr="0057620B">
        <w:rPr>
          <w:rFonts w:ascii="Arial" w:eastAsiaTheme="minorEastAsia" w:hAnsi="Arial" w:cs="Arial"/>
          <w:lang w:val="en-US"/>
        </w:rPr>
        <w:t>. A</w:t>
      </w:r>
      <w:r w:rsidRPr="0057620B">
        <w:rPr>
          <w:rFonts w:ascii="Arial" w:eastAsiaTheme="minorEastAsia" w:hAnsi="Arial" w:cs="Arial"/>
          <w:lang w:val="en-US"/>
        </w:rPr>
        <w:t xml:space="preserve">ll irrelevant features differences are filtered </w:t>
      </w:r>
      <w:r w:rsidR="002A75CC" w:rsidRPr="0057620B">
        <w:rPr>
          <w:rFonts w:ascii="Arial" w:eastAsiaTheme="minorEastAsia" w:hAnsi="Arial" w:cs="Arial"/>
          <w:lang w:val="en-US"/>
        </w:rPr>
        <w:t>from the counterfactual</w:t>
      </w:r>
      <w:r w:rsidR="00EB242B" w:rsidRPr="0057620B">
        <w:rPr>
          <w:rFonts w:ascii="Arial" w:eastAsiaTheme="minorEastAsia" w:hAnsi="Arial" w:cs="Arial"/>
          <w:lang w:val="en-US"/>
        </w:rPr>
        <w:t xml:space="preserve"> so that t</w:t>
      </w:r>
      <w:r w:rsidR="004044A0" w:rsidRPr="0057620B">
        <w:rPr>
          <w:rFonts w:ascii="Arial" w:eastAsiaTheme="minorEastAsia" w:hAnsi="Arial" w:cs="Arial"/>
          <w:lang w:val="en-US"/>
        </w:rPr>
        <w:t>he</w:t>
      </w:r>
      <w:r w:rsidR="00B04669" w:rsidRPr="0057620B">
        <w:rPr>
          <w:rFonts w:ascii="Arial" w:eastAsiaTheme="minorEastAsia" w:hAnsi="Arial" w:cs="Arial"/>
          <w:lang w:val="en-US"/>
        </w:rPr>
        <w:t xml:space="preserve"> final counterfactual </w:t>
      </w:r>
      <w:r w:rsidR="004044A0" w:rsidRPr="0057620B">
        <w:rPr>
          <w:rFonts w:ascii="Arial" w:eastAsiaTheme="minorEastAsia" w:hAnsi="Arial" w:cs="Arial"/>
          <w:lang w:val="en-US"/>
        </w:rPr>
        <w:t xml:space="preserve">is defined </w:t>
      </w:r>
      <w:r w:rsidR="00B04669" w:rsidRPr="0057620B">
        <w:rPr>
          <w:rFonts w:ascii="Arial" w:eastAsiaTheme="minorEastAsia" w:hAnsi="Arial" w:cs="Arial"/>
          <w:lang w:val="en-US"/>
        </w:rPr>
        <w:t>as:</w:t>
      </w:r>
    </w:p>
    <w:p w14:paraId="5CEC8D53" w14:textId="77777777" w:rsidR="004044A0" w:rsidRPr="0057620B" w:rsidRDefault="004044A0" w:rsidP="004044A0">
      <w:pPr>
        <w:pStyle w:val="Geenafstand"/>
        <w:spacing w:line="360" w:lineRule="auto"/>
        <w:ind w:left="720"/>
        <w:rPr>
          <w:rFonts w:ascii="Arial" w:eastAsiaTheme="minorEastAsia" w:hAnsi="Arial" w:cs="Arial"/>
          <w:lang w:val="en-US"/>
        </w:rPr>
      </w:pPr>
    </w:p>
    <w:p w14:paraId="6106F2F4" w14:textId="4E1EC8D7" w:rsidR="0053299E" w:rsidRPr="0057620B" w:rsidRDefault="00EB242B" w:rsidP="00EB242B">
      <w:pPr>
        <w:pStyle w:val="Geenafstand"/>
        <w:spacing w:line="360" w:lineRule="auto"/>
        <w:rPr>
          <w:rFonts w:ascii="Arial" w:eastAsiaTheme="minorEastAsia" w:hAnsi="Arial" w:cs="Arial"/>
          <w:i/>
          <w:iCs/>
          <w:lang w:val="en-US"/>
        </w:rPr>
      </w:pPr>
      <m:oMathPara>
        <m:oMath>
          <m:r>
            <m:rPr>
              <m:sty m:val="p"/>
            </m:rPr>
            <w:rPr>
              <w:rFonts w:ascii="Cambria Math" w:eastAsiaTheme="minorEastAsia" w:hAnsi="Cambria Math" w:cs="Arial"/>
              <w:lang w:val="en-US"/>
            </w:rPr>
            <m:t>counterfactual</m:t>
          </m:r>
          <m:r>
            <w:rPr>
              <w:rFonts w:ascii="Cambria Math" w:eastAsiaTheme="minorEastAsia" w:hAnsi="Cambria Math" w:cs="Arial"/>
              <w:lang w:val="en-US"/>
            </w:rPr>
            <m:t>=</m:t>
          </m:r>
          <m:r>
            <w:rPr>
              <w:rFonts w:ascii="Cambria Math" w:hAnsi="Cambria Math" w:cs="Arial"/>
              <w:lang w:val="en-US"/>
            </w:rPr>
            <m:t>x'∖</m:t>
          </m:r>
          <m:d>
            <m:dPr>
              <m:begChr m:val="{"/>
              <m:endChr m:val="}"/>
              <m:ctrlPr>
                <w:rPr>
                  <w:rFonts w:ascii="Cambria Math" w:hAnsi="Cambria Math" w:cs="Arial"/>
                  <w:i/>
                  <w:iCs/>
                  <w:lang w:val="en-US"/>
                </w:rPr>
              </m:ctrlPr>
            </m:dPr>
            <m:e>
              <m:sSub>
                <m:sSubPr>
                  <m:ctrlPr>
                    <w:rPr>
                      <w:rFonts w:ascii="Cambria Math" w:hAnsi="Cambria Math" w:cs="Arial"/>
                      <w:i/>
                      <w:iCs/>
                      <w:lang w:val="en-US"/>
                    </w:rPr>
                  </m:ctrlPr>
                </m:sSubPr>
                <m:e>
                  <m:r>
                    <w:rPr>
                      <w:rFonts w:ascii="Cambria Math" w:hAnsi="Cambria Math" w:cs="Arial"/>
                      <w:lang w:val="en-US"/>
                    </w:rPr>
                    <m:t>x'</m:t>
                  </m:r>
                </m:e>
                <m:sub>
                  <m:r>
                    <w:rPr>
                      <w:rFonts w:ascii="Cambria Math" w:hAnsi="Cambria Math" w:cs="Arial"/>
                      <w:lang w:val="en-US"/>
                    </w:rPr>
                    <m:t>i</m:t>
                  </m:r>
                </m:sub>
              </m:sSub>
            </m:e>
          </m:d>
          <m:r>
            <w:rPr>
              <w:rFonts w:ascii="Cambria Math" w:hAnsi="Cambria Math" w:cs="Arial"/>
              <w:lang w:val="en-US"/>
            </w:rPr>
            <m:t>∪</m:t>
          </m:r>
          <m:d>
            <m:dPr>
              <m:begChr m:val="{"/>
              <m:endChr m:val="}"/>
              <m:ctrlPr>
                <w:rPr>
                  <w:rFonts w:ascii="Cambria Math" w:hAnsi="Cambria Math" w:cs="Arial"/>
                  <w:i/>
                  <w:iCs/>
                  <w:lang w:val="en-US"/>
                </w:rPr>
              </m:ctrlPr>
            </m:dPr>
            <m:e>
              <m:sSub>
                <m:sSubPr>
                  <m:ctrlPr>
                    <w:rPr>
                      <w:rFonts w:ascii="Cambria Math" w:hAnsi="Cambria Math" w:cs="Arial"/>
                      <w:i/>
                      <w:iCs/>
                      <w:lang w:val="en-US"/>
                    </w:rPr>
                  </m:ctrlPr>
                </m:sSubPr>
                <m:e>
                  <m:r>
                    <w:rPr>
                      <w:rFonts w:ascii="Cambria Math" w:hAnsi="Cambria Math" w:cs="Arial"/>
                      <w:lang w:val="en-US"/>
                    </w:rPr>
                    <m:t>x</m:t>
                  </m:r>
                </m:e>
                <m:sub>
                  <m:r>
                    <w:rPr>
                      <w:rFonts w:ascii="Cambria Math" w:hAnsi="Cambria Math" w:cs="Arial"/>
                      <w:lang w:val="en-US"/>
                    </w:rPr>
                    <m:t>i</m:t>
                  </m:r>
                </m:sub>
              </m:sSub>
            </m:e>
          </m:d>
          <m:r>
            <w:rPr>
              <w:rFonts w:ascii="Cambria Math" w:hAnsi="Cambria Math" w:cs="Arial"/>
              <w:lang w:val="en-US"/>
            </w:rPr>
            <m:t xml:space="preserve"> | i∈</m:t>
          </m:r>
          <m:r>
            <m:rPr>
              <m:sty m:val="p"/>
            </m:rPr>
            <w:rPr>
              <w:rFonts w:ascii="Cambria Math" w:hAnsi="Cambria Math" w:cs="Arial"/>
              <w:lang w:val="en-US"/>
            </w:rPr>
            <m:t>irrelevant_diff</m:t>
          </m:r>
          <m:r>
            <w:rPr>
              <w:rFonts w:ascii="Cambria Math" w:hAnsi="Cambria Math" w:cs="Arial"/>
              <w:lang w:val="en-US"/>
            </w:rPr>
            <m:t xml:space="preserve"> </m:t>
          </m:r>
        </m:oMath>
      </m:oMathPara>
    </w:p>
    <w:p w14:paraId="5DF2E676" w14:textId="77C219EA" w:rsidR="00865835" w:rsidRPr="0057620B" w:rsidRDefault="00865835" w:rsidP="00325BEA">
      <w:pPr>
        <w:pStyle w:val="Geenafstand"/>
        <w:spacing w:line="360" w:lineRule="auto"/>
        <w:rPr>
          <w:rFonts w:ascii="Arial" w:eastAsiaTheme="minorEastAsia" w:hAnsi="Arial" w:cs="Arial"/>
          <w:lang w:val="en-US"/>
        </w:rPr>
      </w:pPr>
    </w:p>
    <w:p w14:paraId="39C1B3FA" w14:textId="4DC4C5CB" w:rsidR="004044A0" w:rsidRPr="0057620B" w:rsidRDefault="004044A0" w:rsidP="004044A0">
      <w:pPr>
        <w:pStyle w:val="Bijschrift"/>
        <w:keepNext/>
        <w:rPr>
          <w:rFonts w:ascii="Arial" w:hAnsi="Arial" w:cs="Arial"/>
          <w:i w:val="0"/>
          <w:iCs w:val="0"/>
          <w:color w:val="000000" w:themeColor="text1"/>
          <w:lang w:val="en-US"/>
        </w:rPr>
      </w:pPr>
      <w:r w:rsidRPr="0057620B">
        <w:rPr>
          <w:rFonts w:ascii="Arial" w:hAnsi="Arial" w:cs="Arial"/>
          <w:i w:val="0"/>
          <w:iCs w:val="0"/>
          <w:color w:val="000000" w:themeColor="text1"/>
          <w:lang w:val="en-US"/>
        </w:rPr>
        <w:t xml:space="preserve">Table </w:t>
      </w:r>
      <w:r w:rsidRPr="0057620B">
        <w:rPr>
          <w:rFonts w:ascii="Arial" w:hAnsi="Arial" w:cs="Arial"/>
          <w:i w:val="0"/>
          <w:iCs w:val="0"/>
          <w:color w:val="000000" w:themeColor="text1"/>
          <w:lang w:val="en-US"/>
        </w:rPr>
        <w:fldChar w:fldCharType="begin"/>
      </w:r>
      <w:r w:rsidRPr="0057620B">
        <w:rPr>
          <w:rFonts w:ascii="Arial" w:hAnsi="Arial" w:cs="Arial"/>
          <w:i w:val="0"/>
          <w:iCs w:val="0"/>
          <w:color w:val="000000" w:themeColor="text1"/>
          <w:lang w:val="en-US"/>
        </w:rPr>
        <w:instrText xml:space="preserve"> SEQ Table \* ARABIC </w:instrText>
      </w:r>
      <w:r w:rsidRPr="0057620B">
        <w:rPr>
          <w:rFonts w:ascii="Arial" w:hAnsi="Arial" w:cs="Arial"/>
          <w:i w:val="0"/>
          <w:iCs w:val="0"/>
          <w:color w:val="000000" w:themeColor="text1"/>
          <w:lang w:val="en-US"/>
        </w:rPr>
        <w:fldChar w:fldCharType="separate"/>
      </w:r>
      <w:r w:rsidR="002C32C2">
        <w:rPr>
          <w:rFonts w:ascii="Arial" w:hAnsi="Arial" w:cs="Arial"/>
          <w:i w:val="0"/>
          <w:iCs w:val="0"/>
          <w:noProof/>
          <w:color w:val="000000" w:themeColor="text1"/>
          <w:lang w:val="en-US"/>
        </w:rPr>
        <w:t>1</w:t>
      </w:r>
      <w:r w:rsidRPr="0057620B">
        <w:rPr>
          <w:rFonts w:ascii="Arial" w:hAnsi="Arial" w:cs="Arial"/>
          <w:i w:val="0"/>
          <w:iCs w:val="0"/>
          <w:color w:val="000000" w:themeColor="text1"/>
          <w:lang w:val="en-US"/>
        </w:rPr>
        <w:fldChar w:fldCharType="end"/>
      </w:r>
      <w:r w:rsidRPr="0057620B">
        <w:rPr>
          <w:rFonts w:ascii="Arial" w:hAnsi="Arial" w:cs="Arial"/>
          <w:i w:val="0"/>
          <w:iCs w:val="0"/>
          <w:color w:val="000000" w:themeColor="text1"/>
          <w:lang w:val="en-US"/>
        </w:rPr>
        <w:t xml:space="preserve">: Example of how a counterfactual instance is filtered. The </w:t>
      </w:r>
      <w:r w:rsidR="00666C5C" w:rsidRPr="0057620B">
        <w:rPr>
          <w:rFonts w:ascii="Arial" w:hAnsi="Arial" w:cs="Arial"/>
          <w:i w:val="0"/>
          <w:iCs w:val="0"/>
          <w:color w:val="000000" w:themeColor="text1"/>
          <w:lang w:val="en-US"/>
        </w:rPr>
        <w:t>input</w:t>
      </w:r>
      <w:r w:rsidRPr="0057620B">
        <w:rPr>
          <w:rFonts w:ascii="Arial" w:hAnsi="Arial" w:cs="Arial"/>
          <w:i w:val="0"/>
          <w:iCs w:val="0"/>
          <w:color w:val="000000" w:themeColor="text1"/>
          <w:lang w:val="en-US"/>
        </w:rPr>
        <w:t xml:space="preserve"> instance has a prediction of 4, and the counterfactual instance has a prediction of 3. Therefore, the direction of the change in prediction is negative. The SHAP values of all three features are calculated for both the </w:t>
      </w:r>
      <w:r w:rsidR="00666C5C" w:rsidRPr="0057620B">
        <w:rPr>
          <w:rFonts w:ascii="Arial" w:hAnsi="Arial" w:cs="Arial"/>
          <w:i w:val="0"/>
          <w:iCs w:val="0"/>
          <w:color w:val="000000" w:themeColor="text1"/>
          <w:lang w:val="en-US"/>
        </w:rPr>
        <w:t>input</w:t>
      </w:r>
      <w:r w:rsidRPr="0057620B">
        <w:rPr>
          <w:rFonts w:ascii="Arial" w:hAnsi="Arial" w:cs="Arial"/>
          <w:i w:val="0"/>
          <w:iCs w:val="0"/>
          <w:color w:val="000000" w:themeColor="text1"/>
          <w:lang w:val="en-US"/>
        </w:rPr>
        <w:t xml:space="preserve">- and counterfactual instances. The change in SHAP value from the </w:t>
      </w:r>
      <w:r w:rsidR="00666C5C" w:rsidRPr="0057620B">
        <w:rPr>
          <w:rFonts w:ascii="Arial" w:hAnsi="Arial" w:cs="Arial"/>
          <w:i w:val="0"/>
          <w:iCs w:val="0"/>
          <w:color w:val="000000" w:themeColor="text1"/>
          <w:lang w:val="en-US"/>
        </w:rPr>
        <w:t>input</w:t>
      </w:r>
      <w:r w:rsidRPr="0057620B">
        <w:rPr>
          <w:rFonts w:ascii="Arial" w:hAnsi="Arial" w:cs="Arial"/>
          <w:i w:val="0"/>
          <w:iCs w:val="0"/>
          <w:color w:val="000000" w:themeColor="text1"/>
          <w:lang w:val="en-US"/>
        </w:rPr>
        <w:t xml:space="preserve">- to the counterfactual instance gives an impression whether or not the feature difference is relevant. For Feature 1, the SHAP change is negative which matches the direction of the change in prediction. </w:t>
      </w:r>
      <w:r w:rsidR="00E35B5B" w:rsidRPr="0057620B">
        <w:rPr>
          <w:rFonts w:ascii="Arial" w:hAnsi="Arial" w:cs="Arial"/>
          <w:i w:val="0"/>
          <w:iCs w:val="0"/>
          <w:color w:val="000000" w:themeColor="text1"/>
          <w:lang w:val="en-US"/>
        </w:rPr>
        <w:t xml:space="preserve">On the other hand, the SHAP change in Feature 2 is positive, and </w:t>
      </w:r>
      <w:r w:rsidR="00666C5C" w:rsidRPr="0057620B">
        <w:rPr>
          <w:rFonts w:ascii="Arial" w:hAnsi="Arial" w:cs="Arial"/>
          <w:i w:val="0"/>
          <w:iCs w:val="0"/>
          <w:color w:val="000000" w:themeColor="text1"/>
          <w:lang w:val="en-US"/>
        </w:rPr>
        <w:t xml:space="preserve">the </w:t>
      </w:r>
      <w:r w:rsidR="00E35B5B" w:rsidRPr="0057620B">
        <w:rPr>
          <w:rFonts w:ascii="Arial" w:hAnsi="Arial" w:cs="Arial"/>
          <w:i w:val="0"/>
          <w:iCs w:val="0"/>
          <w:color w:val="000000" w:themeColor="text1"/>
          <w:lang w:val="en-US"/>
        </w:rPr>
        <w:t xml:space="preserve">SHAP change in Feature 3 is small. These </w:t>
      </w:r>
      <w:r w:rsidR="00E35B5B" w:rsidRPr="0057620B">
        <w:rPr>
          <w:rFonts w:ascii="Arial" w:hAnsi="Arial" w:cs="Arial"/>
          <w:i w:val="0"/>
          <w:iCs w:val="0"/>
          <w:color w:val="000000" w:themeColor="text1"/>
          <w:lang w:val="en-US"/>
        </w:rPr>
        <w:lastRenderedPageBreak/>
        <w:t xml:space="preserve">features differences are therefore likely not relevant to the counterfactual, and thus can be filtered. The counterfactual will take the values of the </w:t>
      </w:r>
      <w:r w:rsidR="00666C5C" w:rsidRPr="0057620B">
        <w:rPr>
          <w:rFonts w:ascii="Arial" w:hAnsi="Arial" w:cs="Arial"/>
          <w:i w:val="0"/>
          <w:iCs w:val="0"/>
          <w:color w:val="000000" w:themeColor="text1"/>
          <w:lang w:val="en-US"/>
        </w:rPr>
        <w:t>input</w:t>
      </w:r>
      <w:r w:rsidR="00E35B5B" w:rsidRPr="0057620B">
        <w:rPr>
          <w:rFonts w:ascii="Arial" w:hAnsi="Arial" w:cs="Arial"/>
          <w:i w:val="0"/>
          <w:iCs w:val="0"/>
          <w:color w:val="000000" w:themeColor="text1"/>
          <w:lang w:val="en-US"/>
        </w:rPr>
        <w:t xml:space="preserve"> instance for </w:t>
      </w:r>
      <w:r w:rsidR="00666C5C" w:rsidRPr="0057620B">
        <w:rPr>
          <w:rFonts w:ascii="Arial" w:hAnsi="Arial" w:cs="Arial"/>
          <w:i w:val="0"/>
          <w:iCs w:val="0"/>
          <w:color w:val="000000" w:themeColor="text1"/>
          <w:lang w:val="en-US"/>
        </w:rPr>
        <w:t>F</w:t>
      </w:r>
      <w:r w:rsidR="00E35B5B" w:rsidRPr="0057620B">
        <w:rPr>
          <w:rFonts w:ascii="Arial" w:hAnsi="Arial" w:cs="Arial"/>
          <w:i w:val="0"/>
          <w:iCs w:val="0"/>
          <w:color w:val="000000" w:themeColor="text1"/>
          <w:lang w:val="en-US"/>
        </w:rPr>
        <w:t>eature 2 and 3 as long as the target prediction is kept.</w:t>
      </w:r>
    </w:p>
    <w:tbl>
      <w:tblPr>
        <w:tblStyle w:val="Tabelraster"/>
        <w:tblW w:w="8931" w:type="dxa"/>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673"/>
        <w:gridCol w:w="1418"/>
        <w:gridCol w:w="1417"/>
        <w:gridCol w:w="1423"/>
      </w:tblGrid>
      <w:tr w:rsidR="00FB3B4E" w:rsidRPr="0057620B" w14:paraId="58643208" w14:textId="1314FEC4" w:rsidTr="00D727BB">
        <w:tc>
          <w:tcPr>
            <w:tcW w:w="4673" w:type="dxa"/>
            <w:tcBorders>
              <w:top w:val="single" w:sz="4" w:space="0" w:color="auto"/>
              <w:left w:val="single" w:sz="4" w:space="0" w:color="auto"/>
              <w:bottom w:val="single" w:sz="4" w:space="0" w:color="auto"/>
              <w:right w:val="single" w:sz="4" w:space="0" w:color="auto"/>
            </w:tcBorders>
          </w:tcPr>
          <w:p w14:paraId="2B3F74AD" w14:textId="77777777" w:rsidR="00FB3B4E" w:rsidRPr="0057620B" w:rsidRDefault="00FB3B4E" w:rsidP="007C29B3">
            <w:pPr>
              <w:pStyle w:val="Geenafstand"/>
              <w:spacing w:line="276" w:lineRule="auto"/>
              <w:rPr>
                <w:rFonts w:ascii="Arial" w:hAnsi="Arial" w:cs="Arial"/>
                <w:b/>
                <w:lang w:val="en-US"/>
              </w:rPr>
            </w:pPr>
          </w:p>
        </w:tc>
        <w:tc>
          <w:tcPr>
            <w:tcW w:w="1418" w:type="dxa"/>
            <w:tcBorders>
              <w:top w:val="single" w:sz="4" w:space="0" w:color="auto"/>
              <w:left w:val="single" w:sz="4" w:space="0" w:color="auto"/>
              <w:bottom w:val="single" w:sz="4" w:space="0" w:color="auto"/>
              <w:right w:val="single" w:sz="4" w:space="0" w:color="auto"/>
            </w:tcBorders>
            <w:vAlign w:val="center"/>
          </w:tcPr>
          <w:p w14:paraId="3C6BE5BE" w14:textId="2A9D9671" w:rsidR="00FB3B4E" w:rsidRPr="0057620B" w:rsidRDefault="00FB3B4E" w:rsidP="00D727BB">
            <w:pPr>
              <w:pStyle w:val="Geenafstand"/>
              <w:spacing w:line="276" w:lineRule="auto"/>
              <w:ind w:firstLine="0"/>
              <w:jc w:val="left"/>
              <w:rPr>
                <w:rFonts w:ascii="Arial" w:hAnsi="Arial" w:cs="Arial"/>
                <w:b/>
                <w:lang w:val="en-US"/>
              </w:rPr>
            </w:pPr>
            <w:r w:rsidRPr="0057620B">
              <w:rPr>
                <w:rFonts w:ascii="Arial" w:hAnsi="Arial" w:cs="Arial"/>
                <w:b/>
                <w:lang w:val="en-US"/>
              </w:rPr>
              <w:t xml:space="preserve">Feature 1 </w:t>
            </w:r>
          </w:p>
        </w:tc>
        <w:tc>
          <w:tcPr>
            <w:tcW w:w="1417" w:type="dxa"/>
            <w:tcBorders>
              <w:top w:val="single" w:sz="4" w:space="0" w:color="auto"/>
              <w:left w:val="single" w:sz="4" w:space="0" w:color="auto"/>
              <w:bottom w:val="single" w:sz="4" w:space="0" w:color="auto"/>
              <w:right w:val="single" w:sz="4" w:space="0" w:color="auto"/>
            </w:tcBorders>
            <w:vAlign w:val="center"/>
          </w:tcPr>
          <w:p w14:paraId="12597C26" w14:textId="72824C0E" w:rsidR="00FB3B4E" w:rsidRPr="0057620B" w:rsidRDefault="00FB3B4E" w:rsidP="00D727BB">
            <w:pPr>
              <w:pStyle w:val="Geenafstand"/>
              <w:spacing w:line="276" w:lineRule="auto"/>
              <w:ind w:firstLine="0"/>
              <w:jc w:val="left"/>
              <w:rPr>
                <w:rFonts w:ascii="Arial" w:hAnsi="Arial" w:cs="Arial"/>
                <w:b/>
                <w:lang w:val="en-US"/>
              </w:rPr>
            </w:pPr>
            <w:r w:rsidRPr="0057620B">
              <w:rPr>
                <w:rFonts w:ascii="Arial" w:hAnsi="Arial" w:cs="Arial"/>
                <w:b/>
                <w:lang w:val="en-US"/>
              </w:rPr>
              <w:t>Feature 2</w:t>
            </w:r>
          </w:p>
        </w:tc>
        <w:tc>
          <w:tcPr>
            <w:tcW w:w="1423" w:type="dxa"/>
            <w:tcBorders>
              <w:top w:val="single" w:sz="4" w:space="0" w:color="auto"/>
              <w:left w:val="single" w:sz="4" w:space="0" w:color="auto"/>
              <w:bottom w:val="single" w:sz="4" w:space="0" w:color="auto"/>
              <w:right w:val="single" w:sz="4" w:space="0" w:color="auto"/>
            </w:tcBorders>
            <w:vAlign w:val="center"/>
          </w:tcPr>
          <w:p w14:paraId="277E6AAA" w14:textId="181A6E38" w:rsidR="00FB3B4E" w:rsidRPr="0057620B" w:rsidRDefault="00FB3B4E" w:rsidP="00D727BB">
            <w:pPr>
              <w:pStyle w:val="Geenafstand"/>
              <w:spacing w:line="276" w:lineRule="auto"/>
              <w:ind w:firstLine="0"/>
              <w:jc w:val="left"/>
              <w:rPr>
                <w:rFonts w:ascii="Arial" w:hAnsi="Arial" w:cs="Arial"/>
                <w:b/>
                <w:lang w:val="en-US"/>
              </w:rPr>
            </w:pPr>
            <w:r w:rsidRPr="0057620B">
              <w:rPr>
                <w:rFonts w:ascii="Arial" w:hAnsi="Arial" w:cs="Arial"/>
                <w:b/>
                <w:lang w:val="en-US"/>
              </w:rPr>
              <w:t>Feature 3</w:t>
            </w:r>
          </w:p>
        </w:tc>
      </w:tr>
      <w:tr w:rsidR="00FB3B4E" w:rsidRPr="0057620B" w14:paraId="21EEAA9F" w14:textId="37CEBDD8" w:rsidTr="00D727BB">
        <w:tc>
          <w:tcPr>
            <w:tcW w:w="4673" w:type="dxa"/>
            <w:tcBorders>
              <w:top w:val="single" w:sz="4" w:space="0" w:color="auto"/>
              <w:left w:val="single" w:sz="4" w:space="0" w:color="auto"/>
              <w:bottom w:val="single" w:sz="4" w:space="0" w:color="auto"/>
              <w:right w:val="single" w:sz="4" w:space="0" w:color="auto"/>
            </w:tcBorders>
            <w:vAlign w:val="center"/>
          </w:tcPr>
          <w:p w14:paraId="16E03A1F" w14:textId="6602CB51" w:rsidR="00FB3B4E" w:rsidRPr="0057620B" w:rsidRDefault="00FB3B4E" w:rsidP="00D727BB">
            <w:pPr>
              <w:pStyle w:val="Geenafstand"/>
              <w:spacing w:line="276" w:lineRule="auto"/>
              <w:ind w:firstLine="0"/>
              <w:jc w:val="left"/>
              <w:rPr>
                <w:rFonts w:ascii="Arial" w:hAnsi="Arial" w:cs="Arial"/>
                <w:bCs/>
                <w:lang w:val="en-US"/>
              </w:rPr>
            </w:pPr>
            <w:r w:rsidRPr="0057620B">
              <w:rPr>
                <w:rFonts w:ascii="Arial" w:hAnsi="Arial" w:cs="Arial"/>
                <w:bCs/>
                <w:lang w:val="en-US"/>
              </w:rPr>
              <w:t xml:space="preserve">SHAP value in </w:t>
            </w:r>
            <w:r w:rsidR="00666C5C" w:rsidRPr="0057620B">
              <w:rPr>
                <w:rFonts w:ascii="Arial" w:hAnsi="Arial" w:cs="Arial"/>
                <w:bCs/>
                <w:lang w:val="en-US"/>
              </w:rPr>
              <w:t>input</w:t>
            </w:r>
          </w:p>
        </w:tc>
        <w:tc>
          <w:tcPr>
            <w:tcW w:w="1418" w:type="dxa"/>
            <w:tcBorders>
              <w:top w:val="single" w:sz="4" w:space="0" w:color="auto"/>
              <w:left w:val="single" w:sz="4" w:space="0" w:color="auto"/>
              <w:bottom w:val="single" w:sz="4" w:space="0" w:color="auto"/>
              <w:right w:val="single" w:sz="4" w:space="0" w:color="auto"/>
            </w:tcBorders>
            <w:vAlign w:val="center"/>
          </w:tcPr>
          <w:p w14:paraId="3322693D" w14:textId="66F23536" w:rsidR="00FB3B4E" w:rsidRPr="0057620B" w:rsidRDefault="004044A0" w:rsidP="00D727BB">
            <w:pPr>
              <w:pStyle w:val="Geenafstand"/>
              <w:spacing w:line="276" w:lineRule="auto"/>
              <w:ind w:firstLine="0"/>
              <w:jc w:val="left"/>
              <w:rPr>
                <w:rFonts w:ascii="Arial" w:hAnsi="Arial" w:cs="Arial"/>
                <w:lang w:val="en-US"/>
              </w:rPr>
            </w:pPr>
            <w:r w:rsidRPr="0057620B">
              <w:rPr>
                <w:rFonts w:ascii="Arial" w:hAnsi="Arial" w:cs="Arial"/>
                <w:lang w:val="en-US"/>
              </w:rPr>
              <w:t>0.3</w:t>
            </w:r>
            <w:r w:rsidR="00E35B5B" w:rsidRPr="0057620B">
              <w:rPr>
                <w:rFonts w:ascii="Arial" w:hAnsi="Arial" w:cs="Arial"/>
                <w:lang w:val="en-US"/>
              </w:rPr>
              <w:t>00</w:t>
            </w:r>
          </w:p>
        </w:tc>
        <w:tc>
          <w:tcPr>
            <w:tcW w:w="1417" w:type="dxa"/>
            <w:tcBorders>
              <w:top w:val="single" w:sz="4" w:space="0" w:color="auto"/>
              <w:left w:val="single" w:sz="4" w:space="0" w:color="auto"/>
              <w:bottom w:val="single" w:sz="4" w:space="0" w:color="auto"/>
              <w:right w:val="single" w:sz="4" w:space="0" w:color="auto"/>
            </w:tcBorders>
            <w:vAlign w:val="center"/>
          </w:tcPr>
          <w:p w14:paraId="4A2C28EB" w14:textId="14B95B51" w:rsidR="00FB3B4E" w:rsidRPr="0057620B" w:rsidRDefault="004044A0" w:rsidP="00D727BB">
            <w:pPr>
              <w:pStyle w:val="Geenafstand"/>
              <w:spacing w:line="276" w:lineRule="auto"/>
              <w:ind w:firstLine="0"/>
              <w:jc w:val="left"/>
              <w:rPr>
                <w:rFonts w:ascii="Arial" w:hAnsi="Arial" w:cs="Arial"/>
                <w:lang w:val="en-US"/>
              </w:rPr>
            </w:pPr>
            <w:r w:rsidRPr="0057620B">
              <w:rPr>
                <w:rFonts w:ascii="Arial" w:hAnsi="Arial" w:cs="Arial"/>
                <w:lang w:val="en-US"/>
              </w:rPr>
              <w:t>-0.2</w:t>
            </w:r>
            <w:r w:rsidR="00E35B5B" w:rsidRPr="0057620B">
              <w:rPr>
                <w:rFonts w:ascii="Arial" w:hAnsi="Arial" w:cs="Arial"/>
                <w:lang w:val="en-US"/>
              </w:rPr>
              <w:t>00</w:t>
            </w:r>
          </w:p>
        </w:tc>
        <w:tc>
          <w:tcPr>
            <w:tcW w:w="1423" w:type="dxa"/>
            <w:tcBorders>
              <w:top w:val="single" w:sz="4" w:space="0" w:color="auto"/>
              <w:left w:val="single" w:sz="4" w:space="0" w:color="auto"/>
              <w:bottom w:val="single" w:sz="4" w:space="0" w:color="auto"/>
              <w:right w:val="single" w:sz="4" w:space="0" w:color="auto"/>
            </w:tcBorders>
            <w:vAlign w:val="center"/>
          </w:tcPr>
          <w:p w14:paraId="1155E941" w14:textId="17BCFD62" w:rsidR="00FB3B4E" w:rsidRPr="0057620B" w:rsidRDefault="00FB3B4E" w:rsidP="00D727BB">
            <w:pPr>
              <w:pStyle w:val="Geenafstand"/>
              <w:spacing w:line="276" w:lineRule="auto"/>
              <w:ind w:firstLine="0"/>
              <w:jc w:val="left"/>
              <w:rPr>
                <w:rFonts w:ascii="Arial" w:hAnsi="Arial" w:cs="Arial"/>
                <w:lang w:val="en-US"/>
              </w:rPr>
            </w:pPr>
            <w:r w:rsidRPr="0057620B">
              <w:rPr>
                <w:rFonts w:ascii="Arial" w:hAnsi="Arial" w:cs="Arial"/>
                <w:lang w:val="en-US"/>
              </w:rPr>
              <w:t>0</w:t>
            </w:r>
          </w:p>
        </w:tc>
      </w:tr>
      <w:tr w:rsidR="00FB3B4E" w:rsidRPr="0057620B" w14:paraId="6C4A651A" w14:textId="27E217AA" w:rsidTr="00D727BB">
        <w:tc>
          <w:tcPr>
            <w:tcW w:w="4673" w:type="dxa"/>
            <w:tcBorders>
              <w:top w:val="single" w:sz="4" w:space="0" w:color="auto"/>
              <w:left w:val="single" w:sz="4" w:space="0" w:color="auto"/>
              <w:bottom w:val="single" w:sz="4" w:space="0" w:color="auto"/>
              <w:right w:val="single" w:sz="4" w:space="0" w:color="auto"/>
            </w:tcBorders>
            <w:vAlign w:val="center"/>
          </w:tcPr>
          <w:p w14:paraId="5C1457D9" w14:textId="1EFE97D0" w:rsidR="00FB3B4E" w:rsidRPr="0057620B" w:rsidRDefault="00FB3B4E" w:rsidP="00D727BB">
            <w:pPr>
              <w:pStyle w:val="Geenafstand"/>
              <w:spacing w:line="276" w:lineRule="auto"/>
              <w:ind w:firstLine="0"/>
              <w:jc w:val="left"/>
              <w:rPr>
                <w:rFonts w:ascii="Arial" w:hAnsi="Arial" w:cs="Arial"/>
                <w:lang w:val="en-US"/>
              </w:rPr>
            </w:pPr>
            <w:r w:rsidRPr="0057620B">
              <w:rPr>
                <w:rFonts w:ascii="Arial" w:hAnsi="Arial" w:cs="Arial"/>
                <w:lang w:val="en-US"/>
              </w:rPr>
              <w:t>SHAP value in counterfactual</w:t>
            </w:r>
          </w:p>
        </w:tc>
        <w:tc>
          <w:tcPr>
            <w:tcW w:w="1418" w:type="dxa"/>
            <w:tcBorders>
              <w:top w:val="single" w:sz="4" w:space="0" w:color="auto"/>
              <w:left w:val="single" w:sz="4" w:space="0" w:color="auto"/>
              <w:bottom w:val="single" w:sz="4" w:space="0" w:color="auto"/>
              <w:right w:val="single" w:sz="4" w:space="0" w:color="auto"/>
            </w:tcBorders>
            <w:vAlign w:val="center"/>
          </w:tcPr>
          <w:p w14:paraId="137B019E" w14:textId="16CDEABA" w:rsidR="00FB3B4E" w:rsidRPr="0057620B" w:rsidRDefault="004044A0" w:rsidP="00D727BB">
            <w:pPr>
              <w:pStyle w:val="Geenafstand"/>
              <w:spacing w:line="276" w:lineRule="auto"/>
              <w:ind w:firstLine="0"/>
              <w:jc w:val="left"/>
              <w:rPr>
                <w:rFonts w:ascii="Arial" w:hAnsi="Arial" w:cs="Arial"/>
                <w:lang w:val="en-US"/>
              </w:rPr>
            </w:pPr>
            <w:r w:rsidRPr="0057620B">
              <w:rPr>
                <w:rFonts w:ascii="Arial" w:hAnsi="Arial" w:cs="Arial"/>
                <w:lang w:val="en-US"/>
              </w:rPr>
              <w:t>0</w:t>
            </w:r>
          </w:p>
        </w:tc>
        <w:tc>
          <w:tcPr>
            <w:tcW w:w="1417" w:type="dxa"/>
            <w:tcBorders>
              <w:top w:val="single" w:sz="4" w:space="0" w:color="auto"/>
              <w:left w:val="single" w:sz="4" w:space="0" w:color="auto"/>
              <w:bottom w:val="single" w:sz="4" w:space="0" w:color="auto"/>
              <w:right w:val="single" w:sz="4" w:space="0" w:color="auto"/>
            </w:tcBorders>
            <w:vAlign w:val="center"/>
          </w:tcPr>
          <w:p w14:paraId="70F9BF72" w14:textId="25F0F14B" w:rsidR="00FB3B4E" w:rsidRPr="0057620B" w:rsidRDefault="004044A0" w:rsidP="00D727BB">
            <w:pPr>
              <w:pStyle w:val="Geenafstand"/>
              <w:spacing w:line="276" w:lineRule="auto"/>
              <w:ind w:firstLine="0"/>
              <w:jc w:val="left"/>
              <w:rPr>
                <w:rFonts w:ascii="Arial" w:hAnsi="Arial" w:cs="Arial"/>
                <w:lang w:val="en-US"/>
              </w:rPr>
            </w:pPr>
            <w:r w:rsidRPr="0057620B">
              <w:rPr>
                <w:rFonts w:ascii="Arial" w:hAnsi="Arial" w:cs="Arial"/>
                <w:lang w:val="en-US"/>
              </w:rPr>
              <w:t>-0.15</w:t>
            </w:r>
            <w:r w:rsidR="00E35B5B" w:rsidRPr="0057620B">
              <w:rPr>
                <w:rFonts w:ascii="Arial" w:hAnsi="Arial" w:cs="Arial"/>
                <w:lang w:val="en-US"/>
              </w:rPr>
              <w:t>0</w:t>
            </w:r>
          </w:p>
        </w:tc>
        <w:tc>
          <w:tcPr>
            <w:tcW w:w="1423" w:type="dxa"/>
            <w:tcBorders>
              <w:top w:val="single" w:sz="4" w:space="0" w:color="auto"/>
              <w:left w:val="single" w:sz="4" w:space="0" w:color="auto"/>
              <w:bottom w:val="single" w:sz="4" w:space="0" w:color="auto"/>
              <w:right w:val="single" w:sz="4" w:space="0" w:color="auto"/>
            </w:tcBorders>
            <w:vAlign w:val="center"/>
          </w:tcPr>
          <w:p w14:paraId="27B29F50" w14:textId="6E2DB673" w:rsidR="00FB3B4E" w:rsidRPr="0057620B" w:rsidRDefault="00E35B5B" w:rsidP="00D727BB">
            <w:pPr>
              <w:pStyle w:val="Geenafstand"/>
              <w:spacing w:line="276" w:lineRule="auto"/>
              <w:ind w:firstLine="0"/>
              <w:jc w:val="left"/>
              <w:rPr>
                <w:rFonts w:ascii="Arial" w:hAnsi="Arial" w:cs="Arial"/>
                <w:lang w:val="en-US"/>
              </w:rPr>
            </w:pPr>
            <w:r w:rsidRPr="0057620B">
              <w:rPr>
                <w:rFonts w:ascii="Arial" w:hAnsi="Arial" w:cs="Arial"/>
                <w:lang w:val="en-US"/>
              </w:rPr>
              <w:t>-</w:t>
            </w:r>
            <w:r w:rsidR="00FB3B4E" w:rsidRPr="0057620B">
              <w:rPr>
                <w:rFonts w:ascii="Arial" w:hAnsi="Arial" w:cs="Arial"/>
                <w:lang w:val="en-US"/>
              </w:rPr>
              <w:t>0</w:t>
            </w:r>
            <w:r w:rsidRPr="0057620B">
              <w:rPr>
                <w:rFonts w:ascii="Arial" w:hAnsi="Arial" w:cs="Arial"/>
                <w:lang w:val="en-US"/>
              </w:rPr>
              <w:t>.001</w:t>
            </w:r>
          </w:p>
        </w:tc>
      </w:tr>
      <w:tr w:rsidR="00FB3B4E" w:rsidRPr="0057620B" w14:paraId="32032112" w14:textId="0A968FA4" w:rsidTr="00D727BB">
        <w:tc>
          <w:tcPr>
            <w:tcW w:w="4673" w:type="dxa"/>
            <w:tcBorders>
              <w:top w:val="single" w:sz="4" w:space="0" w:color="auto"/>
              <w:left w:val="single" w:sz="4" w:space="0" w:color="auto"/>
              <w:bottom w:val="single" w:sz="4" w:space="0" w:color="auto"/>
              <w:right w:val="single" w:sz="4" w:space="0" w:color="auto"/>
            </w:tcBorders>
            <w:vAlign w:val="center"/>
          </w:tcPr>
          <w:p w14:paraId="23F7C50E" w14:textId="71D27FD2" w:rsidR="00FB3B4E" w:rsidRPr="0057620B" w:rsidRDefault="00FB3B4E" w:rsidP="00D727BB">
            <w:pPr>
              <w:pStyle w:val="Geenafstand"/>
              <w:spacing w:line="276" w:lineRule="auto"/>
              <w:ind w:firstLine="0"/>
              <w:jc w:val="left"/>
              <w:rPr>
                <w:rFonts w:ascii="Arial" w:hAnsi="Arial" w:cs="Arial"/>
                <w:lang w:val="en-US"/>
              </w:rPr>
            </w:pPr>
            <w:r w:rsidRPr="0057620B">
              <w:rPr>
                <w:rFonts w:ascii="Arial" w:hAnsi="Arial" w:cs="Arial"/>
                <w:lang w:val="en-US"/>
              </w:rPr>
              <w:t xml:space="preserve">SHAP </w:t>
            </w:r>
            <w:r w:rsidR="004044A0" w:rsidRPr="0057620B">
              <w:rPr>
                <w:rFonts w:ascii="Arial" w:hAnsi="Arial" w:cs="Arial"/>
                <w:lang w:val="en-US"/>
              </w:rPr>
              <w:t>change</w:t>
            </w:r>
          </w:p>
        </w:tc>
        <w:tc>
          <w:tcPr>
            <w:tcW w:w="1418" w:type="dxa"/>
            <w:tcBorders>
              <w:top w:val="single" w:sz="4" w:space="0" w:color="auto"/>
              <w:left w:val="single" w:sz="4" w:space="0" w:color="auto"/>
              <w:bottom w:val="single" w:sz="4" w:space="0" w:color="auto"/>
              <w:right w:val="single" w:sz="4" w:space="0" w:color="auto"/>
            </w:tcBorders>
            <w:vAlign w:val="center"/>
          </w:tcPr>
          <w:p w14:paraId="734F7C34" w14:textId="3E705CCE" w:rsidR="00FB3B4E" w:rsidRPr="0057620B" w:rsidRDefault="004044A0" w:rsidP="00D727BB">
            <w:pPr>
              <w:pStyle w:val="Geenafstand"/>
              <w:spacing w:line="276" w:lineRule="auto"/>
              <w:ind w:firstLine="0"/>
              <w:jc w:val="left"/>
              <w:rPr>
                <w:rFonts w:ascii="Arial" w:hAnsi="Arial" w:cs="Arial"/>
                <w:lang w:val="en-US"/>
              </w:rPr>
            </w:pPr>
            <w:r w:rsidRPr="0057620B">
              <w:rPr>
                <w:rFonts w:ascii="Arial" w:hAnsi="Arial" w:cs="Arial"/>
                <w:lang w:val="en-US"/>
              </w:rPr>
              <w:t>-0.3</w:t>
            </w:r>
            <w:r w:rsidR="00E35B5B" w:rsidRPr="0057620B">
              <w:rPr>
                <w:rFonts w:ascii="Arial" w:hAnsi="Arial" w:cs="Arial"/>
                <w:lang w:val="en-US"/>
              </w:rPr>
              <w:t>00</w:t>
            </w:r>
          </w:p>
        </w:tc>
        <w:tc>
          <w:tcPr>
            <w:tcW w:w="1417" w:type="dxa"/>
            <w:tcBorders>
              <w:top w:val="single" w:sz="4" w:space="0" w:color="auto"/>
              <w:left w:val="single" w:sz="4" w:space="0" w:color="auto"/>
              <w:bottom w:val="single" w:sz="4" w:space="0" w:color="auto"/>
              <w:right w:val="single" w:sz="4" w:space="0" w:color="auto"/>
            </w:tcBorders>
            <w:vAlign w:val="center"/>
          </w:tcPr>
          <w:p w14:paraId="4B5CDA17" w14:textId="27658CEF" w:rsidR="00FB3B4E" w:rsidRPr="0057620B" w:rsidRDefault="004044A0" w:rsidP="00D727BB">
            <w:pPr>
              <w:pStyle w:val="Geenafstand"/>
              <w:spacing w:line="276" w:lineRule="auto"/>
              <w:ind w:firstLine="0"/>
              <w:jc w:val="left"/>
              <w:rPr>
                <w:rFonts w:ascii="Arial" w:hAnsi="Arial" w:cs="Arial"/>
                <w:lang w:val="en-US"/>
              </w:rPr>
            </w:pPr>
            <w:r w:rsidRPr="0057620B">
              <w:rPr>
                <w:rFonts w:ascii="Arial" w:hAnsi="Arial" w:cs="Arial"/>
                <w:lang w:val="en-US"/>
              </w:rPr>
              <w:t>+0.05</w:t>
            </w:r>
            <w:r w:rsidR="00E35B5B" w:rsidRPr="0057620B">
              <w:rPr>
                <w:rFonts w:ascii="Arial" w:hAnsi="Arial" w:cs="Arial"/>
                <w:lang w:val="en-US"/>
              </w:rPr>
              <w:t>0</w:t>
            </w:r>
          </w:p>
        </w:tc>
        <w:tc>
          <w:tcPr>
            <w:tcW w:w="1423" w:type="dxa"/>
            <w:tcBorders>
              <w:top w:val="single" w:sz="4" w:space="0" w:color="auto"/>
              <w:left w:val="single" w:sz="4" w:space="0" w:color="auto"/>
              <w:bottom w:val="single" w:sz="4" w:space="0" w:color="auto"/>
              <w:right w:val="single" w:sz="4" w:space="0" w:color="auto"/>
            </w:tcBorders>
            <w:vAlign w:val="center"/>
          </w:tcPr>
          <w:p w14:paraId="4D11364F" w14:textId="6ABD3CC1" w:rsidR="00FB3B4E" w:rsidRPr="0057620B" w:rsidRDefault="00E35B5B" w:rsidP="00D727BB">
            <w:pPr>
              <w:pStyle w:val="Geenafstand"/>
              <w:spacing w:line="276" w:lineRule="auto"/>
              <w:ind w:firstLine="0"/>
              <w:jc w:val="left"/>
              <w:rPr>
                <w:rFonts w:ascii="Arial" w:hAnsi="Arial" w:cs="Arial"/>
                <w:lang w:val="en-US"/>
              </w:rPr>
            </w:pPr>
            <w:r w:rsidRPr="0057620B">
              <w:rPr>
                <w:rFonts w:ascii="Arial" w:hAnsi="Arial" w:cs="Arial"/>
                <w:lang w:val="en-US"/>
              </w:rPr>
              <w:t>-</w:t>
            </w:r>
            <w:r w:rsidR="00FB3B4E" w:rsidRPr="0057620B">
              <w:rPr>
                <w:rFonts w:ascii="Arial" w:hAnsi="Arial" w:cs="Arial"/>
                <w:lang w:val="en-US"/>
              </w:rPr>
              <w:t>0</w:t>
            </w:r>
            <w:r w:rsidRPr="0057620B">
              <w:rPr>
                <w:rFonts w:ascii="Arial" w:hAnsi="Arial" w:cs="Arial"/>
                <w:lang w:val="en-US"/>
              </w:rPr>
              <w:t>.001</w:t>
            </w:r>
          </w:p>
        </w:tc>
      </w:tr>
      <w:tr w:rsidR="00AC3B5D" w:rsidRPr="0057620B" w14:paraId="5433345B" w14:textId="2980A3BD" w:rsidTr="00D727BB">
        <w:tc>
          <w:tcPr>
            <w:tcW w:w="4673" w:type="dxa"/>
            <w:tcBorders>
              <w:top w:val="single" w:sz="4" w:space="0" w:color="auto"/>
              <w:left w:val="single" w:sz="4" w:space="0" w:color="auto"/>
              <w:bottom w:val="single" w:sz="4" w:space="0" w:color="auto"/>
              <w:right w:val="single" w:sz="4" w:space="0" w:color="auto"/>
            </w:tcBorders>
            <w:vAlign w:val="center"/>
          </w:tcPr>
          <w:p w14:paraId="7D158736" w14:textId="6986401B" w:rsidR="00AC3B5D" w:rsidRPr="0057620B" w:rsidRDefault="00E35B5B" w:rsidP="00D727BB">
            <w:pPr>
              <w:pStyle w:val="Geenafstand"/>
              <w:spacing w:line="276" w:lineRule="auto"/>
              <w:ind w:firstLine="0"/>
              <w:jc w:val="left"/>
              <w:rPr>
                <w:rFonts w:ascii="Arial" w:hAnsi="Arial" w:cs="Arial"/>
                <w:lang w:val="en-US"/>
              </w:rPr>
            </w:pPr>
            <w:r w:rsidRPr="0057620B">
              <w:rPr>
                <w:rFonts w:ascii="Arial" w:hAnsi="Arial" w:cs="Arial"/>
                <w:lang w:val="en-US"/>
              </w:rPr>
              <w:t>Candidate to be filtered from counterfactual?</w:t>
            </w:r>
          </w:p>
        </w:tc>
        <w:tc>
          <w:tcPr>
            <w:tcW w:w="1418" w:type="dxa"/>
            <w:tcBorders>
              <w:top w:val="single" w:sz="4" w:space="0" w:color="auto"/>
              <w:left w:val="single" w:sz="4" w:space="0" w:color="auto"/>
              <w:bottom w:val="single" w:sz="4" w:space="0" w:color="auto"/>
              <w:right w:val="single" w:sz="4" w:space="0" w:color="auto"/>
            </w:tcBorders>
            <w:vAlign w:val="center"/>
          </w:tcPr>
          <w:p w14:paraId="3DF1163B" w14:textId="07AB8627" w:rsidR="00AC3B5D" w:rsidRPr="0057620B" w:rsidRDefault="00E35B5B" w:rsidP="00D727BB">
            <w:pPr>
              <w:pStyle w:val="Geenafstand"/>
              <w:spacing w:line="276" w:lineRule="auto"/>
              <w:ind w:firstLine="0"/>
              <w:jc w:val="left"/>
              <w:rPr>
                <w:rFonts w:ascii="Arial" w:hAnsi="Arial" w:cs="Arial"/>
                <w:lang w:val="en-US"/>
              </w:rPr>
            </w:pPr>
            <w:r w:rsidRPr="0057620B">
              <w:rPr>
                <w:rFonts w:ascii="Arial" w:hAnsi="Arial" w:cs="Arial"/>
                <w:lang w:val="en-US"/>
              </w:rPr>
              <w:t>No</w:t>
            </w:r>
          </w:p>
        </w:tc>
        <w:tc>
          <w:tcPr>
            <w:tcW w:w="1417" w:type="dxa"/>
            <w:tcBorders>
              <w:top w:val="single" w:sz="4" w:space="0" w:color="auto"/>
              <w:left w:val="single" w:sz="4" w:space="0" w:color="auto"/>
              <w:bottom w:val="single" w:sz="4" w:space="0" w:color="auto"/>
              <w:right w:val="single" w:sz="4" w:space="0" w:color="auto"/>
            </w:tcBorders>
            <w:vAlign w:val="center"/>
          </w:tcPr>
          <w:p w14:paraId="64EEB9C3" w14:textId="4650DA11" w:rsidR="00AC3B5D" w:rsidRPr="0057620B" w:rsidRDefault="00E35B5B" w:rsidP="00D727BB">
            <w:pPr>
              <w:pStyle w:val="Geenafstand"/>
              <w:spacing w:line="276" w:lineRule="auto"/>
              <w:ind w:firstLine="0"/>
              <w:jc w:val="left"/>
              <w:rPr>
                <w:rFonts w:ascii="Arial" w:hAnsi="Arial" w:cs="Arial"/>
                <w:lang w:val="en-US"/>
              </w:rPr>
            </w:pPr>
            <w:r w:rsidRPr="0057620B">
              <w:rPr>
                <w:rFonts w:ascii="Arial" w:hAnsi="Arial" w:cs="Arial"/>
                <w:lang w:val="en-US"/>
              </w:rPr>
              <w:t>Yes</w:t>
            </w:r>
          </w:p>
        </w:tc>
        <w:tc>
          <w:tcPr>
            <w:tcW w:w="1423" w:type="dxa"/>
            <w:tcBorders>
              <w:top w:val="single" w:sz="4" w:space="0" w:color="auto"/>
              <w:left w:val="single" w:sz="4" w:space="0" w:color="auto"/>
              <w:bottom w:val="single" w:sz="4" w:space="0" w:color="auto"/>
              <w:right w:val="single" w:sz="4" w:space="0" w:color="auto"/>
            </w:tcBorders>
            <w:vAlign w:val="center"/>
          </w:tcPr>
          <w:p w14:paraId="471645AD" w14:textId="5C116FA5" w:rsidR="00AC3B5D" w:rsidRPr="0057620B" w:rsidRDefault="00E35B5B" w:rsidP="00D727BB">
            <w:pPr>
              <w:pStyle w:val="Geenafstand"/>
              <w:spacing w:line="276" w:lineRule="auto"/>
              <w:ind w:firstLine="0"/>
              <w:jc w:val="left"/>
              <w:rPr>
                <w:rFonts w:ascii="Arial" w:hAnsi="Arial" w:cs="Arial"/>
                <w:lang w:val="en-US"/>
              </w:rPr>
            </w:pPr>
            <w:r w:rsidRPr="0057620B">
              <w:rPr>
                <w:rFonts w:ascii="Arial" w:hAnsi="Arial" w:cs="Arial"/>
                <w:lang w:val="en-US"/>
              </w:rPr>
              <w:t>Yes</w:t>
            </w:r>
          </w:p>
        </w:tc>
      </w:tr>
    </w:tbl>
    <w:p w14:paraId="1696C04D" w14:textId="3E9D82F6" w:rsidR="00C92748" w:rsidRDefault="00C92748" w:rsidP="00E13861">
      <w:pPr>
        <w:ind w:firstLine="0"/>
        <w:rPr>
          <w:rFonts w:ascii="Arial" w:hAnsi="Arial" w:cs="Arial"/>
          <w:lang w:val="en-US"/>
        </w:rPr>
      </w:pPr>
    </w:p>
    <w:p w14:paraId="3BB5EE70" w14:textId="70183038" w:rsidR="00CA706A" w:rsidRDefault="00ED4634" w:rsidP="00ED4634">
      <w:pPr>
        <w:ind w:firstLine="360"/>
        <w:rPr>
          <w:rFonts w:ascii="Arial" w:hAnsi="Arial" w:cs="Arial"/>
          <w:lang w:val="en-US"/>
        </w:rPr>
      </w:pPr>
      <w:r>
        <w:rPr>
          <w:rFonts w:ascii="Arial" w:hAnsi="Arial" w:cs="Arial"/>
          <w:lang w:val="en-US"/>
        </w:rPr>
        <w:t>N</w:t>
      </w:r>
      <w:r w:rsidR="00CA706A">
        <w:rPr>
          <w:rFonts w:ascii="Arial" w:hAnsi="Arial" w:cs="Arial"/>
          <w:lang w:val="en-US"/>
        </w:rPr>
        <w:t>ote that even though we directly use SHAP values to determine whether or not a feature value can be ‘removed’</w:t>
      </w:r>
      <w:r>
        <w:rPr>
          <w:rFonts w:ascii="Arial" w:hAnsi="Arial" w:cs="Arial"/>
          <w:lang w:val="en-US"/>
        </w:rPr>
        <w:t>, we are aware that these SHAP values</w:t>
      </w:r>
      <w:r w:rsidR="00CA706A">
        <w:rPr>
          <w:rFonts w:ascii="Arial" w:hAnsi="Arial" w:cs="Arial"/>
          <w:lang w:val="en-US"/>
        </w:rPr>
        <w:t xml:space="preserve"> can</w:t>
      </w:r>
      <w:r>
        <w:rPr>
          <w:rFonts w:ascii="Arial" w:hAnsi="Arial" w:cs="Arial"/>
          <w:lang w:val="en-US"/>
        </w:rPr>
        <w:t xml:space="preserve"> be</w:t>
      </w:r>
      <w:r w:rsidR="00CA706A" w:rsidRPr="00CA706A">
        <w:rPr>
          <w:rFonts w:ascii="Arial" w:hAnsi="Arial" w:cs="Arial"/>
          <w:lang w:val="en-US"/>
        </w:rPr>
        <w:t xml:space="preserve"> </w:t>
      </w:r>
      <w:r>
        <w:rPr>
          <w:rFonts w:ascii="Arial" w:hAnsi="Arial" w:cs="Arial"/>
          <w:lang w:val="en-US"/>
        </w:rPr>
        <w:t xml:space="preserve">underestimated </w:t>
      </w:r>
      <w:r w:rsidR="00CA706A" w:rsidRPr="00CA706A">
        <w:rPr>
          <w:rFonts w:ascii="Arial" w:hAnsi="Arial" w:cs="Arial"/>
          <w:lang w:val="en-US"/>
        </w:rPr>
        <w:t>for correlated features</w:t>
      </w:r>
      <w:r>
        <w:rPr>
          <w:rFonts w:ascii="Arial" w:hAnsi="Arial" w:cs="Arial"/>
          <w:lang w:val="en-US"/>
        </w:rPr>
        <w:t xml:space="preserve">. However, ReCo mainly relies on the </w:t>
      </w:r>
      <w:r w:rsidRPr="00CA706A">
        <w:rPr>
          <w:rFonts w:ascii="Arial" w:hAnsi="Arial" w:cs="Arial"/>
          <w:lang w:val="en-US"/>
        </w:rPr>
        <w:t>direction of the SHAP value, so whether it positively or negatively contributes to the prediction.</w:t>
      </w:r>
      <w:r>
        <w:rPr>
          <w:rFonts w:ascii="Arial" w:hAnsi="Arial" w:cs="Arial"/>
          <w:lang w:val="en-US"/>
        </w:rPr>
        <w:t xml:space="preserve"> The SHAP values will not </w:t>
      </w:r>
      <w:r w:rsidRPr="00CA706A">
        <w:rPr>
          <w:rFonts w:ascii="Arial" w:hAnsi="Arial" w:cs="Arial"/>
          <w:lang w:val="en-US"/>
        </w:rPr>
        <w:t>become negative while the true value is positive</w:t>
      </w:r>
      <w:r>
        <w:rPr>
          <w:rFonts w:ascii="Arial" w:hAnsi="Arial" w:cs="Arial"/>
          <w:lang w:val="en-US"/>
        </w:rPr>
        <w:t>.</w:t>
      </w:r>
      <w:r w:rsidRPr="00CA706A">
        <w:rPr>
          <w:rFonts w:ascii="Arial" w:hAnsi="Arial" w:cs="Arial"/>
          <w:lang w:val="en-US"/>
        </w:rPr>
        <w:t xml:space="preserve"> Therefore, these inaccuracies are not</w:t>
      </w:r>
      <w:r>
        <w:rPr>
          <w:rFonts w:ascii="Arial" w:hAnsi="Arial" w:cs="Arial"/>
          <w:lang w:val="en-US"/>
        </w:rPr>
        <w:t xml:space="preserve"> as</w:t>
      </w:r>
      <w:r w:rsidRPr="00CA706A">
        <w:rPr>
          <w:rFonts w:ascii="Arial" w:hAnsi="Arial" w:cs="Arial"/>
          <w:lang w:val="en-US"/>
        </w:rPr>
        <w:t xml:space="preserve"> important</w:t>
      </w:r>
      <w:r>
        <w:rPr>
          <w:rFonts w:ascii="Arial" w:hAnsi="Arial" w:cs="Arial"/>
          <w:lang w:val="en-US"/>
        </w:rPr>
        <w:t xml:space="preserve"> to our method. Still, i</w:t>
      </w:r>
      <w:r w:rsidR="00CA706A" w:rsidRPr="00CA706A">
        <w:rPr>
          <w:rFonts w:ascii="Arial" w:hAnsi="Arial" w:cs="Arial"/>
          <w:lang w:val="en-US"/>
        </w:rPr>
        <w:t>f a feature value difference is marked to be irrelevant though it was impactful for the model, ReCo always checks the prediction before removing it from the counterfactual.</w:t>
      </w:r>
    </w:p>
    <w:p w14:paraId="44027F8A" w14:textId="77777777" w:rsidR="00CA706A" w:rsidRPr="0057620B" w:rsidRDefault="00CA706A" w:rsidP="00E13861">
      <w:pPr>
        <w:ind w:firstLine="0"/>
        <w:rPr>
          <w:rFonts w:ascii="Arial" w:hAnsi="Arial" w:cs="Arial"/>
          <w:lang w:val="en-US"/>
        </w:rPr>
      </w:pPr>
    </w:p>
    <w:p w14:paraId="2FEA9FE7" w14:textId="432F098E" w:rsidR="00492E43" w:rsidRPr="0057620B" w:rsidRDefault="00492E43" w:rsidP="003547FD">
      <w:pPr>
        <w:pStyle w:val="Geenafstand"/>
        <w:numPr>
          <w:ilvl w:val="1"/>
          <w:numId w:val="12"/>
        </w:numPr>
        <w:spacing w:line="360" w:lineRule="auto"/>
        <w:rPr>
          <w:rFonts w:ascii="Arial" w:hAnsi="Arial" w:cs="Arial"/>
          <w:i/>
          <w:lang w:val="en-US"/>
        </w:rPr>
      </w:pPr>
      <w:bookmarkStart w:id="186" w:name="_Ref72859034"/>
      <w:r w:rsidRPr="0057620B">
        <w:rPr>
          <w:rFonts w:ascii="Arial" w:hAnsi="Arial" w:cs="Arial"/>
          <w:i/>
          <w:lang w:val="en-US"/>
        </w:rPr>
        <w:t>Realism score</w:t>
      </w:r>
      <w:bookmarkEnd w:id="186"/>
    </w:p>
    <w:p w14:paraId="4609CC01" w14:textId="7FE39DBD" w:rsidR="00673043" w:rsidRPr="0057620B" w:rsidRDefault="005B1644" w:rsidP="003877EF">
      <w:pPr>
        <w:pStyle w:val="Geenafstand"/>
        <w:spacing w:line="360" w:lineRule="auto"/>
        <w:ind w:firstLine="360"/>
        <w:rPr>
          <w:rFonts w:ascii="Arial" w:hAnsi="Arial" w:cs="Arial"/>
          <w:iCs/>
          <w:lang w:val="en-US"/>
        </w:rPr>
      </w:pPr>
      <w:r w:rsidRPr="0057620B">
        <w:rPr>
          <w:rFonts w:ascii="Arial" w:hAnsi="Arial" w:cs="Arial"/>
          <w:iCs/>
          <w:lang w:val="en-US"/>
        </w:rPr>
        <w:t>We present a novel realism scor</w:t>
      </w:r>
      <w:r w:rsidR="003877EF" w:rsidRPr="0057620B">
        <w:rPr>
          <w:rFonts w:ascii="Arial" w:hAnsi="Arial" w:cs="Arial"/>
          <w:iCs/>
          <w:lang w:val="en-US"/>
        </w:rPr>
        <w:t>e</w:t>
      </w:r>
      <w:r w:rsidR="00673043" w:rsidRPr="0057620B">
        <w:rPr>
          <w:rFonts w:ascii="Arial" w:hAnsi="Arial" w:cs="Arial"/>
          <w:iCs/>
          <w:lang w:val="en-US"/>
        </w:rPr>
        <w:t xml:space="preserve"> which can be used to evaluate counterfactuals</w:t>
      </w:r>
      <w:r w:rsidR="003877EF" w:rsidRPr="0057620B">
        <w:rPr>
          <w:rFonts w:ascii="Arial" w:hAnsi="Arial" w:cs="Arial"/>
          <w:iCs/>
          <w:lang w:val="en-US"/>
        </w:rPr>
        <w:t xml:space="preserve">. </w:t>
      </w:r>
      <w:r w:rsidR="00673043" w:rsidRPr="0057620B">
        <w:rPr>
          <w:rFonts w:ascii="Arial" w:hAnsi="Arial" w:cs="Arial"/>
          <w:iCs/>
          <w:lang w:val="en-US"/>
        </w:rPr>
        <w:t>This score assesses whether a generated counterfactual has feasible combinations of feature values in relation to the training data. It is calculated as follows</w:t>
      </w:r>
      <w:r w:rsidR="00E13861" w:rsidRPr="0057620B">
        <w:rPr>
          <w:rFonts w:ascii="Arial" w:hAnsi="Arial" w:cs="Arial"/>
          <w:iCs/>
          <w:lang w:val="en-US"/>
        </w:rPr>
        <w:t>:</w:t>
      </w:r>
    </w:p>
    <w:p w14:paraId="470CE1F1" w14:textId="77777777" w:rsidR="00543299" w:rsidRPr="0057620B" w:rsidRDefault="005B1644" w:rsidP="00D43CC1">
      <w:pPr>
        <w:pStyle w:val="Geenafstand"/>
        <w:numPr>
          <w:ilvl w:val="0"/>
          <w:numId w:val="6"/>
        </w:numPr>
        <w:spacing w:line="360" w:lineRule="auto"/>
        <w:rPr>
          <w:rFonts w:ascii="Arial" w:hAnsi="Arial" w:cs="Arial"/>
          <w:iCs/>
          <w:lang w:val="en-US"/>
        </w:rPr>
      </w:pPr>
      <w:r w:rsidRPr="0057620B">
        <w:rPr>
          <w:rFonts w:ascii="Arial" w:hAnsi="Arial" w:cs="Arial"/>
          <w:iCs/>
          <w:lang w:val="en-US"/>
        </w:rPr>
        <w:t xml:space="preserve">When the dataset is loaded, </w:t>
      </w:r>
      <w:r w:rsidR="00673043" w:rsidRPr="0057620B">
        <w:rPr>
          <w:rFonts w:ascii="Arial" w:hAnsi="Arial" w:cs="Arial"/>
          <w:iCs/>
          <w:lang w:val="en-US"/>
        </w:rPr>
        <w:t xml:space="preserve">a list is generated for each feature that ranks all other variables according to their correlation with the feature. </w:t>
      </w:r>
    </w:p>
    <w:p w14:paraId="55746D91" w14:textId="77777777" w:rsidR="00543299" w:rsidRPr="0057620B" w:rsidRDefault="00673043" w:rsidP="00D43CC1">
      <w:pPr>
        <w:pStyle w:val="Geenafstand"/>
        <w:numPr>
          <w:ilvl w:val="0"/>
          <w:numId w:val="6"/>
        </w:numPr>
        <w:spacing w:line="360" w:lineRule="auto"/>
        <w:rPr>
          <w:rFonts w:ascii="Arial" w:hAnsi="Arial" w:cs="Arial"/>
          <w:iCs/>
          <w:lang w:val="en-US"/>
        </w:rPr>
      </w:pPr>
      <w:r w:rsidRPr="0057620B">
        <w:rPr>
          <w:rFonts w:ascii="Arial" w:hAnsi="Arial" w:cs="Arial"/>
          <w:iCs/>
          <w:lang w:val="en-US"/>
        </w:rPr>
        <w:t xml:space="preserve">When a counterfactual is found, each feature </w:t>
      </w:r>
      <w:r w:rsidR="00A954F7" w:rsidRPr="0057620B">
        <w:rPr>
          <w:rFonts w:ascii="Arial" w:hAnsi="Arial" w:cs="Arial"/>
          <w:iCs/>
          <w:lang w:val="en-US"/>
        </w:rPr>
        <w:t>that has a different value than</w:t>
      </w:r>
      <w:r w:rsidRPr="0057620B">
        <w:rPr>
          <w:rFonts w:ascii="Arial" w:hAnsi="Arial" w:cs="Arial"/>
          <w:iCs/>
          <w:lang w:val="en-US"/>
        </w:rPr>
        <w:t xml:space="preserve"> the original instance is assessed</w:t>
      </w:r>
      <w:r w:rsidR="00A954F7" w:rsidRPr="0057620B">
        <w:rPr>
          <w:rFonts w:ascii="Arial" w:hAnsi="Arial" w:cs="Arial"/>
          <w:iCs/>
          <w:lang w:val="en-US"/>
        </w:rPr>
        <w:t xml:space="preserve">. We will refer to this feature under investigation as </w:t>
      </w:r>
      <m:oMath>
        <m:sSub>
          <m:sSubPr>
            <m:ctrlPr>
              <w:rPr>
                <w:rFonts w:ascii="Cambria Math" w:hAnsi="Cambria Math" w:cs="Arial"/>
                <w:i/>
                <w:iCs/>
                <w:lang w:val="en-US"/>
              </w:rPr>
            </m:ctrlPr>
          </m:sSubPr>
          <m:e>
            <m:r>
              <w:rPr>
                <w:rFonts w:ascii="Cambria Math" w:hAnsi="Cambria Math" w:cs="Arial"/>
                <w:lang w:val="en-US"/>
              </w:rPr>
              <m:t>F</m:t>
            </m:r>
          </m:e>
          <m:sub>
            <m:r>
              <w:rPr>
                <w:rFonts w:ascii="Cambria Math" w:hAnsi="Cambria Math" w:cs="Arial"/>
                <w:lang w:val="en-US"/>
              </w:rPr>
              <m:t>diff</m:t>
            </m:r>
          </m:sub>
        </m:sSub>
      </m:oMath>
      <w:r w:rsidR="00A954F7" w:rsidRPr="0057620B">
        <w:rPr>
          <w:rFonts w:ascii="Arial" w:eastAsiaTheme="minorEastAsia" w:hAnsi="Arial" w:cs="Arial"/>
          <w:iCs/>
          <w:lang w:val="en-US"/>
        </w:rPr>
        <w:t>.</w:t>
      </w:r>
    </w:p>
    <w:p w14:paraId="16EABA62" w14:textId="57EC1815" w:rsidR="00543299" w:rsidRPr="0057620B" w:rsidRDefault="00A954F7" w:rsidP="00D43CC1">
      <w:pPr>
        <w:pStyle w:val="Geenafstand"/>
        <w:numPr>
          <w:ilvl w:val="1"/>
          <w:numId w:val="6"/>
        </w:numPr>
        <w:spacing w:line="360" w:lineRule="auto"/>
        <w:rPr>
          <w:rFonts w:ascii="Arial" w:hAnsi="Arial" w:cs="Arial"/>
          <w:iCs/>
          <w:lang w:val="en-US"/>
        </w:rPr>
      </w:pPr>
      <w:r w:rsidRPr="0057620B">
        <w:rPr>
          <w:rFonts w:ascii="Arial" w:hAnsi="Arial" w:cs="Arial"/>
          <w:iCs/>
          <w:lang w:val="en-US"/>
        </w:rPr>
        <w:t>The feature’s top correlated variable</w:t>
      </w:r>
      <m:oMath>
        <m:r>
          <w:rPr>
            <w:rFonts w:ascii="Cambria Math" w:hAnsi="Cambria Math" w:cs="Arial"/>
            <w:lang w:val="en-US"/>
          </w:rPr>
          <m:t xml:space="preserve"> </m:t>
        </m:r>
        <m:sSub>
          <m:sSubPr>
            <m:ctrlPr>
              <w:rPr>
                <w:rFonts w:ascii="Cambria Math" w:hAnsi="Cambria Math" w:cs="Arial"/>
                <w:i/>
                <w:iCs/>
                <w:lang w:val="en-US"/>
              </w:rPr>
            </m:ctrlPr>
          </m:sSubPr>
          <m:e>
            <m:r>
              <w:rPr>
                <w:rFonts w:ascii="Cambria Math" w:hAnsi="Cambria Math" w:cs="Arial"/>
                <w:lang w:val="en-US"/>
              </w:rPr>
              <m:t>F</m:t>
            </m:r>
          </m:e>
          <m:sub>
            <m:r>
              <w:rPr>
                <w:rFonts w:ascii="Cambria Math" w:hAnsi="Cambria Math" w:cs="Arial"/>
                <w:lang w:val="en-US"/>
              </w:rPr>
              <m:t>corr</m:t>
            </m:r>
          </m:sub>
        </m:sSub>
      </m:oMath>
      <w:r w:rsidRPr="0057620B">
        <w:rPr>
          <w:rFonts w:ascii="Arial" w:hAnsi="Arial" w:cs="Arial"/>
          <w:iCs/>
          <w:lang w:val="en-US"/>
        </w:rPr>
        <w:t xml:space="preserve"> is looked up </w:t>
      </w:r>
      <w:r w:rsidR="006A667A" w:rsidRPr="0057620B">
        <w:rPr>
          <w:rFonts w:ascii="Arial" w:hAnsi="Arial" w:cs="Arial"/>
          <w:iCs/>
          <w:lang w:val="en-US"/>
        </w:rPr>
        <w:t>from the list in step 1.</w:t>
      </w:r>
    </w:p>
    <w:p w14:paraId="70717DEC" w14:textId="0777FC1C" w:rsidR="00543299" w:rsidRPr="0057620B" w:rsidRDefault="00A954F7" w:rsidP="00D43CC1">
      <w:pPr>
        <w:pStyle w:val="Geenafstand"/>
        <w:numPr>
          <w:ilvl w:val="1"/>
          <w:numId w:val="6"/>
        </w:numPr>
        <w:spacing w:line="360" w:lineRule="auto"/>
        <w:rPr>
          <w:rFonts w:ascii="Arial" w:hAnsi="Arial" w:cs="Arial"/>
          <w:iCs/>
          <w:lang w:val="en-US"/>
        </w:rPr>
      </w:pPr>
      <w:r w:rsidRPr="0057620B">
        <w:rPr>
          <w:rFonts w:ascii="Arial" w:hAnsi="Arial" w:cs="Arial"/>
          <w:iCs/>
          <w:lang w:val="en-US"/>
        </w:rPr>
        <w:t xml:space="preserve">Check that the value </w:t>
      </w:r>
      <m:oMath>
        <m:sSub>
          <m:sSubPr>
            <m:ctrlPr>
              <w:rPr>
                <w:rFonts w:ascii="Cambria Math" w:hAnsi="Cambria Math" w:cs="Arial"/>
                <w:i/>
                <w:iCs/>
                <w:lang w:val="en-US"/>
              </w:rPr>
            </m:ctrlPr>
          </m:sSubPr>
          <m:e>
            <m:r>
              <w:rPr>
                <w:rFonts w:ascii="Cambria Math" w:hAnsi="Cambria Math" w:cs="Arial"/>
                <w:lang w:val="en-US"/>
              </w:rPr>
              <m:t>F</m:t>
            </m:r>
          </m:e>
          <m:sub>
            <m:r>
              <w:rPr>
                <w:rFonts w:ascii="Cambria Math" w:hAnsi="Cambria Math" w:cs="Arial"/>
                <w:lang w:val="en-US"/>
              </w:rPr>
              <m:t>diff</m:t>
            </m:r>
          </m:sub>
        </m:sSub>
        <m:r>
          <w:rPr>
            <w:rFonts w:ascii="Cambria Math" w:eastAsiaTheme="minorEastAsia" w:hAnsi="Cambria Math" w:cs="Arial"/>
            <w:lang w:val="en-US"/>
          </w:rPr>
          <m:t>=</m:t>
        </m:r>
        <m:sSub>
          <m:sSubPr>
            <m:ctrlPr>
              <w:rPr>
                <w:rFonts w:ascii="Cambria Math" w:eastAsiaTheme="minorEastAsia" w:hAnsi="Cambria Math" w:cs="Arial"/>
                <w:i/>
                <w:iCs/>
                <w:lang w:val="en-US"/>
              </w:rPr>
            </m:ctrlPr>
          </m:sSubPr>
          <m:e>
            <m:r>
              <w:rPr>
                <w:rFonts w:ascii="Cambria Math" w:eastAsiaTheme="minorEastAsia" w:hAnsi="Cambria Math" w:cs="Arial"/>
                <w:lang w:val="en-US"/>
              </w:rPr>
              <m:t>f</m:t>
            </m:r>
          </m:e>
          <m:sub>
            <m:r>
              <w:rPr>
                <w:rFonts w:ascii="Cambria Math" w:eastAsiaTheme="minorEastAsia" w:hAnsi="Cambria Math" w:cs="Arial"/>
                <w:lang w:val="en-US"/>
              </w:rPr>
              <m:t>diff</m:t>
            </m:r>
          </m:sub>
        </m:sSub>
      </m:oMath>
      <w:r w:rsidRPr="0057620B">
        <w:rPr>
          <w:rFonts w:ascii="Arial" w:eastAsiaTheme="minorEastAsia" w:hAnsi="Arial" w:cs="Arial"/>
          <w:iCs/>
          <w:lang w:val="en-US"/>
        </w:rPr>
        <w:t xml:space="preserve"> in combination with the value </w:t>
      </w:r>
      <m:oMath>
        <m:sSub>
          <m:sSubPr>
            <m:ctrlPr>
              <w:rPr>
                <w:rFonts w:ascii="Cambria Math" w:hAnsi="Cambria Math" w:cs="Arial"/>
                <w:i/>
                <w:iCs/>
                <w:lang w:val="en-US"/>
              </w:rPr>
            </m:ctrlPr>
          </m:sSubPr>
          <m:e>
            <m:r>
              <w:rPr>
                <w:rFonts w:ascii="Cambria Math" w:hAnsi="Cambria Math" w:cs="Arial"/>
                <w:lang w:val="en-US"/>
              </w:rPr>
              <m:t>F</m:t>
            </m:r>
          </m:e>
          <m:sub>
            <m:r>
              <w:rPr>
                <w:rFonts w:ascii="Cambria Math" w:hAnsi="Cambria Math" w:cs="Arial"/>
                <w:lang w:val="en-US"/>
              </w:rPr>
              <m:t>corr</m:t>
            </m:r>
          </m:sub>
        </m:sSub>
        <m:r>
          <w:rPr>
            <w:rFonts w:ascii="Cambria Math" w:eastAsiaTheme="minorEastAsia" w:hAnsi="Cambria Math" w:cs="Arial"/>
            <w:lang w:val="en-US"/>
          </w:rPr>
          <m:t>=</m:t>
        </m:r>
        <m:sSub>
          <m:sSubPr>
            <m:ctrlPr>
              <w:rPr>
                <w:rFonts w:ascii="Cambria Math" w:eastAsiaTheme="minorEastAsia" w:hAnsi="Cambria Math" w:cs="Arial"/>
                <w:i/>
                <w:iCs/>
                <w:lang w:val="en-US"/>
              </w:rPr>
            </m:ctrlPr>
          </m:sSubPr>
          <m:e>
            <m:r>
              <w:rPr>
                <w:rFonts w:ascii="Cambria Math" w:eastAsiaTheme="minorEastAsia" w:hAnsi="Cambria Math" w:cs="Arial"/>
                <w:lang w:val="en-US"/>
              </w:rPr>
              <m:t>f</m:t>
            </m:r>
          </m:e>
          <m:sub>
            <m:r>
              <w:rPr>
                <w:rFonts w:ascii="Cambria Math" w:eastAsiaTheme="minorEastAsia" w:hAnsi="Cambria Math" w:cs="Arial"/>
                <w:lang w:val="en-US"/>
              </w:rPr>
              <m:t>corr</m:t>
            </m:r>
          </m:sub>
        </m:sSub>
      </m:oMath>
      <w:r w:rsidRPr="0057620B">
        <w:rPr>
          <w:rFonts w:ascii="Arial" w:eastAsiaTheme="minorEastAsia" w:hAnsi="Arial" w:cs="Arial"/>
          <w:iCs/>
          <w:lang w:val="en-US"/>
        </w:rPr>
        <w:t xml:space="preserve"> exists in the training data. If so, add 1 to the realism score. If not, add 0. </w:t>
      </w:r>
    </w:p>
    <w:p w14:paraId="3E318193" w14:textId="6812B2E7" w:rsidR="00A954F7" w:rsidRPr="0057620B" w:rsidRDefault="00A954F7" w:rsidP="00D43CC1">
      <w:pPr>
        <w:pStyle w:val="Geenafstand"/>
        <w:numPr>
          <w:ilvl w:val="1"/>
          <w:numId w:val="6"/>
        </w:numPr>
        <w:spacing w:line="360" w:lineRule="auto"/>
        <w:rPr>
          <w:rFonts w:ascii="Arial" w:hAnsi="Arial" w:cs="Arial"/>
          <w:iCs/>
          <w:lang w:val="en-US"/>
        </w:rPr>
      </w:pPr>
      <w:r w:rsidRPr="0057620B">
        <w:rPr>
          <w:rFonts w:ascii="Arial" w:eastAsiaTheme="minorEastAsia" w:hAnsi="Arial" w:cs="Arial"/>
          <w:iCs/>
          <w:lang w:val="en-US"/>
        </w:rPr>
        <w:t xml:space="preserve">If </w:t>
      </w:r>
      <m:oMath>
        <m:sSub>
          <m:sSubPr>
            <m:ctrlPr>
              <w:rPr>
                <w:rFonts w:ascii="Cambria Math" w:hAnsi="Cambria Math" w:cs="Arial"/>
                <w:i/>
                <w:iCs/>
                <w:lang w:val="en-US"/>
              </w:rPr>
            </m:ctrlPr>
          </m:sSubPr>
          <m:e>
            <m:r>
              <w:rPr>
                <w:rFonts w:ascii="Cambria Math" w:hAnsi="Cambria Math" w:cs="Arial"/>
                <w:lang w:val="en-US"/>
              </w:rPr>
              <m:t>F</m:t>
            </m:r>
          </m:e>
          <m:sub>
            <m:r>
              <w:rPr>
                <w:rFonts w:ascii="Cambria Math" w:hAnsi="Cambria Math" w:cs="Arial"/>
                <w:lang w:val="en-US"/>
              </w:rPr>
              <m:t>corr</m:t>
            </m:r>
          </m:sub>
        </m:sSub>
      </m:oMath>
      <w:r w:rsidRPr="0057620B">
        <w:rPr>
          <w:rFonts w:ascii="Arial" w:eastAsiaTheme="minorEastAsia" w:hAnsi="Arial" w:cs="Arial"/>
          <w:iCs/>
          <w:lang w:val="en-US"/>
        </w:rPr>
        <w:t xml:space="preserve"> was </w:t>
      </w:r>
      <w:r w:rsidR="00761DED" w:rsidRPr="0057620B">
        <w:rPr>
          <w:rFonts w:ascii="Arial" w:eastAsiaTheme="minorEastAsia" w:hAnsi="Arial" w:cs="Arial"/>
          <w:iCs/>
          <w:lang w:val="en-US"/>
        </w:rPr>
        <w:t xml:space="preserve">also </w:t>
      </w:r>
      <w:r w:rsidRPr="0057620B">
        <w:rPr>
          <w:rFonts w:ascii="Arial" w:eastAsiaTheme="minorEastAsia" w:hAnsi="Arial" w:cs="Arial"/>
          <w:iCs/>
          <w:lang w:val="en-US"/>
        </w:rPr>
        <w:t xml:space="preserve">part of the set of features that differs between the original and the counterfactual instance, </w:t>
      </w:r>
      <w:r w:rsidR="00543299" w:rsidRPr="0057620B">
        <w:rPr>
          <w:rFonts w:ascii="Arial" w:eastAsiaTheme="minorEastAsia" w:hAnsi="Arial" w:cs="Arial"/>
          <w:iCs/>
          <w:lang w:val="en-US"/>
        </w:rPr>
        <w:t xml:space="preserve">we return to step a and pick next most correlated feature with </w:t>
      </w:r>
      <m:oMath>
        <m:sSub>
          <m:sSubPr>
            <m:ctrlPr>
              <w:rPr>
                <w:rFonts w:ascii="Cambria Math" w:hAnsi="Cambria Math" w:cs="Arial"/>
                <w:i/>
                <w:iCs/>
                <w:lang w:val="en-US"/>
              </w:rPr>
            </m:ctrlPr>
          </m:sSubPr>
          <m:e>
            <m:r>
              <w:rPr>
                <w:rFonts w:ascii="Cambria Math" w:hAnsi="Cambria Math" w:cs="Arial"/>
                <w:lang w:val="en-US"/>
              </w:rPr>
              <m:t>F</m:t>
            </m:r>
          </m:e>
          <m:sub>
            <m:r>
              <w:rPr>
                <w:rFonts w:ascii="Cambria Math" w:hAnsi="Cambria Math" w:cs="Arial"/>
                <w:lang w:val="en-US"/>
              </w:rPr>
              <m:t>diff</m:t>
            </m:r>
          </m:sub>
        </m:sSub>
      </m:oMath>
      <w:r w:rsidR="00543299" w:rsidRPr="0057620B">
        <w:rPr>
          <w:rFonts w:ascii="Arial" w:eastAsiaTheme="minorEastAsia" w:hAnsi="Arial" w:cs="Arial"/>
          <w:iCs/>
          <w:lang w:val="en-US"/>
        </w:rPr>
        <w:t xml:space="preserve"> to be </w:t>
      </w:r>
      <m:oMath>
        <m:sSub>
          <m:sSubPr>
            <m:ctrlPr>
              <w:rPr>
                <w:rFonts w:ascii="Cambria Math" w:hAnsi="Cambria Math" w:cs="Arial"/>
                <w:i/>
                <w:iCs/>
                <w:lang w:val="en-US"/>
              </w:rPr>
            </m:ctrlPr>
          </m:sSubPr>
          <m:e>
            <m:r>
              <w:rPr>
                <w:rFonts w:ascii="Cambria Math" w:hAnsi="Cambria Math" w:cs="Arial"/>
                <w:lang w:val="en-US"/>
              </w:rPr>
              <m:t>F</m:t>
            </m:r>
          </m:e>
          <m:sub>
            <m:r>
              <w:rPr>
                <w:rFonts w:ascii="Cambria Math" w:hAnsi="Cambria Math" w:cs="Arial"/>
                <w:lang w:val="en-US"/>
              </w:rPr>
              <m:t>corr</m:t>
            </m:r>
          </m:sub>
        </m:sSub>
      </m:oMath>
      <w:r w:rsidR="00543299" w:rsidRPr="0057620B">
        <w:rPr>
          <w:rFonts w:ascii="Arial" w:eastAsiaTheme="minorEastAsia" w:hAnsi="Arial" w:cs="Arial"/>
          <w:iCs/>
          <w:lang w:val="en-US"/>
        </w:rPr>
        <w:t>. In this way, the score is grounded in</w:t>
      </w:r>
      <w:r w:rsidR="003E2277" w:rsidRPr="0057620B">
        <w:rPr>
          <w:rFonts w:ascii="Arial" w:eastAsiaTheme="minorEastAsia" w:hAnsi="Arial" w:cs="Arial"/>
          <w:iCs/>
          <w:lang w:val="en-US"/>
        </w:rPr>
        <w:t xml:space="preserve"> the values of</w:t>
      </w:r>
      <w:r w:rsidR="00543299" w:rsidRPr="0057620B">
        <w:rPr>
          <w:rFonts w:ascii="Arial" w:eastAsiaTheme="minorEastAsia" w:hAnsi="Arial" w:cs="Arial"/>
          <w:iCs/>
          <w:lang w:val="en-US"/>
        </w:rPr>
        <w:t xml:space="preserve"> a real instance.</w:t>
      </w:r>
    </w:p>
    <w:p w14:paraId="5426A6B7" w14:textId="7D95BAA8" w:rsidR="00673043" w:rsidRPr="0057620B" w:rsidRDefault="00A954F7" w:rsidP="00B02C03">
      <w:pPr>
        <w:pStyle w:val="Geenafstand"/>
        <w:spacing w:line="360" w:lineRule="auto"/>
        <w:rPr>
          <w:rFonts w:ascii="Arial" w:hAnsi="Arial" w:cs="Arial"/>
          <w:iCs/>
          <w:lang w:val="en-US"/>
        </w:rPr>
      </w:pPr>
      <w:r w:rsidRPr="0057620B">
        <w:rPr>
          <w:rFonts w:ascii="Arial" w:hAnsi="Arial" w:cs="Arial"/>
          <w:iCs/>
          <w:lang w:val="en-US"/>
        </w:rPr>
        <w:t xml:space="preserve">Please refer to Figure </w:t>
      </w:r>
      <w:ins w:id="187" w:author="Benschop, Corina" w:date="2021-05-27T15:03:00Z">
        <w:r w:rsidR="00DD2285">
          <w:rPr>
            <w:rFonts w:ascii="Arial" w:hAnsi="Arial" w:cs="Arial"/>
            <w:iCs/>
            <w:lang w:val="en-US"/>
          </w:rPr>
          <w:t>1</w:t>
        </w:r>
      </w:ins>
      <w:del w:id="188" w:author="Benschop, Corina" w:date="2021-05-27T15:03:00Z">
        <w:r w:rsidRPr="0057620B" w:rsidDel="00DD2285">
          <w:rPr>
            <w:rFonts w:ascii="Arial" w:hAnsi="Arial" w:cs="Arial"/>
            <w:iCs/>
            <w:lang w:val="en-US"/>
          </w:rPr>
          <w:delText>x</w:delText>
        </w:r>
      </w:del>
      <w:r w:rsidRPr="0057620B">
        <w:rPr>
          <w:rFonts w:ascii="Arial" w:hAnsi="Arial" w:cs="Arial"/>
          <w:iCs/>
          <w:lang w:val="en-US"/>
        </w:rPr>
        <w:t xml:space="preserve"> for an example. In this case</w:t>
      </w:r>
      <w:r w:rsidR="00543299" w:rsidRPr="0057620B">
        <w:rPr>
          <w:rFonts w:ascii="Arial" w:hAnsi="Arial" w:cs="Arial"/>
          <w:iCs/>
          <w:lang w:val="en-US"/>
        </w:rPr>
        <w:t>, instances only consist of a TAC and a MAC value. T</w:t>
      </w:r>
      <w:r w:rsidRPr="0057620B">
        <w:rPr>
          <w:rFonts w:ascii="Arial" w:hAnsi="Arial" w:cs="Arial"/>
          <w:iCs/>
          <w:lang w:val="en-US"/>
        </w:rPr>
        <w:t>he counterfactual only has a different TAC</w:t>
      </w:r>
      <w:del w:id="189" w:author="Benschop, Corina" w:date="2021-05-27T15:04:00Z">
        <w:r w:rsidRPr="0057620B" w:rsidDel="00DD2285">
          <w:rPr>
            <w:rFonts w:ascii="Arial" w:hAnsi="Arial" w:cs="Arial"/>
            <w:iCs/>
            <w:lang w:val="en-US"/>
          </w:rPr>
          <w:delText>-</w:delText>
        </w:r>
      </w:del>
      <w:ins w:id="190" w:author="Benschop, Corina" w:date="2021-05-27T15:04:00Z">
        <w:r w:rsidR="00DD2285">
          <w:rPr>
            <w:rFonts w:ascii="Arial" w:hAnsi="Arial" w:cs="Arial"/>
            <w:iCs/>
            <w:lang w:val="en-US"/>
          </w:rPr>
          <w:t xml:space="preserve"> </w:t>
        </w:r>
      </w:ins>
      <w:r w:rsidRPr="0057620B">
        <w:rPr>
          <w:rFonts w:ascii="Arial" w:hAnsi="Arial" w:cs="Arial"/>
          <w:iCs/>
          <w:lang w:val="en-US"/>
        </w:rPr>
        <w:t>value from the original instance</w:t>
      </w:r>
      <w:r w:rsidR="00543299" w:rsidRPr="0057620B">
        <w:rPr>
          <w:rFonts w:ascii="Arial" w:hAnsi="Arial" w:cs="Arial"/>
          <w:iCs/>
          <w:lang w:val="en-US"/>
        </w:rPr>
        <w:t>, so we need to check if that generated TAC value is plausible</w:t>
      </w:r>
      <w:r w:rsidRPr="0057620B">
        <w:rPr>
          <w:rFonts w:ascii="Arial" w:hAnsi="Arial" w:cs="Arial"/>
          <w:iCs/>
          <w:lang w:val="en-US"/>
        </w:rPr>
        <w:t>. The most highly-correlated feature to the TAC is the MAC.</w:t>
      </w:r>
      <w:r w:rsidR="00543299" w:rsidRPr="0057620B">
        <w:rPr>
          <w:rFonts w:ascii="Arial" w:hAnsi="Arial" w:cs="Arial"/>
          <w:iCs/>
          <w:lang w:val="en-US"/>
        </w:rPr>
        <w:t xml:space="preserve"> We assess if TAC = 30 (from the counterfactual) in combination with MAC = 6 (from the original) exists in the training data. Since it does not exist, the realism score is incremented by 0. The MAC feature is not part of the differences between the </w:t>
      </w:r>
      <w:r w:rsidR="00543299" w:rsidRPr="0057620B">
        <w:rPr>
          <w:rFonts w:ascii="Arial" w:hAnsi="Arial" w:cs="Arial"/>
          <w:iCs/>
          <w:lang w:val="en-US"/>
        </w:rPr>
        <w:lastRenderedPageBreak/>
        <w:t xml:space="preserve">counterfactual and the original, so the algorithm terminates. The final realism score for this counterfactual is 0. </w:t>
      </w:r>
    </w:p>
    <w:p w14:paraId="3A10D0FF" w14:textId="77777777" w:rsidR="00A954F7" w:rsidRPr="0057620B" w:rsidRDefault="00A954F7" w:rsidP="00B02C03">
      <w:pPr>
        <w:pStyle w:val="Geenafstand"/>
        <w:spacing w:line="360" w:lineRule="auto"/>
        <w:rPr>
          <w:rFonts w:ascii="Arial" w:hAnsi="Arial" w:cs="Arial"/>
          <w:iCs/>
          <w:lang w:val="en-US"/>
        </w:rPr>
      </w:pPr>
    </w:p>
    <w:p w14:paraId="63F27730" w14:textId="77777777" w:rsidR="00E13861" w:rsidRPr="0057620B" w:rsidRDefault="00B02C03" w:rsidP="00E13861">
      <w:pPr>
        <w:pStyle w:val="Geenafstand"/>
        <w:keepNext/>
        <w:spacing w:line="360" w:lineRule="auto"/>
        <w:rPr>
          <w:lang w:val="en-US"/>
        </w:rPr>
      </w:pPr>
      <w:r w:rsidRPr="0057620B">
        <w:rPr>
          <w:rFonts w:ascii="Arial" w:hAnsi="Arial" w:cs="Arial"/>
          <w:iCs/>
          <w:noProof/>
          <w:lang w:val="en-US"/>
        </w:rPr>
        <w:drawing>
          <wp:inline distT="0" distB="0" distL="0" distR="0" wp14:anchorId="7170DC43" wp14:editId="1DF579A0">
            <wp:extent cx="5724525" cy="2085975"/>
            <wp:effectExtent l="0" t="0" r="9525" b="9525"/>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24525" cy="2085975"/>
                    </a:xfrm>
                    <a:prstGeom prst="rect">
                      <a:avLst/>
                    </a:prstGeom>
                    <a:noFill/>
                    <a:ln>
                      <a:noFill/>
                    </a:ln>
                  </pic:spPr>
                </pic:pic>
              </a:graphicData>
            </a:graphic>
          </wp:inline>
        </w:drawing>
      </w:r>
    </w:p>
    <w:p w14:paraId="515D1CD2" w14:textId="0FB42D5E" w:rsidR="00B02C03" w:rsidRPr="0057620B" w:rsidRDefault="00E13861" w:rsidP="00E13861">
      <w:pPr>
        <w:pStyle w:val="Geenafstand"/>
        <w:ind w:firstLine="0"/>
        <w:rPr>
          <w:rFonts w:ascii="Arial" w:hAnsi="Arial" w:cs="Arial"/>
          <w:iCs/>
          <w:sz w:val="18"/>
          <w:szCs w:val="18"/>
          <w:lang w:val="en-US"/>
        </w:rPr>
      </w:pPr>
      <w:r w:rsidRPr="0057620B">
        <w:rPr>
          <w:rFonts w:ascii="Arial" w:hAnsi="Arial" w:cs="Arial"/>
          <w:sz w:val="18"/>
          <w:szCs w:val="18"/>
          <w:lang w:val="en-US"/>
        </w:rPr>
        <w:t xml:space="preserve">Figure </w:t>
      </w:r>
      <w:r w:rsidRPr="0057620B">
        <w:rPr>
          <w:rFonts w:ascii="Arial" w:hAnsi="Arial" w:cs="Arial"/>
          <w:sz w:val="18"/>
          <w:szCs w:val="18"/>
          <w:lang w:val="en-US"/>
        </w:rPr>
        <w:fldChar w:fldCharType="begin"/>
      </w:r>
      <w:r w:rsidRPr="0057620B">
        <w:rPr>
          <w:rFonts w:ascii="Arial" w:hAnsi="Arial" w:cs="Arial"/>
          <w:sz w:val="18"/>
          <w:szCs w:val="18"/>
          <w:lang w:val="en-US"/>
        </w:rPr>
        <w:instrText xml:space="preserve"> SEQ Figure \* ARABIC </w:instrText>
      </w:r>
      <w:r w:rsidRPr="0057620B">
        <w:rPr>
          <w:rFonts w:ascii="Arial" w:hAnsi="Arial" w:cs="Arial"/>
          <w:sz w:val="18"/>
          <w:szCs w:val="18"/>
          <w:lang w:val="en-US"/>
        </w:rPr>
        <w:fldChar w:fldCharType="separate"/>
      </w:r>
      <w:r w:rsidR="00221198">
        <w:rPr>
          <w:rFonts w:ascii="Arial" w:hAnsi="Arial" w:cs="Arial"/>
          <w:noProof/>
          <w:sz w:val="18"/>
          <w:szCs w:val="18"/>
          <w:lang w:val="en-US"/>
        </w:rPr>
        <w:t>1</w:t>
      </w:r>
      <w:r w:rsidRPr="0057620B">
        <w:rPr>
          <w:rFonts w:ascii="Arial" w:hAnsi="Arial" w:cs="Arial"/>
          <w:sz w:val="18"/>
          <w:szCs w:val="18"/>
          <w:lang w:val="en-US"/>
        </w:rPr>
        <w:fldChar w:fldCharType="end"/>
      </w:r>
      <w:r w:rsidRPr="0057620B">
        <w:rPr>
          <w:rFonts w:ascii="Arial" w:hAnsi="Arial" w:cs="Arial"/>
          <w:sz w:val="18"/>
          <w:szCs w:val="18"/>
          <w:lang w:val="en-US"/>
        </w:rPr>
        <w:t xml:space="preserve">: </w:t>
      </w:r>
      <w:ins w:id="191" w:author="Benschop, Corina" w:date="2021-05-27T15:04:00Z">
        <w:r w:rsidR="00DD2285">
          <w:rPr>
            <w:rFonts w:ascii="Arial" w:hAnsi="Arial" w:cs="Arial"/>
            <w:sz w:val="18"/>
            <w:szCs w:val="18"/>
            <w:lang w:val="en-US"/>
          </w:rPr>
          <w:t>E</w:t>
        </w:r>
      </w:ins>
      <w:del w:id="192" w:author="Benschop, Corina" w:date="2021-05-27T15:04:00Z">
        <w:r w:rsidRPr="0057620B" w:rsidDel="00DD2285">
          <w:rPr>
            <w:rFonts w:ascii="Arial" w:hAnsi="Arial" w:cs="Arial"/>
            <w:sz w:val="18"/>
            <w:szCs w:val="18"/>
            <w:lang w:val="en-US"/>
          </w:rPr>
          <w:delText>Toy e</w:delText>
        </w:r>
      </w:del>
      <w:r w:rsidRPr="0057620B">
        <w:rPr>
          <w:rFonts w:ascii="Arial" w:hAnsi="Arial" w:cs="Arial"/>
          <w:sz w:val="18"/>
          <w:szCs w:val="18"/>
          <w:lang w:val="en-US"/>
        </w:rPr>
        <w:t xml:space="preserve">xample of a counterfactual that </w:t>
      </w:r>
      <w:del w:id="193" w:author="Benschop, Corina" w:date="2021-05-27T15:05:00Z">
        <w:r w:rsidRPr="0057620B" w:rsidDel="00DD2285">
          <w:rPr>
            <w:rFonts w:ascii="Arial" w:hAnsi="Arial" w:cs="Arial"/>
            <w:sz w:val="18"/>
            <w:szCs w:val="18"/>
            <w:lang w:val="en-US"/>
          </w:rPr>
          <w:delText xml:space="preserve">gets </w:delText>
        </w:r>
      </w:del>
      <w:ins w:id="194" w:author="Benschop, Corina" w:date="2021-05-27T15:05:00Z">
        <w:r w:rsidR="00DD2285">
          <w:rPr>
            <w:rFonts w:ascii="Arial" w:hAnsi="Arial" w:cs="Arial"/>
            <w:sz w:val="18"/>
            <w:szCs w:val="18"/>
            <w:lang w:val="en-US"/>
          </w:rPr>
          <w:t>receives</w:t>
        </w:r>
        <w:r w:rsidR="00DD2285" w:rsidRPr="0057620B">
          <w:rPr>
            <w:rFonts w:ascii="Arial" w:hAnsi="Arial" w:cs="Arial"/>
            <w:sz w:val="18"/>
            <w:szCs w:val="18"/>
            <w:lang w:val="en-US"/>
          </w:rPr>
          <w:t xml:space="preserve"> </w:t>
        </w:r>
      </w:ins>
      <w:r w:rsidRPr="0057620B">
        <w:rPr>
          <w:rFonts w:ascii="Arial" w:hAnsi="Arial" w:cs="Arial"/>
          <w:sz w:val="18"/>
          <w:szCs w:val="18"/>
          <w:lang w:val="en-US"/>
        </w:rPr>
        <w:t xml:space="preserve">a realism score of 0; the proposed counterfactual contains </w:t>
      </w:r>
      <w:r w:rsidR="001D3A47">
        <w:rPr>
          <w:rFonts w:ascii="Arial" w:hAnsi="Arial" w:cs="Arial"/>
          <w:sz w:val="18"/>
          <w:szCs w:val="18"/>
          <w:lang w:val="en-US"/>
        </w:rPr>
        <w:t xml:space="preserve">a </w:t>
      </w:r>
      <w:r w:rsidRPr="0057620B">
        <w:rPr>
          <w:rFonts w:ascii="Arial" w:hAnsi="Arial" w:cs="Arial"/>
          <w:sz w:val="18"/>
          <w:szCs w:val="18"/>
          <w:lang w:val="en-US"/>
        </w:rPr>
        <w:t>feature combination that do</w:t>
      </w:r>
      <w:r w:rsidR="001D3A47">
        <w:rPr>
          <w:rFonts w:ascii="Arial" w:hAnsi="Arial" w:cs="Arial"/>
          <w:sz w:val="18"/>
          <w:szCs w:val="18"/>
          <w:lang w:val="en-US"/>
        </w:rPr>
        <w:t>es</w:t>
      </w:r>
      <w:r w:rsidRPr="0057620B">
        <w:rPr>
          <w:rFonts w:ascii="Arial" w:hAnsi="Arial" w:cs="Arial"/>
          <w:sz w:val="18"/>
          <w:szCs w:val="18"/>
          <w:lang w:val="en-US"/>
        </w:rPr>
        <w:t xml:space="preserve"> not occur in the training data.</w:t>
      </w:r>
    </w:p>
    <w:p w14:paraId="494282B7" w14:textId="5FD7F21F" w:rsidR="00543299" w:rsidRPr="0057620B" w:rsidRDefault="005B1644" w:rsidP="00014EA3">
      <w:pPr>
        <w:pStyle w:val="Geenafstand"/>
        <w:spacing w:line="360" w:lineRule="auto"/>
        <w:rPr>
          <w:rFonts w:ascii="Arial" w:hAnsi="Arial" w:cs="Arial"/>
          <w:lang w:val="en-US"/>
        </w:rPr>
      </w:pPr>
      <w:r w:rsidRPr="0057620B">
        <w:rPr>
          <w:rFonts w:ascii="Arial" w:eastAsiaTheme="minorEastAsia" w:hAnsi="Arial" w:cs="Arial"/>
          <w:iCs/>
          <w:lang w:val="en-US"/>
        </w:rPr>
        <w:t xml:space="preserve"> </w:t>
      </w:r>
    </w:p>
    <w:p w14:paraId="784B2E61" w14:textId="6BDFDD8B" w:rsidR="00B94B53" w:rsidRPr="0057620B" w:rsidRDefault="00B94B53" w:rsidP="003547FD">
      <w:pPr>
        <w:pStyle w:val="Geenafstand"/>
        <w:numPr>
          <w:ilvl w:val="1"/>
          <w:numId w:val="12"/>
        </w:numPr>
        <w:spacing w:line="360" w:lineRule="auto"/>
        <w:rPr>
          <w:rFonts w:ascii="Arial" w:hAnsi="Arial" w:cs="Arial"/>
          <w:i/>
          <w:lang w:val="en-US"/>
        </w:rPr>
      </w:pPr>
      <w:r w:rsidRPr="0057620B">
        <w:rPr>
          <w:rFonts w:ascii="Arial" w:hAnsi="Arial" w:cs="Arial"/>
          <w:i/>
          <w:lang w:val="en-US"/>
        </w:rPr>
        <w:t>Visualization</w:t>
      </w:r>
    </w:p>
    <w:p w14:paraId="7F60004F" w14:textId="6D39D125" w:rsidR="00BC4FEA" w:rsidRDefault="00EF37BA" w:rsidP="00BC4FEA">
      <w:pPr>
        <w:pStyle w:val="Geenafstand"/>
        <w:spacing w:line="360" w:lineRule="auto"/>
        <w:ind w:firstLine="360"/>
        <w:rPr>
          <w:rFonts w:ascii="Arial" w:hAnsi="Arial" w:cs="Arial"/>
          <w:iCs/>
          <w:lang w:val="en-US"/>
        </w:rPr>
      </w:pPr>
      <w:r w:rsidRPr="0057620B">
        <w:rPr>
          <w:rFonts w:ascii="Arial" w:hAnsi="Arial" w:cs="Arial"/>
          <w:iCs/>
          <w:lang w:val="en-US"/>
        </w:rPr>
        <w:t xml:space="preserve">We incorporated </w:t>
      </w:r>
      <w:r w:rsidR="00840BC0" w:rsidRPr="0057620B">
        <w:rPr>
          <w:rFonts w:ascii="Arial" w:hAnsi="Arial" w:cs="Arial"/>
          <w:iCs/>
          <w:lang w:val="en-US"/>
        </w:rPr>
        <w:t xml:space="preserve">both SHAP values, </w:t>
      </w:r>
      <w:r w:rsidR="00781D30" w:rsidRPr="0057620B">
        <w:rPr>
          <w:rFonts w:ascii="Arial" w:hAnsi="Arial" w:cs="Arial"/>
          <w:iCs/>
          <w:lang w:val="en-US"/>
        </w:rPr>
        <w:t>and</w:t>
      </w:r>
      <w:r w:rsidR="00840BC0" w:rsidRPr="0057620B">
        <w:rPr>
          <w:rFonts w:ascii="Arial" w:hAnsi="Arial" w:cs="Arial"/>
          <w:iCs/>
          <w:lang w:val="en-US"/>
        </w:rPr>
        <w:t xml:space="preserve"> </w:t>
      </w:r>
      <w:r w:rsidR="00014EA3" w:rsidRPr="0057620B">
        <w:rPr>
          <w:rFonts w:ascii="Arial" w:hAnsi="Arial" w:cs="Arial"/>
          <w:iCs/>
          <w:lang w:val="en-US"/>
        </w:rPr>
        <w:t>the</w:t>
      </w:r>
      <w:r w:rsidR="00840BC0" w:rsidRPr="0057620B">
        <w:rPr>
          <w:rFonts w:ascii="Arial" w:hAnsi="Arial" w:cs="Arial"/>
          <w:iCs/>
          <w:lang w:val="en-US"/>
        </w:rPr>
        <w:t xml:space="preserve"> counterfactual</w:t>
      </w:r>
      <w:r w:rsidRPr="0057620B">
        <w:rPr>
          <w:rFonts w:ascii="Arial" w:hAnsi="Arial" w:cs="Arial"/>
          <w:iCs/>
          <w:lang w:val="en-US"/>
        </w:rPr>
        <w:t xml:space="preserve"> </w:t>
      </w:r>
      <w:r w:rsidR="00840BC0" w:rsidRPr="0057620B">
        <w:rPr>
          <w:rFonts w:ascii="Arial" w:hAnsi="Arial" w:cs="Arial"/>
          <w:iCs/>
          <w:lang w:val="en-US"/>
        </w:rPr>
        <w:t xml:space="preserve">example </w:t>
      </w:r>
      <w:r w:rsidR="00014EA3" w:rsidRPr="0057620B">
        <w:rPr>
          <w:rFonts w:ascii="Arial" w:hAnsi="Arial" w:cs="Arial"/>
          <w:iCs/>
          <w:lang w:val="en-US"/>
        </w:rPr>
        <w:t xml:space="preserve">generated by ReCo </w:t>
      </w:r>
      <w:r w:rsidR="00840BC0" w:rsidRPr="0057620B">
        <w:rPr>
          <w:rFonts w:ascii="Arial" w:hAnsi="Arial" w:cs="Arial"/>
          <w:iCs/>
          <w:lang w:val="en-US"/>
        </w:rPr>
        <w:t xml:space="preserve">into a single </w:t>
      </w:r>
      <w:r w:rsidR="002D6558" w:rsidRPr="0057620B">
        <w:rPr>
          <w:rFonts w:ascii="Arial" w:hAnsi="Arial" w:cs="Arial"/>
          <w:iCs/>
          <w:lang w:val="en-US"/>
        </w:rPr>
        <w:t>figure</w:t>
      </w:r>
      <w:r w:rsidR="00781D30" w:rsidRPr="0057620B">
        <w:rPr>
          <w:rFonts w:ascii="Arial" w:hAnsi="Arial" w:cs="Arial"/>
          <w:iCs/>
          <w:lang w:val="en-US"/>
        </w:rPr>
        <w:t xml:space="preserve"> so that the user can understand the main reasons for the original decision, along with how a different prediction could have been achieved. We believe this is the first visualization to unify counterfactuals with SHAP values</w:t>
      </w:r>
      <w:r w:rsidR="00B44302">
        <w:rPr>
          <w:rFonts w:ascii="Arial" w:hAnsi="Arial" w:cs="Arial"/>
          <w:iCs/>
          <w:lang w:val="en-US"/>
        </w:rPr>
        <w:t>.</w:t>
      </w:r>
      <w:r w:rsidR="001D3A47">
        <w:rPr>
          <w:rFonts w:ascii="Arial" w:hAnsi="Arial" w:cs="Arial"/>
          <w:iCs/>
          <w:lang w:val="en-US"/>
        </w:rPr>
        <w:t xml:space="preserve"> </w:t>
      </w:r>
      <w:r w:rsidR="00BC4FEA">
        <w:rPr>
          <w:rFonts w:ascii="Arial" w:hAnsi="Arial" w:cs="Arial"/>
          <w:iCs/>
          <w:lang w:val="en-US"/>
        </w:rPr>
        <w:t xml:space="preserve">The following requirements were derived from conferring with the </w:t>
      </w:r>
      <w:ins w:id="195" w:author="Benschop, Corina" w:date="2021-05-27T15:05:00Z">
        <w:r w:rsidR="00DD2285">
          <w:rPr>
            <w:rFonts w:ascii="Arial" w:hAnsi="Arial" w:cs="Arial"/>
            <w:iCs/>
            <w:lang w:val="en-US"/>
          </w:rPr>
          <w:t>consu</w:t>
        </w:r>
      </w:ins>
      <w:ins w:id="196" w:author="Benschop, Corina" w:date="2021-05-27T15:06:00Z">
        <w:r w:rsidR="00DD2285">
          <w:rPr>
            <w:rFonts w:ascii="Arial" w:hAnsi="Arial" w:cs="Arial"/>
            <w:iCs/>
            <w:lang w:val="en-US"/>
          </w:rPr>
          <w:t xml:space="preserve">lted </w:t>
        </w:r>
      </w:ins>
      <w:r w:rsidR="00BC4FEA">
        <w:rPr>
          <w:rFonts w:ascii="Arial" w:hAnsi="Arial" w:cs="Arial"/>
          <w:iCs/>
          <w:lang w:val="en-US"/>
        </w:rPr>
        <w:t xml:space="preserve">DNA-experts from the NFI in addition to some desiderata already expressed in the literature </w:t>
      </w:r>
      <w:r w:rsidR="00BC4FEA">
        <w:rPr>
          <w:rFonts w:ascii="Arial" w:hAnsi="Arial" w:cs="Arial"/>
          <w:iCs/>
          <w:lang w:val="en-US"/>
        </w:rPr>
        <w:fldChar w:fldCharType="begin"/>
      </w:r>
      <w:r w:rsidR="00650B51">
        <w:rPr>
          <w:rFonts w:ascii="Arial" w:hAnsi="Arial" w:cs="Arial"/>
          <w:iCs/>
          <w:lang w:val="en-US"/>
        </w:rPr>
        <w:instrText xml:space="preserve"> ADDIN EN.CITE &lt;EndNote&gt;&lt;Cite&gt;&lt;Author&gt;Sokol&lt;/Author&gt;&lt;Year&gt;2020&lt;/Year&gt;&lt;RecNum&gt;89&lt;/RecNum&gt;&lt;DisplayText&gt;[64, 65]&lt;/DisplayText&gt;&lt;record&gt;&lt;rec-number&gt;89&lt;/rec-number&gt;&lt;foreign-keys&gt;&lt;key app="EN" db-id="p22005xv5srwpxeed275s99yfvez9tfr995s" timestamp="1605802003"&gt;89&lt;/key&gt;&lt;/foreign-keys&gt;&lt;ref-type name="Conference Proceedings"&gt;10&lt;/ref-type&gt;&lt;contributors&gt;&lt;authors&gt;&lt;author&gt;Sokol, K.&lt;/author&gt;&lt;author&gt;Flach, P.&lt;/author&gt;&lt;/authors&gt;&lt;/contributors&gt;&lt;titles&gt;&lt;title&gt;Explainability fact sheets: A framework for systematic assessment of explainable approaches&lt;/title&gt;&lt;secondary-title&gt;FAT* 2020 - Proceedings of the 2020 Conference on Fairness, Accountability, and Transparency&lt;/secondary-title&gt;&lt;/titles&gt;&lt;pages&gt;56-67&lt;/pages&gt;&lt;dates&gt;&lt;year&gt;2020&lt;/year&gt;&lt;/dates&gt;&lt;work-type&gt;Conference Paper&lt;/work-type&gt;&lt;urls&gt;&lt;related-urls&gt;&lt;url&gt;https://www.scopus.com/inward/record.uri?eid=2-s2.0-85079636785&amp;amp;doi=10.1145%2f3351095.3372870&amp;amp;partnerID=40&amp;amp;md5=a7a919fe9d505de93a20e31752a53d2b&lt;/url&gt;&lt;/related-urls&gt;&lt;/urls&gt;&lt;electronic-resource-num&gt;10.1145/3351095.3372870&lt;/electronic-resource-num&gt;&lt;remote-database-name&gt;Scopus&lt;/remote-database-name&gt;&lt;/record&gt;&lt;/Cite&gt;&lt;Cite&gt;&lt;Author&gt;Sokol&lt;/Author&gt;&lt;Year&gt;2019&lt;/Year&gt;&lt;RecNum&gt;181&lt;/RecNum&gt;&lt;record&gt;&lt;rec-number&gt;181&lt;/rec-number&gt;&lt;foreign-keys&gt;&lt;key app="EN" db-id="p22005xv5srwpxeed275s99yfvez9tfr995s" timestamp="1606496892"&gt;181&lt;/key&gt;&lt;/foreign-keys&gt;&lt;ref-type name="Conference Proceedings"&gt;10&lt;/ref-type&gt;&lt;contributors&gt;&lt;authors&gt;&lt;author&gt;Sokol, K.&lt;/author&gt;&lt;author&gt;Flach, P.&lt;/author&gt;&lt;/authors&gt;&lt;/contributors&gt;&lt;titles&gt;&lt;title&gt;Counterfactual explanations of machine learning predictions: Opportunities and challenges for AI safety&lt;/title&gt;&lt;/titles&gt;&lt;volume&gt;2301&lt;/volume&gt;&lt;dates&gt;&lt;year&gt;2019&lt;/year&gt;&lt;/dates&gt;&lt;work-type&gt;Conference Paper&lt;/work-type&gt;&lt;urls&gt;&lt;related-urls&gt;&lt;url&gt;https://www.scopus.com/inward/record.uri?eid=2-s2.0-85060588736&amp;amp;partnerID=40&amp;amp;md5=d01eb6339826e46a62c6c216d43eb644&lt;/url&gt;&lt;/related-urls&gt;&lt;/urls&gt;&lt;custom3&gt;CEUR Workshop Proceedings&lt;/custom3&gt;&lt;remote-database-name&gt;Scopus&lt;/remote-database-name&gt;&lt;/record&gt;&lt;/Cite&gt;&lt;/EndNote&gt;</w:instrText>
      </w:r>
      <w:r w:rsidR="00BC4FEA">
        <w:rPr>
          <w:rFonts w:ascii="Arial" w:hAnsi="Arial" w:cs="Arial"/>
          <w:iCs/>
          <w:lang w:val="en-US"/>
        </w:rPr>
        <w:fldChar w:fldCharType="separate"/>
      </w:r>
      <w:r w:rsidR="00650B51">
        <w:rPr>
          <w:rFonts w:ascii="Arial" w:hAnsi="Arial" w:cs="Arial"/>
          <w:iCs/>
          <w:noProof/>
          <w:lang w:val="en-US"/>
        </w:rPr>
        <w:t>[64, 65]</w:t>
      </w:r>
      <w:r w:rsidR="00BC4FEA">
        <w:rPr>
          <w:rFonts w:ascii="Arial" w:hAnsi="Arial" w:cs="Arial"/>
          <w:iCs/>
          <w:lang w:val="en-US"/>
        </w:rPr>
        <w:fldChar w:fldCharType="end"/>
      </w:r>
      <w:r w:rsidR="00BC4FEA">
        <w:rPr>
          <w:rFonts w:ascii="Arial" w:hAnsi="Arial" w:cs="Arial"/>
          <w:iCs/>
          <w:lang w:val="en-US"/>
        </w:rPr>
        <w:t>.</w:t>
      </w:r>
    </w:p>
    <w:p w14:paraId="042E8948" w14:textId="12889FD8" w:rsidR="00E90F1D" w:rsidRDefault="00BC4FEA" w:rsidP="00BC4FEA">
      <w:pPr>
        <w:pStyle w:val="Geenafstand"/>
        <w:spacing w:line="360" w:lineRule="auto"/>
        <w:ind w:firstLine="360"/>
        <w:rPr>
          <w:rFonts w:ascii="Arial" w:hAnsi="Arial" w:cs="Arial"/>
          <w:iCs/>
          <w:lang w:val="en-US"/>
        </w:rPr>
      </w:pPr>
      <w:r>
        <w:rPr>
          <w:rFonts w:ascii="Arial" w:hAnsi="Arial" w:cs="Arial"/>
          <w:iCs/>
          <w:lang w:val="en-US"/>
        </w:rPr>
        <w:t xml:space="preserve">First of all, the visualization </w:t>
      </w:r>
      <w:r w:rsidR="004E5892">
        <w:rPr>
          <w:rFonts w:ascii="Arial" w:hAnsi="Arial" w:cs="Arial"/>
          <w:iCs/>
          <w:lang w:val="en-US"/>
        </w:rPr>
        <w:t>is</w:t>
      </w:r>
      <w:r>
        <w:rPr>
          <w:rFonts w:ascii="Arial" w:hAnsi="Arial" w:cs="Arial"/>
          <w:iCs/>
          <w:lang w:val="en-US"/>
        </w:rPr>
        <w:t xml:space="preserve"> </w:t>
      </w:r>
      <w:r w:rsidRPr="00BC4FEA">
        <w:rPr>
          <w:rFonts w:ascii="Arial" w:hAnsi="Arial" w:cs="Arial"/>
          <w:i/>
          <w:lang w:val="en-US"/>
        </w:rPr>
        <w:t>c</w:t>
      </w:r>
      <w:r w:rsidR="002D577E" w:rsidRPr="00BC4FEA">
        <w:rPr>
          <w:rFonts w:ascii="Arial" w:hAnsi="Arial" w:cs="Arial"/>
          <w:i/>
          <w:lang w:val="en-US"/>
        </w:rPr>
        <w:t>onsistent</w:t>
      </w:r>
      <w:r>
        <w:rPr>
          <w:rFonts w:ascii="Arial" w:hAnsi="Arial" w:cs="Arial"/>
          <w:iCs/>
          <w:lang w:val="en-US"/>
        </w:rPr>
        <w:t>.</w:t>
      </w:r>
      <w:r w:rsidR="00B44302">
        <w:rPr>
          <w:rFonts w:ascii="Arial" w:hAnsi="Arial" w:cs="Arial"/>
          <w:iCs/>
          <w:lang w:val="en-US"/>
        </w:rPr>
        <w:t xml:space="preserve"> </w:t>
      </w:r>
      <w:r>
        <w:rPr>
          <w:rFonts w:ascii="Arial" w:hAnsi="Arial" w:cs="Arial"/>
          <w:iCs/>
          <w:lang w:val="en-US"/>
        </w:rPr>
        <w:t>E</w:t>
      </w:r>
      <w:r w:rsidR="00E90F1D">
        <w:rPr>
          <w:rFonts w:ascii="Arial" w:hAnsi="Arial" w:cs="Arial"/>
          <w:iCs/>
          <w:lang w:val="en-US"/>
        </w:rPr>
        <w:t>ach profile</w:t>
      </w:r>
      <w:r>
        <w:rPr>
          <w:rFonts w:ascii="Arial" w:hAnsi="Arial" w:cs="Arial"/>
          <w:iCs/>
          <w:lang w:val="en-US"/>
        </w:rPr>
        <w:t xml:space="preserve"> is presented</w:t>
      </w:r>
      <w:r w:rsidR="00E90F1D">
        <w:rPr>
          <w:rFonts w:ascii="Arial" w:hAnsi="Arial" w:cs="Arial"/>
          <w:iCs/>
          <w:lang w:val="en-US"/>
        </w:rPr>
        <w:t xml:space="preserve"> in the same format; all features will be presented on the same location, and feature values will be plotted on a normalized scale. </w:t>
      </w:r>
      <w:r w:rsidR="004E5892">
        <w:rPr>
          <w:rFonts w:ascii="Arial" w:hAnsi="Arial" w:cs="Arial"/>
          <w:iCs/>
          <w:lang w:val="en-US"/>
        </w:rPr>
        <w:t xml:space="preserve">For normalization, we used </w:t>
      </w:r>
      <w:r w:rsidR="00FF4985">
        <w:rPr>
          <w:rFonts w:ascii="Arial" w:hAnsi="Arial" w:cs="Arial"/>
          <w:iCs/>
          <w:lang w:val="en-US"/>
        </w:rPr>
        <w:t>a q</w:t>
      </w:r>
      <w:r w:rsidR="004E5892">
        <w:rPr>
          <w:rFonts w:ascii="Arial" w:hAnsi="Arial" w:cs="Arial"/>
          <w:iCs/>
          <w:lang w:val="en-US"/>
        </w:rPr>
        <w:t>uantile</w:t>
      </w:r>
      <w:r w:rsidR="00FF4985">
        <w:rPr>
          <w:rFonts w:ascii="Arial" w:hAnsi="Arial" w:cs="Arial"/>
          <w:iCs/>
          <w:lang w:val="en-US"/>
        </w:rPr>
        <w:t xml:space="preserve"> transformer</w:t>
      </w:r>
      <w:r w:rsidR="004E5892">
        <w:rPr>
          <w:rFonts w:ascii="Arial" w:hAnsi="Arial" w:cs="Arial"/>
          <w:iCs/>
          <w:lang w:val="en-US"/>
        </w:rPr>
        <w:t xml:space="preserve"> as this maps all feature values between 0-1 while </w:t>
      </w:r>
      <w:r w:rsidR="00FF4985">
        <w:rPr>
          <w:rFonts w:ascii="Arial" w:hAnsi="Arial" w:cs="Arial"/>
          <w:iCs/>
          <w:lang w:val="en-US"/>
        </w:rPr>
        <w:t xml:space="preserve">spreading out the most frequent values </w:t>
      </w:r>
      <w:r w:rsidR="00FF4985">
        <w:rPr>
          <w:rFonts w:ascii="Arial" w:hAnsi="Arial" w:cs="Arial"/>
          <w:iCs/>
          <w:lang w:val="en-US"/>
        </w:rPr>
        <w:fldChar w:fldCharType="begin"/>
      </w:r>
      <w:r w:rsidR="00650B51">
        <w:rPr>
          <w:rFonts w:ascii="Arial" w:hAnsi="Arial" w:cs="Arial"/>
          <w:iCs/>
          <w:lang w:val="en-US"/>
        </w:rPr>
        <w:instrText xml:space="preserve"> ADDIN EN.CITE &lt;EndNote&gt;&lt;Cite&gt;&lt;Author&gt;developers&lt;/Author&gt;&lt;Year&gt;2020&lt;/Year&gt;&lt;RecNum&gt;228&lt;/RecNum&gt;&lt;DisplayText&gt;[66]&lt;/DisplayText&gt;&lt;record&gt;&lt;rec-number&gt;228&lt;/rec-number&gt;&lt;foreign-keys&gt;&lt;key app="EN" db-id="p22005xv5srwpxeed275s99yfvez9tfr995s" timestamp="1621955985"&gt;228&lt;/key&gt;&lt;/foreign-keys&gt;&lt;ref-type name="Web Page"&gt;12&lt;/ref-type&gt;&lt;contributors&gt;&lt;authors&gt;&lt;author&gt;scikit-learn developers&lt;/author&gt;&lt;/authors&gt;&lt;/contributors&gt;&lt;titles&gt;&lt;title&gt;sklearn.preprocessing.QuantileTransformer&lt;/title&gt;&lt;/titles&gt;&lt;number&gt;25-05-2021&lt;/number&gt;&lt;edition&gt;0.24.2&lt;/edition&gt;&lt;dates&gt;&lt;year&gt;2020&lt;/year&gt;&lt;/dates&gt;&lt;pub-location&gt;scikit-learn.org&lt;/pub-location&gt;&lt;urls&gt;&lt;related-urls&gt;&lt;url&gt;https://scikit-learn.org/stable/modules/generated/sklearn.preprocessing.QuantileTransformer.html&lt;/url&gt;&lt;/related-urls&gt;&lt;/urls&gt;&lt;/record&gt;&lt;/Cite&gt;&lt;/EndNote&gt;</w:instrText>
      </w:r>
      <w:r w:rsidR="00FF4985">
        <w:rPr>
          <w:rFonts w:ascii="Arial" w:hAnsi="Arial" w:cs="Arial"/>
          <w:iCs/>
          <w:lang w:val="en-US"/>
        </w:rPr>
        <w:fldChar w:fldCharType="separate"/>
      </w:r>
      <w:r w:rsidR="00650B51">
        <w:rPr>
          <w:rFonts w:ascii="Arial" w:hAnsi="Arial" w:cs="Arial"/>
          <w:iCs/>
          <w:noProof/>
          <w:lang w:val="en-US"/>
        </w:rPr>
        <w:t>[66]</w:t>
      </w:r>
      <w:r w:rsidR="00FF4985">
        <w:rPr>
          <w:rFonts w:ascii="Arial" w:hAnsi="Arial" w:cs="Arial"/>
          <w:iCs/>
          <w:lang w:val="en-US"/>
        </w:rPr>
        <w:fldChar w:fldCharType="end"/>
      </w:r>
      <w:r w:rsidR="00FF4985">
        <w:rPr>
          <w:rFonts w:ascii="Arial" w:hAnsi="Arial" w:cs="Arial"/>
          <w:iCs/>
          <w:lang w:val="en-US"/>
        </w:rPr>
        <w:t>.</w:t>
      </w:r>
      <w:r w:rsidR="004E5892">
        <w:rPr>
          <w:rFonts w:ascii="Arial" w:hAnsi="Arial" w:cs="Arial"/>
          <w:iCs/>
          <w:lang w:val="en-US"/>
        </w:rPr>
        <w:t xml:space="preserve"> </w:t>
      </w:r>
      <w:r w:rsidR="00FF4985">
        <w:rPr>
          <w:rFonts w:ascii="Arial" w:hAnsi="Arial" w:cs="Arial"/>
          <w:iCs/>
          <w:lang w:val="en-US"/>
        </w:rPr>
        <w:t xml:space="preserve">In this way, the size of differences between feature values can be perceived more clearly. </w:t>
      </w:r>
      <w:r w:rsidR="00E90F1D">
        <w:rPr>
          <w:rFonts w:ascii="Arial" w:hAnsi="Arial" w:cs="Arial"/>
          <w:iCs/>
          <w:lang w:val="en-US"/>
        </w:rPr>
        <w:t>This consistency helps users reach some level of familiarity with the visualization over time as it allows for comparison between profiles.</w:t>
      </w:r>
    </w:p>
    <w:p w14:paraId="574BB9A3" w14:textId="71BD05B5" w:rsidR="008075AC" w:rsidRDefault="008075AC" w:rsidP="008075AC">
      <w:pPr>
        <w:pStyle w:val="Geenafstand"/>
        <w:spacing w:line="360" w:lineRule="auto"/>
        <w:ind w:firstLine="360"/>
        <w:rPr>
          <w:rFonts w:ascii="Arial" w:hAnsi="Arial" w:cs="Arial"/>
          <w:iCs/>
          <w:lang w:val="en-US"/>
        </w:rPr>
      </w:pPr>
      <w:r>
        <w:rPr>
          <w:rFonts w:ascii="Arial" w:hAnsi="Arial" w:cs="Arial"/>
          <w:iCs/>
          <w:lang w:val="en-US"/>
        </w:rPr>
        <w:t xml:space="preserve">Secondly, the explanation is </w:t>
      </w:r>
      <w:r>
        <w:rPr>
          <w:rFonts w:ascii="Arial" w:hAnsi="Arial" w:cs="Arial"/>
          <w:i/>
          <w:lang w:val="en-US"/>
        </w:rPr>
        <w:t xml:space="preserve">contextualized </w:t>
      </w:r>
      <w:r>
        <w:rPr>
          <w:rFonts w:ascii="Arial" w:hAnsi="Arial" w:cs="Arial"/>
          <w:iCs/>
          <w:lang w:val="en-US"/>
        </w:rPr>
        <w:t xml:space="preserve">with </w:t>
      </w:r>
      <w:r w:rsidR="00E90F1D">
        <w:rPr>
          <w:rFonts w:ascii="Arial" w:hAnsi="Arial" w:cs="Arial"/>
          <w:iCs/>
          <w:lang w:val="en-US"/>
        </w:rPr>
        <w:t>informative text</w:t>
      </w:r>
      <w:r>
        <w:rPr>
          <w:rFonts w:ascii="Arial" w:hAnsi="Arial" w:cs="Arial"/>
          <w:iCs/>
          <w:lang w:val="en-US"/>
        </w:rPr>
        <w:t xml:space="preserve"> about the current prediction, and the conditions of the two parts of the explanation. In this way, the user understands for which conditions the explanation holds. By encoding the two separate explanations with different color palettes, a distinction is made between the SHAP values and the counterfactual. Only the counterfactual differences will be shown with arrows as they indicate changes. The used color palettes are specifically chosen to be </w:t>
      </w:r>
      <w:r>
        <w:rPr>
          <w:rFonts w:ascii="Arial" w:hAnsi="Arial" w:cs="Arial"/>
          <w:i/>
          <w:lang w:val="en-US"/>
        </w:rPr>
        <w:t>accessible</w:t>
      </w:r>
      <w:r>
        <w:rPr>
          <w:rFonts w:ascii="Arial" w:hAnsi="Arial" w:cs="Arial"/>
          <w:iCs/>
          <w:lang w:val="en-US"/>
        </w:rPr>
        <w:t xml:space="preserve"> as they are </w:t>
      </w:r>
      <w:r w:rsidRPr="0057620B">
        <w:rPr>
          <w:rFonts w:ascii="Arial" w:hAnsi="Arial" w:cs="Arial"/>
          <w:iCs/>
          <w:lang w:val="en-US"/>
        </w:rPr>
        <w:t xml:space="preserve">distinguishable </w:t>
      </w:r>
      <w:r>
        <w:rPr>
          <w:rFonts w:ascii="Arial" w:hAnsi="Arial" w:cs="Arial"/>
          <w:iCs/>
          <w:lang w:val="en-US"/>
        </w:rPr>
        <w:t xml:space="preserve">to the color-blind </w:t>
      </w:r>
      <w:commentRangeStart w:id="197"/>
      <w:r w:rsidRPr="0057620B">
        <w:rPr>
          <w:rFonts w:ascii="Arial" w:hAnsi="Arial" w:cs="Arial"/>
          <w:iCs/>
          <w:lang w:val="en-US"/>
        </w:rPr>
        <w:fldChar w:fldCharType="begin"/>
      </w:r>
      <w:r w:rsidR="00650B51">
        <w:rPr>
          <w:rFonts w:ascii="Arial" w:hAnsi="Arial" w:cs="Arial"/>
          <w:iCs/>
          <w:lang w:val="en-US"/>
        </w:rPr>
        <w:instrText xml:space="preserve"> ADDIN EN.CITE &lt;EndNote&gt;&lt;Cite&gt;&lt;Author&gt;Kovesi&lt;/Author&gt;&lt;Year&gt;2015&lt;/Year&gt;&lt;RecNum&gt;227&lt;/RecNum&gt;&lt;DisplayText&gt;[67]&lt;/DisplayText&gt;&lt;record&gt;&lt;rec-number&gt;227&lt;/rec-number&gt;&lt;foreign-keys&gt;&lt;key app="EN" db-id="p22005xv5srwpxeed275s99yfvez9tfr995s" timestamp="1621950188"&gt;227&lt;/key&gt;&lt;/foreign-keys&gt;&lt;ref-type name="Journal Article"&gt;17&lt;/ref-type&gt;&lt;contributors&gt;&lt;authors&gt;&lt;author&gt;Kovesi, P.&lt;/author&gt;&lt;/authors&gt;&lt;/contributors&gt;&lt;titles&gt;&lt;title&gt;Good Colour Maps: How to Design Them&lt;/title&gt;&lt;secondary-title&gt;ArXiv&lt;/secondary-title&gt;&lt;/titles&gt;&lt;periodical&gt;&lt;full-title&gt;ArXiv&lt;/full-title&gt;&lt;/periodical&gt;&lt;volume&gt;abs/1509.03700&lt;/volume&gt;&lt;dates&gt;&lt;year&gt;2015&lt;/year&gt;&lt;/dates&gt;&lt;urls&gt;&lt;/urls&gt;&lt;/record&gt;&lt;/Cite&gt;&lt;/EndNote&gt;</w:instrText>
      </w:r>
      <w:r w:rsidRPr="0057620B">
        <w:rPr>
          <w:rFonts w:ascii="Arial" w:hAnsi="Arial" w:cs="Arial"/>
          <w:iCs/>
          <w:lang w:val="en-US"/>
        </w:rPr>
        <w:fldChar w:fldCharType="separate"/>
      </w:r>
      <w:r w:rsidR="00650B51">
        <w:rPr>
          <w:rFonts w:ascii="Arial" w:hAnsi="Arial" w:cs="Arial"/>
          <w:iCs/>
          <w:noProof/>
          <w:lang w:val="en-US"/>
        </w:rPr>
        <w:t>[67]</w:t>
      </w:r>
      <w:r w:rsidRPr="0057620B">
        <w:rPr>
          <w:rFonts w:ascii="Arial" w:hAnsi="Arial" w:cs="Arial"/>
          <w:iCs/>
          <w:lang w:val="en-US"/>
        </w:rPr>
        <w:fldChar w:fldCharType="end"/>
      </w:r>
      <w:commentRangeEnd w:id="197"/>
      <w:r w:rsidR="00DD2285">
        <w:rPr>
          <w:rStyle w:val="Verwijzingopmerking"/>
        </w:rPr>
        <w:commentReference w:id="197"/>
      </w:r>
      <w:r w:rsidRPr="0057620B">
        <w:rPr>
          <w:rFonts w:ascii="Arial" w:hAnsi="Arial" w:cs="Arial"/>
          <w:iCs/>
          <w:lang w:val="en-US"/>
        </w:rPr>
        <w:t>.</w:t>
      </w:r>
    </w:p>
    <w:p w14:paraId="7279F382" w14:textId="11910464" w:rsidR="002D577E" w:rsidRDefault="004E5892" w:rsidP="004E5892">
      <w:pPr>
        <w:pStyle w:val="Geenafstand"/>
        <w:spacing w:line="360" w:lineRule="auto"/>
        <w:ind w:firstLine="360"/>
        <w:rPr>
          <w:rFonts w:ascii="Arial" w:hAnsi="Arial" w:cs="Arial"/>
          <w:iCs/>
          <w:lang w:val="en-US"/>
        </w:rPr>
      </w:pPr>
      <w:r>
        <w:rPr>
          <w:rFonts w:ascii="Arial" w:hAnsi="Arial" w:cs="Arial"/>
          <w:iCs/>
          <w:lang w:val="en-US"/>
        </w:rPr>
        <w:t>Lastly, some</w:t>
      </w:r>
      <w:r w:rsidR="008075AC">
        <w:rPr>
          <w:rFonts w:ascii="Arial" w:hAnsi="Arial" w:cs="Arial"/>
          <w:iCs/>
          <w:lang w:val="en-US"/>
        </w:rPr>
        <w:t xml:space="preserve"> </w:t>
      </w:r>
      <w:r w:rsidR="008075AC">
        <w:rPr>
          <w:rFonts w:ascii="Arial" w:hAnsi="Arial" w:cs="Arial"/>
          <w:i/>
          <w:lang w:val="en-US"/>
        </w:rPr>
        <w:t>interactivity</w:t>
      </w:r>
      <w:r w:rsidR="008075AC">
        <w:rPr>
          <w:rFonts w:ascii="Arial" w:hAnsi="Arial" w:cs="Arial"/>
          <w:iCs/>
          <w:lang w:val="en-US"/>
        </w:rPr>
        <w:t xml:space="preserve"> is introduced by </w:t>
      </w:r>
      <w:r w:rsidR="000E00EE" w:rsidRPr="0057620B">
        <w:rPr>
          <w:rFonts w:ascii="Arial" w:hAnsi="Arial" w:cs="Arial"/>
          <w:iCs/>
          <w:lang w:val="en-US"/>
        </w:rPr>
        <w:t>letting the user choose the counterfactual target.</w:t>
      </w:r>
      <w:r w:rsidR="0057620B" w:rsidRPr="0057620B">
        <w:rPr>
          <w:rFonts w:ascii="Arial" w:hAnsi="Arial" w:cs="Arial"/>
          <w:iCs/>
          <w:lang w:val="en-US"/>
        </w:rPr>
        <w:t xml:space="preserve"> </w:t>
      </w:r>
    </w:p>
    <w:p w14:paraId="3099BC30" w14:textId="77777777" w:rsidR="004E5892" w:rsidRDefault="004E5892" w:rsidP="004E5892">
      <w:pPr>
        <w:pStyle w:val="Geenafstand"/>
        <w:spacing w:line="360" w:lineRule="auto"/>
        <w:ind w:firstLine="360"/>
        <w:rPr>
          <w:rFonts w:ascii="Arial" w:hAnsi="Arial" w:cs="Arial"/>
          <w:iCs/>
          <w:lang w:val="en-US"/>
        </w:rPr>
      </w:pPr>
    </w:p>
    <w:p w14:paraId="413B173B" w14:textId="77777777" w:rsidR="00FA4EAF" w:rsidRDefault="002D577E" w:rsidP="002D577E">
      <w:pPr>
        <w:pStyle w:val="Geenafstand"/>
        <w:spacing w:line="360" w:lineRule="auto"/>
        <w:rPr>
          <w:ins w:id="198" w:author="Benschop, Corina" w:date="2021-05-27T23:48:00Z"/>
          <w:rFonts w:ascii="Arial" w:hAnsi="Arial" w:cs="Arial"/>
          <w:iCs/>
          <w:lang w:val="en-US"/>
        </w:rPr>
      </w:pPr>
      <w:r>
        <w:rPr>
          <w:rFonts w:ascii="Arial" w:hAnsi="Arial" w:cs="Arial"/>
          <w:iCs/>
          <w:lang w:val="en-US"/>
        </w:rPr>
        <w:t>The visualization was developed using matplotlib.</w:t>
      </w:r>
    </w:p>
    <w:p w14:paraId="0D0EFF59" w14:textId="77777777" w:rsidR="00FA4EAF" w:rsidRDefault="00FA4EAF" w:rsidP="002D577E">
      <w:pPr>
        <w:pStyle w:val="Geenafstand"/>
        <w:spacing w:line="360" w:lineRule="auto"/>
        <w:rPr>
          <w:ins w:id="199" w:author="Benschop, Corina" w:date="2021-05-27T23:48:00Z"/>
          <w:rFonts w:ascii="Arial" w:hAnsi="Arial" w:cs="Arial"/>
          <w:iCs/>
          <w:lang w:val="en-US"/>
        </w:rPr>
      </w:pPr>
    </w:p>
    <w:p w14:paraId="77068153" w14:textId="57C4F7E9" w:rsidR="007E0203" w:rsidRPr="00FA4EAF" w:rsidRDefault="00FA4EAF" w:rsidP="002D577E">
      <w:pPr>
        <w:pStyle w:val="Geenafstand"/>
        <w:spacing w:line="360" w:lineRule="auto"/>
        <w:rPr>
          <w:rFonts w:ascii="Arial" w:hAnsi="Arial" w:cs="Arial"/>
          <w:iCs/>
          <w:lang w:val="nl-NL"/>
        </w:rPr>
      </w:pPr>
      <w:ins w:id="200" w:author="Benschop, Corina" w:date="2021-05-27T23:48:00Z">
        <w:r w:rsidRPr="00FA4EAF">
          <w:rPr>
            <w:rFonts w:ascii="Arial" w:hAnsi="Arial" w:cs="Arial"/>
            <w:iCs/>
            <w:lang w:val="nl-NL"/>
          </w:rPr>
          <w:t xml:space="preserve">In M&amp;M </w:t>
        </w:r>
        <w:r>
          <w:rPr>
            <w:rFonts w:ascii="Arial" w:hAnsi="Arial" w:cs="Arial"/>
            <w:iCs/>
            <w:lang w:val="nl-NL"/>
          </w:rPr>
          <w:t xml:space="preserve">zou ik ook de beschrijving van de user </w:t>
        </w:r>
        <w:proofErr w:type="spellStart"/>
        <w:r>
          <w:rPr>
            <w:rFonts w:ascii="Arial" w:hAnsi="Arial" w:cs="Arial"/>
            <w:iCs/>
            <w:lang w:val="nl-NL"/>
          </w:rPr>
          <w:t>study</w:t>
        </w:r>
        <w:proofErr w:type="spellEnd"/>
        <w:r>
          <w:rPr>
            <w:rFonts w:ascii="Arial" w:hAnsi="Arial" w:cs="Arial"/>
            <w:iCs/>
            <w:lang w:val="nl-NL"/>
          </w:rPr>
          <w:t xml:space="preserve"> opnemen.</w:t>
        </w:r>
      </w:ins>
      <w:ins w:id="201" w:author="Benschop, Corina" w:date="2021-05-27T23:54:00Z">
        <w:r>
          <w:rPr>
            <w:rFonts w:ascii="Arial" w:hAnsi="Arial" w:cs="Arial"/>
            <w:iCs/>
            <w:lang w:val="nl-NL"/>
          </w:rPr>
          <w:t xml:space="preserve"> Wat heb je aangeboden, op welke wijze hoeveel deelnemers, etc. Ook in de resultaten sectie zie ik dat je daar nog aan werkt.</w:t>
        </w:r>
      </w:ins>
      <w:r w:rsidR="00F13D70" w:rsidRPr="00FA4EAF">
        <w:rPr>
          <w:rFonts w:ascii="Arial" w:hAnsi="Arial" w:cs="Arial"/>
          <w:lang w:val="nl-NL"/>
        </w:rPr>
        <w:br w:type="page"/>
      </w:r>
    </w:p>
    <w:p w14:paraId="75DB11C9" w14:textId="77777777" w:rsidR="009D7092" w:rsidRPr="0057620B" w:rsidRDefault="009D7092" w:rsidP="00D43CC1">
      <w:pPr>
        <w:pStyle w:val="Geenafstand"/>
        <w:numPr>
          <w:ilvl w:val="0"/>
          <w:numId w:val="6"/>
        </w:numPr>
        <w:spacing w:line="360" w:lineRule="auto"/>
        <w:rPr>
          <w:rFonts w:ascii="Arial" w:hAnsi="Arial" w:cs="Arial"/>
          <w:b/>
          <w:lang w:val="en-US"/>
        </w:rPr>
      </w:pPr>
      <w:r w:rsidRPr="0057620B">
        <w:rPr>
          <w:rFonts w:ascii="Arial" w:hAnsi="Arial" w:cs="Arial"/>
          <w:b/>
          <w:lang w:val="en-US"/>
        </w:rPr>
        <w:lastRenderedPageBreak/>
        <w:t>Results</w:t>
      </w:r>
      <w:r w:rsidR="00062298" w:rsidRPr="0057620B">
        <w:rPr>
          <w:rFonts w:ascii="Arial" w:hAnsi="Arial" w:cs="Arial"/>
          <w:b/>
          <w:lang w:val="en-US"/>
        </w:rPr>
        <w:t xml:space="preserve"> and discussion</w:t>
      </w:r>
    </w:p>
    <w:p w14:paraId="4D5BD239" w14:textId="07ACECD8" w:rsidR="00781D30" w:rsidRPr="0057620B" w:rsidRDefault="002677A3" w:rsidP="000C47FB">
      <w:pPr>
        <w:pStyle w:val="Geenafstand"/>
        <w:spacing w:line="360" w:lineRule="auto"/>
        <w:rPr>
          <w:rFonts w:ascii="Arial" w:hAnsi="Arial" w:cs="Arial"/>
          <w:lang w:val="en-US"/>
        </w:rPr>
      </w:pPr>
      <w:r w:rsidRPr="0057620B">
        <w:rPr>
          <w:rFonts w:ascii="Arial" w:hAnsi="Arial" w:cs="Arial"/>
          <w:lang w:val="en-US"/>
        </w:rPr>
        <w:t xml:space="preserve">This work presents two </w:t>
      </w:r>
      <w:r w:rsidR="0035196A">
        <w:rPr>
          <w:rFonts w:ascii="Arial" w:hAnsi="Arial" w:cs="Arial"/>
          <w:lang w:val="en-US"/>
        </w:rPr>
        <w:t>distinct products</w:t>
      </w:r>
      <w:r w:rsidRPr="0057620B">
        <w:rPr>
          <w:rFonts w:ascii="Arial" w:hAnsi="Arial" w:cs="Arial"/>
          <w:lang w:val="en-US"/>
        </w:rPr>
        <w:t xml:space="preserve">; a </w:t>
      </w:r>
      <w:r w:rsidR="0035196A">
        <w:rPr>
          <w:rFonts w:ascii="Arial" w:hAnsi="Arial" w:cs="Arial"/>
          <w:lang w:val="en-US"/>
        </w:rPr>
        <w:t xml:space="preserve">counterfactual method, and a </w:t>
      </w:r>
      <w:r w:rsidRPr="0057620B">
        <w:rPr>
          <w:rFonts w:ascii="Arial" w:hAnsi="Arial" w:cs="Arial"/>
          <w:lang w:val="en-US"/>
        </w:rPr>
        <w:t>compound visualization</w:t>
      </w:r>
      <w:r w:rsidR="00D65A02">
        <w:rPr>
          <w:rFonts w:ascii="Arial" w:hAnsi="Arial" w:cs="Arial"/>
          <w:lang w:val="en-US"/>
        </w:rPr>
        <w:t xml:space="preserve"> which</w:t>
      </w:r>
      <w:r w:rsidR="0035196A">
        <w:rPr>
          <w:rFonts w:ascii="Arial" w:hAnsi="Arial" w:cs="Arial"/>
          <w:lang w:val="en-US"/>
        </w:rPr>
        <w:t xml:space="preserve"> lend itself to objective and subjective evaluation respectively. </w:t>
      </w:r>
      <w:r w:rsidRPr="0057620B">
        <w:rPr>
          <w:rFonts w:ascii="Arial" w:hAnsi="Arial" w:cs="Arial"/>
          <w:lang w:val="en-US"/>
        </w:rPr>
        <w:t xml:space="preserve">Both of these aspects were developed specifically to the domain of NOC estimation and should therefore be evaluated within the context of this specific </w:t>
      </w:r>
      <w:commentRangeStart w:id="202"/>
      <w:r w:rsidRPr="0057620B">
        <w:rPr>
          <w:rFonts w:ascii="Arial" w:hAnsi="Arial" w:cs="Arial"/>
          <w:lang w:val="en-US"/>
        </w:rPr>
        <w:t xml:space="preserve">problem </w:t>
      </w:r>
      <w:r w:rsidR="00325C28" w:rsidRPr="0057620B">
        <w:rPr>
          <w:rFonts w:ascii="Arial" w:hAnsi="Arial" w:cs="Arial"/>
          <w:lang w:val="en-US"/>
        </w:rPr>
        <w:fldChar w:fldCharType="begin">
          <w:fldData xml:space="preserve">PEVuZE5vdGU+PENpdGU+PEF1dGhvcj5HaWxwaW48L0F1dGhvcj48WWVhcj4yMDE4PC9ZZWFyPjxS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</w:fldData>
        </w:fldChar>
      </w:r>
      <w:r w:rsidR="000E00EE" w:rsidRPr="0057620B">
        <w:rPr>
          <w:rFonts w:ascii="Arial" w:hAnsi="Arial" w:cs="Arial"/>
          <w:lang w:val="en-US"/>
        </w:rPr>
        <w:instrText xml:space="preserve"> ADDIN EN.CITE </w:instrText>
      </w:r>
      <w:r w:rsidR="000E00EE" w:rsidRPr="0057620B">
        <w:rPr>
          <w:rFonts w:ascii="Arial" w:hAnsi="Arial" w:cs="Arial"/>
          <w:lang w:val="en-US"/>
        </w:rPr>
        <w:fldChar w:fldCharType="begin">
          <w:fldData xml:space="preserve">PEVuZE5vdGU+PENpdGU+PEF1dGhvcj5HaWxwaW48L0F1dGhvcj48WWVhcj4yMDE4PC9ZZWFyPjxS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</w:fldData>
        </w:fldChar>
      </w:r>
      <w:r w:rsidR="000E00EE" w:rsidRPr="0057620B">
        <w:rPr>
          <w:rFonts w:ascii="Arial" w:hAnsi="Arial" w:cs="Arial"/>
          <w:lang w:val="en-US"/>
        </w:rPr>
        <w:instrText xml:space="preserve"> ADDIN EN.CITE.DATA </w:instrText>
      </w:r>
      <w:r w:rsidR="000E00EE" w:rsidRPr="0057620B">
        <w:rPr>
          <w:rFonts w:ascii="Arial" w:hAnsi="Arial" w:cs="Arial"/>
          <w:lang w:val="en-US"/>
        </w:rPr>
      </w:r>
      <w:r w:rsidR="000E00EE" w:rsidRPr="0057620B">
        <w:rPr>
          <w:rFonts w:ascii="Arial" w:hAnsi="Arial" w:cs="Arial"/>
          <w:lang w:val="en-US"/>
        </w:rPr>
        <w:fldChar w:fldCharType="end"/>
      </w:r>
      <w:r w:rsidR="00325C28" w:rsidRPr="0057620B">
        <w:rPr>
          <w:rFonts w:ascii="Arial" w:hAnsi="Arial" w:cs="Arial"/>
          <w:lang w:val="en-US"/>
        </w:rPr>
      </w:r>
      <w:r w:rsidR="00325C28" w:rsidRPr="0057620B">
        <w:rPr>
          <w:rFonts w:ascii="Arial" w:hAnsi="Arial" w:cs="Arial"/>
          <w:lang w:val="en-US"/>
        </w:rPr>
        <w:fldChar w:fldCharType="separate"/>
      </w:r>
      <w:r w:rsidR="000E00EE" w:rsidRPr="0057620B">
        <w:rPr>
          <w:rFonts w:ascii="Arial" w:hAnsi="Arial" w:cs="Arial"/>
          <w:noProof/>
          <w:lang w:val="en-US"/>
        </w:rPr>
        <w:t>[25, 30]</w:t>
      </w:r>
      <w:r w:rsidR="00325C28" w:rsidRPr="0057620B">
        <w:rPr>
          <w:rFonts w:ascii="Arial" w:hAnsi="Arial" w:cs="Arial"/>
          <w:lang w:val="en-US"/>
        </w:rPr>
        <w:fldChar w:fldCharType="end"/>
      </w:r>
      <w:r w:rsidR="00325C28" w:rsidRPr="0057620B">
        <w:rPr>
          <w:rFonts w:ascii="Arial" w:hAnsi="Arial" w:cs="Arial"/>
          <w:lang w:val="en-US"/>
        </w:rPr>
        <w:t xml:space="preserve">. </w:t>
      </w:r>
      <w:r w:rsidR="00C75433" w:rsidRPr="0057620B">
        <w:rPr>
          <w:rFonts w:ascii="Arial" w:hAnsi="Arial" w:cs="Arial"/>
          <w:lang w:val="en-US"/>
        </w:rPr>
        <w:t xml:space="preserve">That is why only </w:t>
      </w:r>
      <w:r w:rsidR="00D65A02">
        <w:rPr>
          <w:rFonts w:ascii="Arial" w:hAnsi="Arial" w:cs="Arial"/>
          <w:lang w:val="en-US"/>
        </w:rPr>
        <w:t xml:space="preserve">the </w:t>
      </w:r>
      <w:r w:rsidR="00C75433" w:rsidRPr="0057620B">
        <w:rPr>
          <w:rFonts w:ascii="Arial" w:hAnsi="Arial" w:cs="Arial"/>
          <w:lang w:val="en-US"/>
        </w:rPr>
        <w:t xml:space="preserve">dataset </w:t>
      </w:r>
      <w:r w:rsidR="00D65A02">
        <w:rPr>
          <w:rFonts w:ascii="Arial" w:hAnsi="Arial" w:cs="Arial"/>
          <w:lang w:val="en-US"/>
        </w:rPr>
        <w:t xml:space="preserve">described in section </w:t>
      </w:r>
      <w:r w:rsidR="00D65A02">
        <w:rPr>
          <w:rFonts w:ascii="Arial" w:hAnsi="Arial" w:cs="Arial"/>
          <w:lang w:val="en-US"/>
        </w:rPr>
        <w:fldChar w:fldCharType="begin"/>
      </w:r>
      <w:r w:rsidR="00D65A02">
        <w:rPr>
          <w:rFonts w:ascii="Arial" w:hAnsi="Arial" w:cs="Arial"/>
          <w:lang w:val="en-US"/>
        </w:rPr>
        <w:instrText xml:space="preserve"> REF _Ref72858576 \r \h </w:instrText>
      </w:r>
      <w:r w:rsidR="00D65A02">
        <w:rPr>
          <w:rFonts w:ascii="Arial" w:hAnsi="Arial" w:cs="Arial"/>
          <w:lang w:val="en-US"/>
        </w:rPr>
      </w:r>
      <w:r w:rsidR="00D65A02">
        <w:rPr>
          <w:rFonts w:ascii="Arial" w:hAnsi="Arial" w:cs="Arial"/>
          <w:lang w:val="en-US"/>
        </w:rPr>
        <w:fldChar w:fldCharType="separate"/>
      </w:r>
      <w:r w:rsidR="00D65A02">
        <w:rPr>
          <w:rFonts w:ascii="Arial" w:hAnsi="Arial" w:cs="Arial"/>
          <w:lang w:val="en-US"/>
        </w:rPr>
        <w:t>2.1</w:t>
      </w:r>
      <w:r w:rsidR="00D65A02">
        <w:rPr>
          <w:rFonts w:ascii="Arial" w:hAnsi="Arial" w:cs="Arial"/>
          <w:lang w:val="en-US"/>
        </w:rPr>
        <w:fldChar w:fldCharType="end"/>
      </w:r>
      <w:r w:rsidR="00D65A02">
        <w:rPr>
          <w:rFonts w:ascii="Arial" w:hAnsi="Arial" w:cs="Arial"/>
          <w:lang w:val="en-US"/>
        </w:rPr>
        <w:t xml:space="preserve"> </w:t>
      </w:r>
      <w:r w:rsidR="00C75433" w:rsidRPr="0057620B">
        <w:rPr>
          <w:rFonts w:ascii="Arial" w:hAnsi="Arial" w:cs="Arial"/>
          <w:lang w:val="en-US"/>
        </w:rPr>
        <w:t>was used for the evaluation.</w:t>
      </w:r>
      <w:r w:rsidR="000C47FB">
        <w:rPr>
          <w:rFonts w:ascii="Arial" w:hAnsi="Arial" w:cs="Arial"/>
          <w:lang w:val="en-US"/>
        </w:rPr>
        <w:t xml:space="preserve"> I</w:t>
      </w:r>
      <w:r w:rsidR="0035196A">
        <w:rPr>
          <w:rFonts w:ascii="Arial" w:hAnsi="Arial" w:cs="Arial"/>
          <w:lang w:val="en-US"/>
        </w:rPr>
        <w:t xml:space="preserve">t is important to compare against past approaches to understand how our results relate to </w:t>
      </w:r>
      <w:r w:rsidR="00ED4E82">
        <w:rPr>
          <w:rFonts w:ascii="Arial" w:hAnsi="Arial" w:cs="Arial"/>
          <w:lang w:val="en-US"/>
        </w:rPr>
        <w:t>them</w:t>
      </w:r>
      <w:r w:rsidR="00325C28" w:rsidRPr="0057620B">
        <w:rPr>
          <w:rFonts w:ascii="Arial" w:hAnsi="Arial" w:cs="Arial"/>
          <w:lang w:val="en-US"/>
        </w:rPr>
        <w:t xml:space="preserve"> </w:t>
      </w:r>
      <w:r w:rsidR="00325C28" w:rsidRPr="0057620B">
        <w:rPr>
          <w:rFonts w:ascii="Arial" w:hAnsi="Arial" w:cs="Arial"/>
          <w:lang w:val="en-US"/>
        </w:rPr>
        <w:fldChar w:fldCharType="begin"/>
      </w:r>
      <w:r w:rsidR="000E00EE" w:rsidRPr="0057620B">
        <w:rPr>
          <w:rFonts w:ascii="Arial" w:hAnsi="Arial" w:cs="Arial"/>
          <w:lang w:val="en-US"/>
        </w:rPr>
        <w:instrText xml:space="preserve"> ADDIN EN.CITE &lt;EndNote&gt;&lt;Cite&gt;&lt;Author&gt;Mothilal&lt;/Author&gt;&lt;Year&gt;2020&lt;/Year&gt;&lt;RecNum&gt;172&lt;/RecNum&gt;&lt;DisplayText&gt;[39]&lt;/DisplayText&gt;&lt;record&gt;&lt;rec-number&gt;172&lt;/rec-number&gt;&lt;foreign-keys&gt;&lt;key app="EN" db-id="p22005xv5srwpxeed275s99yfvez9tfr995s" timestamp="1606496892"&gt;172&lt;/key&gt;&lt;/foreign-keys&gt;&lt;ref-type name="Conference Proceedings"&gt;10&lt;/ref-type&gt;&lt;contributors&gt;&lt;authors&gt;&lt;author&gt;Mothilal, R. K.&lt;/author&gt;&lt;author&gt;Sharma, A.&lt;/author&gt;&lt;author&gt;Tan, C.&lt;/author&gt;&lt;/authors&gt;&lt;/contributors&gt;&lt;titles&gt;&lt;title&gt;Explaining machine learning classifiers through diverse counterfactual explanations&lt;/title&gt;&lt;/titles&gt;&lt;pages&gt;607-617&lt;/pages&gt;&lt;dates&gt;&lt;year&gt;2020&lt;/year&gt;&lt;/dates&gt;&lt;work-type&gt;Conference Paper&lt;/work-type&gt;&lt;urls&gt;&lt;related-urls&gt;&lt;url&gt;https://www.scopus.com/inward/record.uri?eid=2-s2.0-85079688305&amp;amp;doi=10.1145%2f3351095.3372850&amp;amp;partnerID=40&amp;amp;md5=3b4d5f74177ffd93b884adc70ae5e6af&lt;/url&gt;&lt;/related-urls&gt;&lt;/urls&gt;&lt;custom3&gt;FAT* 2020 - Proceedings of the 2020 Conference on Fairness, Accountability, and Transparency&lt;/custom3&gt;&lt;electronic-resource-num&gt;10.1145/3351095.3372850&lt;/electronic-resource-num&gt;&lt;remote-database-name&gt;Scopus&lt;/remote-database-name&gt;&lt;/record&gt;&lt;/Cite&gt;&lt;/EndNote&gt;</w:instrText>
      </w:r>
      <w:r w:rsidR="00325C28" w:rsidRPr="0057620B">
        <w:rPr>
          <w:rFonts w:ascii="Arial" w:hAnsi="Arial" w:cs="Arial"/>
          <w:lang w:val="en-US"/>
        </w:rPr>
        <w:fldChar w:fldCharType="separate"/>
      </w:r>
      <w:r w:rsidR="000E00EE" w:rsidRPr="0057620B">
        <w:rPr>
          <w:rFonts w:ascii="Arial" w:hAnsi="Arial" w:cs="Arial"/>
          <w:noProof/>
          <w:lang w:val="en-US"/>
        </w:rPr>
        <w:t>[39]</w:t>
      </w:r>
      <w:r w:rsidR="00325C28" w:rsidRPr="0057620B">
        <w:rPr>
          <w:rFonts w:ascii="Arial" w:hAnsi="Arial" w:cs="Arial"/>
          <w:lang w:val="en-US"/>
        </w:rPr>
        <w:fldChar w:fldCharType="end"/>
      </w:r>
      <w:commentRangeEnd w:id="202"/>
      <w:r w:rsidR="00AC7DC5">
        <w:rPr>
          <w:rStyle w:val="Verwijzingopmerking"/>
        </w:rPr>
        <w:commentReference w:id="202"/>
      </w:r>
      <w:r w:rsidR="00325C28" w:rsidRPr="0057620B">
        <w:rPr>
          <w:rFonts w:ascii="Arial" w:hAnsi="Arial" w:cs="Arial"/>
          <w:lang w:val="en-US"/>
        </w:rPr>
        <w:t>.</w:t>
      </w:r>
      <w:r w:rsidR="000C47FB">
        <w:rPr>
          <w:rFonts w:ascii="Arial" w:hAnsi="Arial" w:cs="Arial"/>
          <w:lang w:val="en-US"/>
        </w:rPr>
        <w:t xml:space="preserve"> </w:t>
      </w:r>
    </w:p>
    <w:p w14:paraId="467E8D37" w14:textId="77777777" w:rsidR="00845922" w:rsidRPr="0057620B" w:rsidRDefault="00845922" w:rsidP="000C47FB">
      <w:pPr>
        <w:pStyle w:val="Geenafstand"/>
        <w:spacing w:line="360" w:lineRule="auto"/>
        <w:ind w:firstLine="0"/>
        <w:rPr>
          <w:rFonts w:ascii="Arial" w:hAnsi="Arial" w:cs="Arial"/>
          <w:lang w:val="en-US"/>
        </w:rPr>
      </w:pPr>
    </w:p>
    <w:p w14:paraId="33AABFCB" w14:textId="1291316D" w:rsidR="002429E3" w:rsidRPr="00D65A02" w:rsidRDefault="005B2AAB" w:rsidP="00D43CC1">
      <w:pPr>
        <w:pStyle w:val="Geenafstand"/>
        <w:numPr>
          <w:ilvl w:val="1"/>
          <w:numId w:val="8"/>
        </w:numPr>
        <w:spacing w:line="360" w:lineRule="auto"/>
        <w:rPr>
          <w:rFonts w:ascii="Arial" w:hAnsi="Arial" w:cs="Arial"/>
          <w:i/>
          <w:iCs/>
          <w:lang w:val="en-US"/>
        </w:rPr>
      </w:pPr>
      <w:r w:rsidRPr="0057620B">
        <w:rPr>
          <w:rFonts w:ascii="Arial" w:hAnsi="Arial" w:cs="Arial"/>
          <w:i/>
          <w:iCs/>
          <w:lang w:val="en-US"/>
        </w:rPr>
        <w:t>Q</w:t>
      </w:r>
      <w:r w:rsidR="00492E43" w:rsidRPr="0057620B">
        <w:rPr>
          <w:rFonts w:ascii="Arial" w:hAnsi="Arial" w:cs="Arial"/>
          <w:i/>
          <w:iCs/>
          <w:lang w:val="en-US"/>
        </w:rPr>
        <w:t>uantitative evaluation</w:t>
      </w:r>
      <w:r w:rsidRPr="0057620B">
        <w:rPr>
          <w:rFonts w:ascii="Arial" w:hAnsi="Arial" w:cs="Arial"/>
          <w:i/>
          <w:iCs/>
          <w:lang w:val="en-US"/>
        </w:rPr>
        <w:t xml:space="preserve"> ReCo</w:t>
      </w:r>
    </w:p>
    <w:p w14:paraId="51774DD4" w14:textId="45DA37A8" w:rsidR="00D65A02" w:rsidRDefault="000D78AE" w:rsidP="00A22520">
      <w:pPr>
        <w:pStyle w:val="Geenafstand"/>
        <w:spacing w:line="360" w:lineRule="auto"/>
        <w:ind w:firstLine="360"/>
        <w:rPr>
          <w:rFonts w:ascii="Arial" w:hAnsi="Arial" w:cs="Arial"/>
          <w:lang w:val="en-US"/>
        </w:rPr>
      </w:pPr>
      <w:r w:rsidRPr="0057620B">
        <w:rPr>
          <w:rFonts w:ascii="Arial" w:hAnsi="Arial" w:cs="Arial"/>
          <w:lang w:val="en-US"/>
        </w:rPr>
        <w:t xml:space="preserve">To determine the quality of ReCo, we </w:t>
      </w:r>
      <w:r w:rsidR="00D65A02">
        <w:rPr>
          <w:rFonts w:ascii="Arial" w:hAnsi="Arial" w:cs="Arial"/>
          <w:lang w:val="en-US"/>
        </w:rPr>
        <w:t xml:space="preserve">have assessed it on the metrics defined by the desiderata described in section </w:t>
      </w:r>
      <w:r w:rsidR="00D65A02">
        <w:rPr>
          <w:rFonts w:ascii="Arial" w:hAnsi="Arial" w:cs="Arial"/>
          <w:lang w:val="en-US"/>
        </w:rPr>
        <w:fldChar w:fldCharType="begin"/>
      </w:r>
      <w:r w:rsidR="00D65A02">
        <w:rPr>
          <w:rFonts w:ascii="Arial" w:hAnsi="Arial" w:cs="Arial"/>
          <w:lang w:val="en-US"/>
        </w:rPr>
        <w:instrText xml:space="preserve"> REF _Ref72858750 \r \h </w:instrText>
      </w:r>
      <w:r w:rsidR="00D65A02">
        <w:rPr>
          <w:rFonts w:ascii="Arial" w:hAnsi="Arial" w:cs="Arial"/>
          <w:lang w:val="en-US"/>
        </w:rPr>
      </w:r>
      <w:r w:rsidR="00D65A02">
        <w:rPr>
          <w:rFonts w:ascii="Arial" w:hAnsi="Arial" w:cs="Arial"/>
          <w:lang w:val="en-US"/>
        </w:rPr>
        <w:fldChar w:fldCharType="separate"/>
      </w:r>
      <w:r w:rsidR="00D65A02">
        <w:rPr>
          <w:rFonts w:ascii="Arial" w:hAnsi="Arial" w:cs="Arial"/>
          <w:lang w:val="en-US"/>
        </w:rPr>
        <w:t>2.4</w:t>
      </w:r>
      <w:r w:rsidR="00D65A02">
        <w:rPr>
          <w:rFonts w:ascii="Arial" w:hAnsi="Arial" w:cs="Arial"/>
          <w:lang w:val="en-US"/>
        </w:rPr>
        <w:fldChar w:fldCharType="end"/>
      </w:r>
      <w:r w:rsidR="00D65A02">
        <w:rPr>
          <w:rFonts w:ascii="Arial" w:hAnsi="Arial" w:cs="Arial"/>
          <w:lang w:val="en-US"/>
        </w:rPr>
        <w:t>. As our method is model-agnostic</w:t>
      </w:r>
      <w:r w:rsidR="00A27F65">
        <w:rPr>
          <w:rFonts w:ascii="Arial" w:hAnsi="Arial" w:cs="Arial"/>
          <w:lang w:val="en-US"/>
        </w:rPr>
        <w:t xml:space="preserve"> and valid</w:t>
      </w:r>
      <w:r w:rsidR="00D65A02">
        <w:rPr>
          <w:rFonts w:ascii="Arial" w:hAnsi="Arial" w:cs="Arial"/>
          <w:lang w:val="en-US"/>
        </w:rPr>
        <w:t xml:space="preserve"> by design, and interactivity is a built-in feature, we chose to focus on the </w:t>
      </w:r>
      <w:proofErr w:type="gramStart"/>
      <w:r w:rsidR="00A27F65">
        <w:rPr>
          <w:rFonts w:ascii="Arial" w:hAnsi="Arial" w:cs="Arial"/>
          <w:lang w:val="en-US"/>
        </w:rPr>
        <w:t>three</w:t>
      </w:r>
      <w:r w:rsidR="00D65A02">
        <w:rPr>
          <w:rFonts w:ascii="Arial" w:hAnsi="Arial" w:cs="Arial"/>
          <w:lang w:val="en-US"/>
        </w:rPr>
        <w:t xml:space="preserve"> remaining</w:t>
      </w:r>
      <w:proofErr w:type="gramEnd"/>
      <w:r w:rsidR="00D65A02">
        <w:rPr>
          <w:rFonts w:ascii="Arial" w:hAnsi="Arial" w:cs="Arial"/>
          <w:lang w:val="en-US"/>
        </w:rPr>
        <w:t xml:space="preserve"> metrics of</w:t>
      </w:r>
      <w:r w:rsidR="00D65A02" w:rsidRPr="0057620B">
        <w:rPr>
          <w:rFonts w:ascii="Arial" w:hAnsi="Arial" w:cs="Arial"/>
          <w:lang w:val="en-US"/>
        </w:rPr>
        <w:t xml:space="preserve"> sparsity, proximity</w:t>
      </w:r>
      <w:r w:rsidR="00D65A02">
        <w:rPr>
          <w:rFonts w:ascii="Arial" w:hAnsi="Arial" w:cs="Arial"/>
          <w:lang w:val="en-US"/>
        </w:rPr>
        <w:t xml:space="preserve"> and realism. </w:t>
      </w:r>
      <w:r w:rsidR="00A27F65">
        <w:rPr>
          <w:rFonts w:ascii="Arial" w:hAnsi="Arial" w:cs="Arial"/>
          <w:lang w:val="en-US"/>
        </w:rPr>
        <w:t xml:space="preserve">Sparsity and proximity seem to be a standard for </w:t>
      </w:r>
      <w:r w:rsidR="00D65A02">
        <w:rPr>
          <w:rFonts w:ascii="Arial" w:hAnsi="Arial" w:cs="Arial"/>
          <w:lang w:val="en-US"/>
        </w:rPr>
        <w:t xml:space="preserve">evaluation of counterfactuals </w:t>
      </w:r>
      <w:r w:rsidR="00D65A02" w:rsidRPr="0057620B">
        <w:rPr>
          <w:rFonts w:ascii="Arial" w:hAnsi="Arial" w:cs="Arial"/>
          <w:lang w:val="en-US"/>
        </w:rPr>
        <w:fldChar w:fldCharType="begin">
          <w:fldData xml:space="preserve">PEVuZE5vdGU+PENpdGU+PEF1dGhvcj5HcmF0aDwvQXV0aG9yPjxZZWFyPjIwMTg8L1llYXI+PFJl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</w:fldData>
        </w:fldChar>
      </w:r>
      <w:r w:rsidR="00D65A02" w:rsidRPr="0057620B">
        <w:rPr>
          <w:rFonts w:ascii="Arial" w:hAnsi="Arial" w:cs="Arial"/>
          <w:lang w:val="en-US"/>
        </w:rPr>
        <w:instrText xml:space="preserve"> ADDIN EN.CITE </w:instrText>
      </w:r>
      <w:r w:rsidR="00D65A02" w:rsidRPr="0057620B">
        <w:rPr>
          <w:rFonts w:ascii="Arial" w:hAnsi="Arial" w:cs="Arial"/>
          <w:lang w:val="en-US"/>
        </w:rPr>
        <w:fldChar w:fldCharType="begin">
          <w:fldData xml:space="preserve">PEVuZE5vdGU+PENpdGU+PEF1dGhvcj5HcmF0aDwvQXV0aG9yPjxZZWFyPjIwMTg8L1llYXI+PFJl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</w:fldData>
        </w:fldChar>
      </w:r>
      <w:r w:rsidR="00D65A02" w:rsidRPr="0057620B">
        <w:rPr>
          <w:rFonts w:ascii="Arial" w:hAnsi="Arial" w:cs="Arial"/>
          <w:lang w:val="en-US"/>
        </w:rPr>
        <w:instrText xml:space="preserve"> ADDIN EN.CITE.DATA </w:instrText>
      </w:r>
      <w:r w:rsidR="00D65A02" w:rsidRPr="0057620B">
        <w:rPr>
          <w:rFonts w:ascii="Arial" w:hAnsi="Arial" w:cs="Arial"/>
          <w:lang w:val="en-US"/>
        </w:rPr>
      </w:r>
      <w:r w:rsidR="00D65A02" w:rsidRPr="0057620B">
        <w:rPr>
          <w:rFonts w:ascii="Arial" w:hAnsi="Arial" w:cs="Arial"/>
          <w:lang w:val="en-US"/>
        </w:rPr>
        <w:fldChar w:fldCharType="end"/>
      </w:r>
      <w:r w:rsidR="00D65A02" w:rsidRPr="0057620B">
        <w:rPr>
          <w:rFonts w:ascii="Arial" w:hAnsi="Arial" w:cs="Arial"/>
          <w:lang w:val="en-US"/>
        </w:rPr>
      </w:r>
      <w:r w:rsidR="00D65A02" w:rsidRPr="0057620B">
        <w:rPr>
          <w:rFonts w:ascii="Arial" w:hAnsi="Arial" w:cs="Arial"/>
          <w:lang w:val="en-US"/>
        </w:rPr>
        <w:fldChar w:fldCharType="separate"/>
      </w:r>
      <w:r w:rsidR="00D65A02" w:rsidRPr="0057620B">
        <w:rPr>
          <w:rFonts w:ascii="Arial" w:hAnsi="Arial" w:cs="Arial"/>
          <w:noProof/>
          <w:lang w:val="en-US"/>
        </w:rPr>
        <w:t>[35, 36, 38, 39, 41, 43-45]</w:t>
      </w:r>
      <w:r w:rsidR="00D65A02" w:rsidRPr="0057620B">
        <w:rPr>
          <w:rFonts w:ascii="Arial" w:hAnsi="Arial" w:cs="Arial"/>
          <w:lang w:val="en-US"/>
        </w:rPr>
        <w:fldChar w:fldCharType="end"/>
      </w:r>
      <w:r w:rsidR="00A27F65">
        <w:rPr>
          <w:rFonts w:ascii="Arial" w:hAnsi="Arial" w:cs="Arial"/>
          <w:lang w:val="en-US"/>
        </w:rPr>
        <w:t>, whereas</w:t>
      </w:r>
      <w:r w:rsidR="00AC6308">
        <w:rPr>
          <w:rFonts w:ascii="Arial" w:hAnsi="Arial" w:cs="Arial"/>
          <w:lang w:val="en-US"/>
        </w:rPr>
        <w:t xml:space="preserve"> the metric for realism is not as clearly defined. </w:t>
      </w:r>
      <w:r w:rsidR="00A22520">
        <w:rPr>
          <w:rFonts w:ascii="Arial" w:hAnsi="Arial" w:cs="Arial"/>
          <w:lang w:val="en-US"/>
        </w:rPr>
        <w:t xml:space="preserve">Proximity to the training data is often used as a score of realism, though we argue that our realism metric defined in section </w:t>
      </w:r>
      <w:r w:rsidR="00A22520">
        <w:rPr>
          <w:rFonts w:ascii="Arial" w:hAnsi="Arial" w:cs="Arial"/>
          <w:lang w:val="en-US"/>
        </w:rPr>
        <w:fldChar w:fldCharType="begin"/>
      </w:r>
      <w:r w:rsidR="00A22520">
        <w:rPr>
          <w:rFonts w:ascii="Arial" w:hAnsi="Arial" w:cs="Arial"/>
          <w:lang w:val="en-US"/>
        </w:rPr>
        <w:instrText xml:space="preserve"> REF _Ref72859034 \r \h </w:instrText>
      </w:r>
      <w:r w:rsidR="00A22520">
        <w:rPr>
          <w:rFonts w:ascii="Arial" w:hAnsi="Arial" w:cs="Arial"/>
          <w:lang w:val="en-US"/>
        </w:rPr>
      </w:r>
      <w:r w:rsidR="00A22520">
        <w:rPr>
          <w:rFonts w:ascii="Arial" w:hAnsi="Arial" w:cs="Arial"/>
          <w:lang w:val="en-US"/>
        </w:rPr>
        <w:fldChar w:fldCharType="separate"/>
      </w:r>
      <w:r w:rsidR="00A22520">
        <w:rPr>
          <w:rFonts w:ascii="Arial" w:hAnsi="Arial" w:cs="Arial"/>
          <w:lang w:val="en-US"/>
        </w:rPr>
        <w:t>2.6</w:t>
      </w:r>
      <w:r w:rsidR="00A22520">
        <w:rPr>
          <w:rFonts w:ascii="Arial" w:hAnsi="Arial" w:cs="Arial"/>
          <w:lang w:val="en-US"/>
        </w:rPr>
        <w:fldChar w:fldCharType="end"/>
      </w:r>
      <w:r w:rsidR="00A22520">
        <w:rPr>
          <w:rFonts w:ascii="Arial" w:hAnsi="Arial" w:cs="Arial"/>
          <w:lang w:val="en-US"/>
        </w:rPr>
        <w:t xml:space="preserve"> reflects this purpose better. We will present both of these for comparison.</w:t>
      </w:r>
      <w:r w:rsidR="00A27F65">
        <w:rPr>
          <w:rFonts w:ascii="Arial" w:hAnsi="Arial" w:cs="Arial"/>
          <w:lang w:val="en-US"/>
        </w:rPr>
        <w:t xml:space="preserve"> To re-iterate:</w:t>
      </w:r>
    </w:p>
    <w:p w14:paraId="3FECA4F0" w14:textId="64F63571" w:rsidR="00A27F65" w:rsidRDefault="00AC6308" w:rsidP="00A27F65">
      <w:pPr>
        <w:pStyle w:val="Geenafstand"/>
        <w:numPr>
          <w:ilvl w:val="0"/>
          <w:numId w:val="3"/>
        </w:numPr>
        <w:spacing w:line="360" w:lineRule="auto"/>
        <w:rPr>
          <w:rFonts w:ascii="Arial" w:hAnsi="Arial" w:cs="Arial"/>
          <w:lang w:val="en-US"/>
        </w:rPr>
      </w:pPr>
      <w:r>
        <w:rPr>
          <w:rFonts w:ascii="Arial" w:hAnsi="Arial" w:cs="Arial"/>
          <w:lang w:val="en-US"/>
        </w:rPr>
        <w:t xml:space="preserve">Sparsity concerns the number of feature differences between the input and counterfactual and is measured using </w:t>
      </w:r>
      <m:oMath>
        <m:sSub>
          <m:sSubPr>
            <m:ctrlPr>
              <w:rPr>
                <w:rFonts w:ascii="Cambria Math" w:hAnsi="Cambria Math" w:cs="Arial"/>
                <w:i/>
                <w:lang w:val="en-US"/>
              </w:rPr>
            </m:ctrlPr>
          </m:sSubPr>
          <m:e>
            <m:r>
              <w:rPr>
                <w:rFonts w:ascii="Cambria Math" w:hAnsi="Cambria Math" w:cs="Arial"/>
                <w:lang w:val="en-US"/>
              </w:rPr>
              <m:t>L</m:t>
            </m:r>
          </m:e>
          <m:sub>
            <m:r>
              <w:rPr>
                <w:rFonts w:ascii="Cambria Math" w:hAnsi="Cambria Math" w:cs="Arial"/>
                <w:lang w:val="en-US"/>
              </w:rPr>
              <m:t>0</m:t>
            </m:r>
          </m:sub>
        </m:sSub>
      </m:oMath>
      <w:r>
        <w:rPr>
          <w:rFonts w:ascii="Arial" w:hAnsi="Arial" w:cs="Arial"/>
          <w:lang w:val="en-US"/>
        </w:rPr>
        <w:t>-distance (</w:t>
      </w:r>
      <w:r w:rsidR="00843984">
        <w:rPr>
          <w:rFonts w:ascii="Arial" w:hAnsi="Arial" w:cs="Arial"/>
          <w:lang w:val="en-US"/>
        </w:rPr>
        <w:fldChar w:fldCharType="begin"/>
      </w:r>
      <w:r w:rsidR="00843984">
        <w:rPr>
          <w:rFonts w:ascii="Arial" w:hAnsi="Arial" w:cs="Arial"/>
          <w:lang w:val="en-US"/>
        </w:rPr>
        <w:instrText xml:space="preserve"> REF _Ref72499824 \h </w:instrText>
      </w:r>
      <w:r w:rsidR="00843984">
        <w:rPr>
          <w:rFonts w:ascii="Arial" w:hAnsi="Arial" w:cs="Arial"/>
          <w:lang w:val="en-US"/>
        </w:rPr>
      </w:r>
      <w:r w:rsidR="00843984">
        <w:rPr>
          <w:rFonts w:ascii="Arial" w:hAnsi="Arial" w:cs="Arial"/>
          <w:lang w:val="en-US"/>
        </w:rPr>
        <w:fldChar w:fldCharType="separate"/>
      </w:r>
      <w:r w:rsidR="00843984">
        <w:rPr>
          <w:rFonts w:ascii="Arial" w:hAnsi="Arial" w:cs="Arial"/>
          <w:lang w:val="en-US"/>
        </w:rPr>
        <w:t xml:space="preserve">Equation </w:t>
      </w:r>
      <w:r w:rsidR="00843984">
        <w:rPr>
          <w:rFonts w:ascii="Arial" w:hAnsi="Arial" w:cs="Arial"/>
          <w:noProof/>
          <w:lang w:val="en-US"/>
        </w:rPr>
        <w:t>1</w:t>
      </w:r>
      <w:r w:rsidR="00843984">
        <w:rPr>
          <w:rFonts w:ascii="Arial" w:hAnsi="Arial" w:cs="Arial"/>
          <w:lang w:val="en-US"/>
        </w:rPr>
        <w:fldChar w:fldCharType="end"/>
      </w:r>
      <w:r w:rsidR="00843984">
        <w:rPr>
          <w:rFonts w:ascii="Arial" w:hAnsi="Arial" w:cs="Arial"/>
          <w:lang w:val="en-US"/>
        </w:rPr>
        <w:t>)</w:t>
      </w:r>
      <w:r>
        <w:rPr>
          <w:rFonts w:ascii="Arial" w:hAnsi="Arial" w:cs="Arial"/>
          <w:lang w:val="en-US"/>
        </w:rPr>
        <w:t>.</w:t>
      </w:r>
    </w:p>
    <w:p w14:paraId="468A727B" w14:textId="5BFB6F29" w:rsidR="00AC6308" w:rsidRDefault="00AC6308" w:rsidP="00A27F65">
      <w:pPr>
        <w:pStyle w:val="Geenafstand"/>
        <w:numPr>
          <w:ilvl w:val="0"/>
          <w:numId w:val="3"/>
        </w:numPr>
        <w:spacing w:line="360" w:lineRule="auto"/>
        <w:rPr>
          <w:rFonts w:ascii="Arial" w:hAnsi="Arial" w:cs="Arial"/>
          <w:lang w:val="en-US"/>
        </w:rPr>
      </w:pPr>
      <w:r>
        <w:rPr>
          <w:rFonts w:ascii="Arial" w:hAnsi="Arial" w:cs="Arial"/>
          <w:lang w:val="en-US"/>
        </w:rPr>
        <w:t xml:space="preserve">Proximity relates to the distance between the input and counterfactual. We measure this according to range-normalized </w:t>
      </w:r>
      <m:oMath>
        <m:sSub>
          <m:sSubPr>
            <m:ctrlPr>
              <w:rPr>
                <w:rFonts w:ascii="Cambria Math" w:hAnsi="Cambria Math" w:cs="Arial"/>
                <w:i/>
                <w:lang w:val="en-US"/>
              </w:rPr>
            </m:ctrlPr>
          </m:sSubPr>
          <m:e>
            <m:r>
              <w:rPr>
                <w:rFonts w:ascii="Cambria Math" w:hAnsi="Cambria Math" w:cs="Arial"/>
                <w:lang w:val="en-US"/>
              </w:rPr>
              <m:t>L</m:t>
            </m:r>
          </m:e>
          <m:sub>
            <m:r>
              <w:rPr>
                <w:rFonts w:ascii="Cambria Math" w:hAnsi="Cambria Math" w:cs="Arial"/>
                <w:lang w:val="en-US"/>
              </w:rPr>
              <m:t>1</m:t>
            </m:r>
          </m:sub>
        </m:sSub>
      </m:oMath>
      <w:r>
        <w:rPr>
          <w:rFonts w:ascii="Arial" w:hAnsi="Arial" w:cs="Arial"/>
          <w:lang w:val="en-US"/>
        </w:rPr>
        <w:t>-distance (</w:t>
      </w:r>
      <w:r w:rsidR="00843984">
        <w:rPr>
          <w:rFonts w:ascii="Arial" w:hAnsi="Arial" w:cs="Arial"/>
          <w:lang w:val="en-US"/>
        </w:rPr>
        <w:t xml:space="preserve">Equation </w:t>
      </w:r>
      <w:r w:rsidR="00843984">
        <w:rPr>
          <w:rFonts w:ascii="Arial" w:hAnsi="Arial" w:cs="Arial"/>
          <w:lang w:val="en-US"/>
        </w:rPr>
        <w:fldChar w:fldCharType="begin"/>
      </w:r>
      <w:r w:rsidR="00843984">
        <w:rPr>
          <w:rFonts w:ascii="Arial" w:hAnsi="Arial" w:cs="Arial"/>
          <w:lang w:val="en-US"/>
        </w:rPr>
        <w:instrText xml:space="preserve"> REF _Ref72860754 \h </w:instrText>
      </w:r>
      <w:r w:rsidR="00843984">
        <w:rPr>
          <w:rFonts w:ascii="Arial" w:hAnsi="Arial" w:cs="Arial"/>
          <w:lang w:val="en-US"/>
        </w:rPr>
      </w:r>
      <w:r w:rsidR="00843984">
        <w:rPr>
          <w:rFonts w:ascii="Arial" w:hAnsi="Arial" w:cs="Arial"/>
          <w:lang w:val="en-US"/>
        </w:rPr>
        <w:fldChar w:fldCharType="separate"/>
      </w:r>
      <w:r w:rsidR="00843984" w:rsidRPr="00AC6308">
        <w:rPr>
          <w:rFonts w:ascii="Arial" w:hAnsi="Arial" w:cs="Arial"/>
          <w:noProof/>
          <w:color w:val="000000" w:themeColor="text1"/>
          <w:lang w:val="en-US"/>
        </w:rPr>
        <w:t>2</w:t>
      </w:r>
      <w:r w:rsidR="00843984">
        <w:rPr>
          <w:rFonts w:ascii="Arial" w:hAnsi="Arial" w:cs="Arial"/>
          <w:lang w:val="en-US"/>
        </w:rPr>
        <w:fldChar w:fldCharType="end"/>
      </w:r>
      <w:r w:rsidR="00843984">
        <w:rPr>
          <w:rFonts w:ascii="Arial" w:hAnsi="Arial" w:cs="Arial"/>
          <w:lang w:val="en-US"/>
        </w:rPr>
        <w:t>)</w:t>
      </w:r>
      <w:r>
        <w:rPr>
          <w:rFonts w:ascii="Arial" w:hAnsi="Arial" w:cs="Arial"/>
          <w:lang w:val="en-US"/>
        </w:rPr>
        <w:t>.</w:t>
      </w:r>
    </w:p>
    <w:p w14:paraId="5C0C319C" w14:textId="3BA980A4" w:rsidR="00A22520" w:rsidRDefault="00A22520" w:rsidP="00A22520">
      <w:pPr>
        <w:pStyle w:val="Geenafstand"/>
        <w:numPr>
          <w:ilvl w:val="0"/>
          <w:numId w:val="3"/>
        </w:numPr>
        <w:spacing w:line="360" w:lineRule="auto"/>
        <w:rPr>
          <w:rFonts w:ascii="Arial" w:hAnsi="Arial" w:cs="Arial"/>
          <w:lang w:val="en-US"/>
        </w:rPr>
      </w:pPr>
      <w:r>
        <w:rPr>
          <w:rFonts w:ascii="Arial" w:hAnsi="Arial" w:cs="Arial"/>
          <w:lang w:val="en-US"/>
        </w:rPr>
        <w:t xml:space="preserve">Proximity to the training data is the distance between the counterfactual and the closest training instance. </w:t>
      </w:r>
      <w:r w:rsidR="00AC6308">
        <w:rPr>
          <w:rFonts w:ascii="Arial" w:hAnsi="Arial" w:cs="Arial"/>
          <w:lang w:val="en-US"/>
        </w:rPr>
        <w:t>We</w:t>
      </w:r>
      <w:r>
        <w:rPr>
          <w:rFonts w:ascii="Arial" w:hAnsi="Arial" w:cs="Arial"/>
          <w:lang w:val="en-US"/>
        </w:rPr>
        <w:t xml:space="preserve"> </w:t>
      </w:r>
      <w:r w:rsidR="00AC6308">
        <w:rPr>
          <w:rFonts w:ascii="Arial" w:hAnsi="Arial" w:cs="Arial"/>
          <w:lang w:val="en-US"/>
        </w:rPr>
        <w:t xml:space="preserve">measure this according to range-normalized </w:t>
      </w:r>
      <m:oMath>
        <m:sSub>
          <m:sSubPr>
            <m:ctrlPr>
              <w:rPr>
                <w:rFonts w:ascii="Cambria Math" w:hAnsi="Cambria Math" w:cs="Arial"/>
                <w:i/>
                <w:lang w:val="en-US"/>
              </w:rPr>
            </m:ctrlPr>
          </m:sSubPr>
          <m:e>
            <m:r>
              <w:rPr>
                <w:rFonts w:ascii="Cambria Math" w:hAnsi="Cambria Math" w:cs="Arial"/>
                <w:lang w:val="en-US"/>
              </w:rPr>
              <m:t>L</m:t>
            </m:r>
          </m:e>
          <m:sub>
            <m:r>
              <w:rPr>
                <w:rFonts w:ascii="Cambria Math" w:hAnsi="Cambria Math" w:cs="Arial"/>
                <w:lang w:val="en-US"/>
              </w:rPr>
              <m:t>1</m:t>
            </m:r>
          </m:sub>
        </m:sSub>
      </m:oMath>
      <w:r w:rsidR="00AC6308">
        <w:rPr>
          <w:rFonts w:ascii="Arial" w:hAnsi="Arial" w:cs="Arial"/>
          <w:lang w:val="en-US"/>
        </w:rPr>
        <w:t>-distance</w:t>
      </w:r>
      <w:r w:rsidR="00843984">
        <w:rPr>
          <w:rFonts w:ascii="Arial" w:hAnsi="Arial" w:cs="Arial"/>
          <w:lang w:val="en-US"/>
        </w:rPr>
        <w:t xml:space="preserve"> (Equation </w:t>
      </w:r>
      <w:r w:rsidR="00843984">
        <w:rPr>
          <w:rFonts w:ascii="Arial" w:hAnsi="Arial" w:cs="Arial"/>
          <w:lang w:val="en-US"/>
        </w:rPr>
        <w:fldChar w:fldCharType="begin"/>
      </w:r>
      <w:r w:rsidR="00843984">
        <w:rPr>
          <w:rFonts w:ascii="Arial" w:hAnsi="Arial" w:cs="Arial"/>
          <w:lang w:val="en-US"/>
        </w:rPr>
        <w:instrText xml:space="preserve"> REF _Ref72860754 \h </w:instrText>
      </w:r>
      <w:r w:rsidR="00843984">
        <w:rPr>
          <w:rFonts w:ascii="Arial" w:hAnsi="Arial" w:cs="Arial"/>
          <w:lang w:val="en-US"/>
        </w:rPr>
      </w:r>
      <w:r w:rsidR="00843984">
        <w:rPr>
          <w:rFonts w:ascii="Arial" w:hAnsi="Arial" w:cs="Arial"/>
          <w:lang w:val="en-US"/>
        </w:rPr>
        <w:fldChar w:fldCharType="separate"/>
      </w:r>
      <w:r w:rsidR="00843984" w:rsidRPr="00AC6308">
        <w:rPr>
          <w:rFonts w:ascii="Arial" w:hAnsi="Arial" w:cs="Arial"/>
          <w:noProof/>
          <w:color w:val="000000" w:themeColor="text1"/>
          <w:lang w:val="en-US"/>
        </w:rPr>
        <w:t>2</w:t>
      </w:r>
      <w:r w:rsidR="00843984">
        <w:rPr>
          <w:rFonts w:ascii="Arial" w:hAnsi="Arial" w:cs="Arial"/>
          <w:lang w:val="en-US"/>
        </w:rPr>
        <w:fldChar w:fldCharType="end"/>
      </w:r>
      <w:r w:rsidR="00843984">
        <w:rPr>
          <w:rFonts w:ascii="Arial" w:hAnsi="Arial" w:cs="Arial"/>
          <w:lang w:val="en-US"/>
        </w:rPr>
        <w:t>).</w:t>
      </w:r>
    </w:p>
    <w:p w14:paraId="70B8E313" w14:textId="25762D8C" w:rsidR="00A22520" w:rsidRPr="00A22520" w:rsidRDefault="00A22520" w:rsidP="00A22520">
      <w:pPr>
        <w:pStyle w:val="Geenafstand"/>
        <w:numPr>
          <w:ilvl w:val="0"/>
          <w:numId w:val="3"/>
        </w:numPr>
        <w:spacing w:line="360" w:lineRule="auto"/>
        <w:rPr>
          <w:rFonts w:ascii="Arial" w:hAnsi="Arial" w:cs="Arial"/>
          <w:lang w:val="en-US"/>
        </w:rPr>
      </w:pPr>
      <w:r>
        <w:rPr>
          <w:rFonts w:ascii="Arial" w:hAnsi="Arial" w:cs="Arial"/>
          <w:lang w:val="en-US"/>
        </w:rPr>
        <w:t xml:space="preserve">Realism measures if the feature combinations of the counterfactual are present in the training data. It is measured according to the realism metric proposed in section </w:t>
      </w:r>
      <w:r>
        <w:rPr>
          <w:rFonts w:ascii="Arial" w:hAnsi="Arial" w:cs="Arial"/>
          <w:lang w:val="en-US"/>
        </w:rPr>
        <w:fldChar w:fldCharType="begin"/>
      </w:r>
      <w:r>
        <w:rPr>
          <w:rFonts w:ascii="Arial" w:hAnsi="Arial" w:cs="Arial"/>
          <w:lang w:val="en-US"/>
        </w:rPr>
        <w:instrText xml:space="preserve"> REF _Ref72859034 \r \h </w:instrText>
      </w:r>
      <w:r>
        <w:rPr>
          <w:rFonts w:ascii="Arial" w:hAnsi="Arial" w:cs="Arial"/>
          <w:lang w:val="en-US"/>
        </w:rPr>
      </w:r>
      <w:r>
        <w:rPr>
          <w:rFonts w:ascii="Arial" w:hAnsi="Arial" w:cs="Arial"/>
          <w:lang w:val="en-US"/>
        </w:rPr>
        <w:fldChar w:fldCharType="separate"/>
      </w:r>
      <w:r>
        <w:rPr>
          <w:rFonts w:ascii="Arial" w:hAnsi="Arial" w:cs="Arial"/>
          <w:lang w:val="en-US"/>
        </w:rPr>
        <w:t>2.6</w:t>
      </w:r>
      <w:r>
        <w:rPr>
          <w:rFonts w:ascii="Arial" w:hAnsi="Arial" w:cs="Arial"/>
          <w:lang w:val="en-US"/>
        </w:rPr>
        <w:fldChar w:fldCharType="end"/>
      </w:r>
      <w:r>
        <w:rPr>
          <w:rFonts w:ascii="Arial" w:hAnsi="Arial" w:cs="Arial"/>
          <w:lang w:val="en-US"/>
        </w:rPr>
        <w:t>.</w:t>
      </w:r>
    </w:p>
    <w:p w14:paraId="4301BB7B" w14:textId="3D45E931" w:rsidR="00B018F5" w:rsidRDefault="006478C4" w:rsidP="000C47FB">
      <w:pPr>
        <w:pStyle w:val="Geenafstand"/>
        <w:spacing w:line="360" w:lineRule="auto"/>
        <w:ind w:firstLine="360"/>
        <w:rPr>
          <w:ins w:id="203" w:author="Benschop, Corina" w:date="2021-05-27T15:12:00Z"/>
          <w:rFonts w:ascii="Arial" w:hAnsi="Arial" w:cs="Arial"/>
          <w:lang w:val="en-US"/>
        </w:rPr>
      </w:pPr>
      <w:r>
        <w:rPr>
          <w:rFonts w:ascii="Arial" w:hAnsi="Arial" w:cs="Arial"/>
          <w:lang w:val="en-US"/>
        </w:rPr>
        <w:t>These metrics are used in comparison with other counterfactual methods. As constraints, we have chosen methods that are model-agnostic, suitable for regression, and suitable for numeric tabular data.</w:t>
      </w:r>
      <w:r w:rsidR="00C16391">
        <w:rPr>
          <w:rFonts w:ascii="Arial" w:hAnsi="Arial" w:cs="Arial"/>
          <w:lang w:val="en-US"/>
        </w:rPr>
        <w:t xml:space="preserve"> </w:t>
      </w:r>
      <w:r w:rsidR="002C32C2">
        <w:rPr>
          <w:rFonts w:ascii="Arial" w:hAnsi="Arial" w:cs="Arial"/>
          <w:lang w:val="en-US"/>
        </w:rPr>
        <w:t xml:space="preserve">An overview can be found in </w:t>
      </w:r>
      <w:r w:rsidR="002C32C2" w:rsidRPr="002C32C2">
        <w:rPr>
          <w:rFonts w:ascii="Arial" w:hAnsi="Arial" w:cs="Arial"/>
          <w:lang w:val="en-US"/>
        </w:rPr>
        <w:fldChar w:fldCharType="begin"/>
      </w:r>
      <w:r w:rsidR="002C32C2" w:rsidRPr="002C32C2">
        <w:rPr>
          <w:rFonts w:ascii="Arial" w:hAnsi="Arial" w:cs="Arial"/>
          <w:lang w:val="en-US"/>
        </w:rPr>
        <w:instrText xml:space="preserve"> REF _Ref72963479 \h </w:instrText>
      </w:r>
      <w:r w:rsidR="002C32C2">
        <w:rPr>
          <w:rFonts w:ascii="Arial" w:hAnsi="Arial" w:cs="Arial"/>
          <w:lang w:val="en-US"/>
        </w:rPr>
        <w:instrText xml:space="preserve"> \* MERGEFORMAT </w:instrText>
      </w:r>
      <w:r w:rsidR="002C32C2" w:rsidRPr="002C32C2">
        <w:rPr>
          <w:rFonts w:ascii="Arial" w:hAnsi="Arial" w:cs="Arial"/>
          <w:lang w:val="en-US"/>
        </w:rPr>
      </w:r>
      <w:r w:rsidR="002C32C2" w:rsidRPr="002C32C2">
        <w:rPr>
          <w:rFonts w:ascii="Arial" w:hAnsi="Arial" w:cs="Arial"/>
          <w:lang w:val="en-US"/>
        </w:rPr>
        <w:fldChar w:fldCharType="separate"/>
      </w:r>
      <w:r w:rsidR="002C32C2" w:rsidRPr="002C32C2">
        <w:rPr>
          <w:rFonts w:ascii="Arial" w:hAnsi="Arial" w:cs="Arial"/>
        </w:rPr>
        <w:t xml:space="preserve">Table </w:t>
      </w:r>
      <w:r w:rsidR="002C32C2" w:rsidRPr="002C32C2">
        <w:rPr>
          <w:rFonts w:ascii="Arial" w:hAnsi="Arial" w:cs="Arial"/>
          <w:noProof/>
        </w:rPr>
        <w:t>2</w:t>
      </w:r>
      <w:r w:rsidR="002C32C2" w:rsidRPr="002C32C2">
        <w:rPr>
          <w:rFonts w:ascii="Arial" w:hAnsi="Arial" w:cs="Arial"/>
          <w:lang w:val="en-US"/>
        </w:rPr>
        <w:fldChar w:fldCharType="end"/>
      </w:r>
      <w:r w:rsidR="002C32C2">
        <w:rPr>
          <w:rFonts w:ascii="Arial" w:hAnsi="Arial" w:cs="Arial"/>
          <w:lang w:val="en-US"/>
        </w:rPr>
        <w:t xml:space="preserve">. </w:t>
      </w:r>
      <w:r w:rsidR="000D78AE" w:rsidRPr="0057620B">
        <w:rPr>
          <w:rFonts w:ascii="Arial" w:hAnsi="Arial" w:cs="Arial"/>
          <w:lang w:val="en-US"/>
        </w:rPr>
        <w:t xml:space="preserve">WhatIf is </w:t>
      </w:r>
      <w:r w:rsidR="00032502" w:rsidRPr="0057620B">
        <w:rPr>
          <w:rFonts w:ascii="Arial" w:hAnsi="Arial" w:cs="Arial"/>
          <w:lang w:val="en-US"/>
        </w:rPr>
        <w:t>our own implementation of Google’s What-If tool for searching the closest counterfactual from the</w:t>
      </w:r>
      <w:r w:rsidR="000D78AE" w:rsidRPr="0057620B">
        <w:rPr>
          <w:rFonts w:ascii="Arial" w:hAnsi="Arial" w:cs="Arial"/>
          <w:lang w:val="en-US"/>
        </w:rPr>
        <w:t xml:space="preserve"> training data</w:t>
      </w:r>
      <w:r w:rsidR="00032502" w:rsidRPr="0057620B">
        <w:rPr>
          <w:rFonts w:ascii="Arial" w:hAnsi="Arial" w:cs="Arial"/>
          <w:lang w:val="en-US"/>
        </w:rPr>
        <w:t xml:space="preserve"> </w:t>
      </w:r>
      <w:r w:rsidR="00032502" w:rsidRPr="0057620B">
        <w:rPr>
          <w:rFonts w:ascii="Arial" w:hAnsi="Arial" w:cs="Arial"/>
          <w:lang w:val="en-US"/>
        </w:rPr>
        <w:fldChar w:fldCharType="begin"/>
      </w:r>
      <w:r w:rsidR="000E00EE" w:rsidRPr="0057620B">
        <w:rPr>
          <w:rFonts w:ascii="Arial" w:hAnsi="Arial" w:cs="Arial"/>
          <w:lang w:val="en-US"/>
        </w:rPr>
        <w:instrText xml:space="preserve"> ADDIN EN.CITE &lt;EndNote&gt;&lt;Cite&gt;&lt;Author&gt;Wexler&lt;/Author&gt;&lt;Year&gt;2020&lt;/Year&gt;&lt;RecNum&gt;218&lt;/RecNum&gt;&lt;DisplayText&gt;[52]&lt;/DisplayText&gt;&lt;record&gt;&lt;rec-number&gt;218&lt;/rec-number&gt;&lt;foreign-keys&gt;&lt;key app="EN" db-id="p22005xv5srwpxeed275s99yfvez9tfr995s" timestamp="1620152455"&gt;218&lt;/key&gt;&lt;/foreign-keys&gt;&lt;ref-type name="Journal Article"&gt;17&lt;/ref-type&gt;&lt;contributors&gt;&lt;authors&gt;&lt;author&gt;J. Wexler&lt;/author&gt;&lt;author&gt;M. Pushkarna&lt;/author&gt;&lt;author&gt;T. Bolukbasi&lt;/author&gt;&lt;author&gt;M. Wattenberg&lt;/author&gt;&lt;author&gt;F. Viégas&lt;/author&gt;&lt;author&gt;J. Wilson&lt;/author&gt;&lt;/authors&gt;&lt;/contributors&gt;&lt;titles&gt;&lt;title&gt;The What-If Tool: Interactive Probing of Machine Learning Models&lt;/title&gt;&lt;secondary-title&gt;IEEE Transactions on Visualization and Computer Graphics&lt;/secondary-title&gt;&lt;/titles&gt;&lt;periodical&gt;&lt;full-title&gt;IEEE Transactions on Visualization and Computer Graphics&lt;/full-title&gt;&lt;/periodical&gt;&lt;pages&gt;56-65&lt;/pages&gt;&lt;volume&gt;26&lt;/volume&gt;&lt;number&gt;1&lt;/number&gt;&lt;dates&gt;&lt;year&gt;2020&lt;/year&gt;&lt;/dates&gt;&lt;isbn&gt;1941-0506&lt;/isbn&gt;&lt;urls&gt;&lt;/urls&gt;&lt;electronic-resource-num&gt;10.1109/TVCG.2019.2934619&lt;/electronic-resource-num&gt;&lt;/record&gt;&lt;/Cite&gt;&lt;/EndNote&gt;</w:instrText>
      </w:r>
      <w:r w:rsidR="00032502" w:rsidRPr="0057620B">
        <w:rPr>
          <w:rFonts w:ascii="Arial" w:hAnsi="Arial" w:cs="Arial"/>
          <w:lang w:val="en-US"/>
        </w:rPr>
        <w:fldChar w:fldCharType="separate"/>
      </w:r>
      <w:r w:rsidR="000E00EE" w:rsidRPr="0057620B">
        <w:rPr>
          <w:rFonts w:ascii="Arial" w:hAnsi="Arial" w:cs="Arial"/>
          <w:noProof/>
          <w:lang w:val="en-US"/>
        </w:rPr>
        <w:t>[52]</w:t>
      </w:r>
      <w:r w:rsidR="00032502" w:rsidRPr="0057620B">
        <w:rPr>
          <w:rFonts w:ascii="Arial" w:hAnsi="Arial" w:cs="Arial"/>
          <w:lang w:val="en-US"/>
        </w:rPr>
        <w:fldChar w:fldCharType="end"/>
      </w:r>
      <w:r w:rsidR="000D78AE" w:rsidRPr="0057620B">
        <w:rPr>
          <w:rFonts w:ascii="Arial" w:hAnsi="Arial" w:cs="Arial"/>
          <w:lang w:val="en-US"/>
        </w:rPr>
        <w:t xml:space="preserve">. </w:t>
      </w:r>
      <w:r w:rsidR="00C16391">
        <w:rPr>
          <w:rFonts w:ascii="Arial" w:hAnsi="Arial" w:cs="Arial"/>
          <w:lang w:val="en-US"/>
        </w:rPr>
        <w:t xml:space="preserve">DiCE is a sampling approach that generates counterfactuals from </w:t>
      </w:r>
      <w:r w:rsidR="00B323B1">
        <w:rPr>
          <w:rFonts w:ascii="Arial" w:hAnsi="Arial" w:cs="Arial"/>
          <w:lang w:val="en-US"/>
        </w:rPr>
        <w:t xml:space="preserve">the input by </w:t>
      </w:r>
      <w:r w:rsidR="00245B21">
        <w:rPr>
          <w:rFonts w:ascii="Arial" w:hAnsi="Arial" w:cs="Arial"/>
          <w:lang w:val="en-US"/>
        </w:rPr>
        <w:t>randomly sampling</w:t>
      </w:r>
      <w:r w:rsidR="00B323B1">
        <w:rPr>
          <w:rFonts w:ascii="Arial" w:hAnsi="Arial" w:cs="Arial"/>
          <w:lang w:val="en-US"/>
        </w:rPr>
        <w:t xml:space="preserve"> its</w:t>
      </w:r>
      <w:r w:rsidR="00245B21">
        <w:rPr>
          <w:rFonts w:ascii="Arial" w:hAnsi="Arial" w:cs="Arial"/>
          <w:lang w:val="en-US"/>
        </w:rPr>
        <w:t xml:space="preserve"> </w:t>
      </w:r>
      <w:r w:rsidR="00B323B1">
        <w:rPr>
          <w:rFonts w:ascii="Arial" w:hAnsi="Arial" w:cs="Arial"/>
          <w:lang w:val="en-US"/>
        </w:rPr>
        <w:t>feature values</w:t>
      </w:r>
      <w:r w:rsidR="00C16391">
        <w:rPr>
          <w:rFonts w:ascii="Arial" w:hAnsi="Arial" w:cs="Arial"/>
          <w:lang w:val="en-US"/>
        </w:rPr>
        <w:t xml:space="preserve"> </w:t>
      </w:r>
      <w:r w:rsidR="00325C28" w:rsidRPr="0057620B">
        <w:rPr>
          <w:rFonts w:ascii="Arial" w:hAnsi="Arial" w:cs="Arial"/>
          <w:lang w:val="en-US"/>
        </w:rPr>
        <w:fldChar w:fldCharType="begin"/>
      </w:r>
      <w:r w:rsidR="000E00EE" w:rsidRPr="0057620B">
        <w:rPr>
          <w:rFonts w:ascii="Arial" w:hAnsi="Arial" w:cs="Arial"/>
          <w:lang w:val="en-US"/>
        </w:rPr>
        <w:instrText xml:space="preserve"> ADDIN EN.CITE &lt;EndNote&gt;&lt;Cite&gt;&lt;Author&gt;Mothilal&lt;/Author&gt;&lt;Year&gt;2020&lt;/Year&gt;&lt;RecNum&gt;172&lt;/RecNum&gt;&lt;DisplayText&gt;[39]&lt;/DisplayText&gt;&lt;record&gt;&lt;rec-number&gt;172&lt;/rec-number&gt;&lt;foreign-keys&gt;&lt;key app="EN" db-id="p22005xv5srwpxeed275s99yfvez9tfr995s" timestamp="1606496892"&gt;172&lt;/key&gt;&lt;/foreign-keys&gt;&lt;ref-type name="Conference Proceedings"&gt;10&lt;/ref-type&gt;&lt;contributors&gt;&lt;authors&gt;&lt;author&gt;Mothilal, R. K.&lt;/author&gt;&lt;author&gt;Sharma, A.&lt;/author&gt;&lt;author&gt;Tan, C.&lt;/author&gt;&lt;/authors&gt;&lt;/contributors&gt;&lt;titles&gt;&lt;title&gt;Explaining machine learning classifiers through diverse counterfactual explanations&lt;/title&gt;&lt;/titles&gt;&lt;pages&gt;607-617&lt;/pages&gt;&lt;dates&gt;&lt;year&gt;2020&lt;/year&gt;&lt;/dates&gt;&lt;work-type&gt;Conference Paper&lt;/work-type&gt;&lt;urls&gt;&lt;related-urls&gt;&lt;url&gt;https://www.scopus.com/inward/record.uri?eid=2-s2.0-85079688305&amp;amp;doi=10.1145%2f3351095.3372850&amp;amp;partnerID=40&amp;amp;md5=3b4d5f74177ffd93b884adc70ae5e6af&lt;/url&gt;&lt;/related-urls&gt;&lt;/urls&gt;&lt;custom3&gt;FAT* 2020 - Proceedings of the 2020 Conference on Fairness, Accountability, and Transparency&lt;/custom3&gt;&lt;electronic-resource-num&gt;10.1145/3351095.3372850&lt;/electronic-resource-num&gt;&lt;remote-database-name&gt;Scopus&lt;/remote-database-name&gt;&lt;/record&gt;&lt;/Cite&gt;&lt;/EndNote&gt;</w:instrText>
      </w:r>
      <w:r w:rsidR="00325C28" w:rsidRPr="0057620B">
        <w:rPr>
          <w:rFonts w:ascii="Arial" w:hAnsi="Arial" w:cs="Arial"/>
          <w:lang w:val="en-US"/>
        </w:rPr>
        <w:fldChar w:fldCharType="separate"/>
      </w:r>
      <w:r w:rsidR="000E00EE" w:rsidRPr="0057620B">
        <w:rPr>
          <w:rFonts w:ascii="Arial" w:hAnsi="Arial" w:cs="Arial"/>
          <w:noProof/>
          <w:lang w:val="en-US"/>
        </w:rPr>
        <w:t>[39]</w:t>
      </w:r>
      <w:r w:rsidR="00325C28" w:rsidRPr="0057620B">
        <w:rPr>
          <w:rFonts w:ascii="Arial" w:hAnsi="Arial" w:cs="Arial"/>
          <w:lang w:val="en-US"/>
        </w:rPr>
        <w:fldChar w:fldCharType="end"/>
      </w:r>
      <w:r w:rsidR="000D78AE" w:rsidRPr="0057620B">
        <w:rPr>
          <w:rFonts w:ascii="Arial" w:hAnsi="Arial" w:cs="Arial"/>
          <w:lang w:val="en-US"/>
        </w:rPr>
        <w:t>.</w:t>
      </w:r>
      <w:r w:rsidR="000024AD" w:rsidRPr="0057620B">
        <w:rPr>
          <w:rFonts w:ascii="Arial" w:hAnsi="Arial" w:cs="Arial"/>
          <w:lang w:val="en-US"/>
        </w:rPr>
        <w:t xml:space="preserve"> </w:t>
      </w:r>
      <w:r w:rsidR="00B323B1">
        <w:rPr>
          <w:rFonts w:ascii="Arial" w:hAnsi="Arial" w:cs="Arial"/>
          <w:lang w:val="en-US"/>
        </w:rPr>
        <w:t xml:space="preserve">It starts from the input instance, and randomly picks a feature to be given a random value until the target prediction is reached. </w:t>
      </w:r>
      <w:r w:rsidR="00CF24C9">
        <w:rPr>
          <w:rFonts w:ascii="Arial" w:hAnsi="Arial" w:cs="Arial"/>
          <w:lang w:val="en-US"/>
        </w:rPr>
        <w:t xml:space="preserve">The implementation of </w:t>
      </w:r>
      <w:r w:rsidR="000024AD" w:rsidRPr="0057620B">
        <w:rPr>
          <w:rFonts w:ascii="Arial" w:hAnsi="Arial" w:cs="Arial"/>
          <w:lang w:val="en-US"/>
        </w:rPr>
        <w:t xml:space="preserve">DiCE genetic </w:t>
      </w:r>
      <w:r w:rsidR="00CF24C9">
        <w:rPr>
          <w:rFonts w:ascii="Arial" w:hAnsi="Arial" w:cs="Arial"/>
          <w:lang w:val="en-US"/>
        </w:rPr>
        <w:t>similar GeCo</w:t>
      </w:r>
      <w:r w:rsidR="000024AD" w:rsidRPr="0057620B">
        <w:rPr>
          <w:rFonts w:ascii="Arial" w:hAnsi="Arial" w:cs="Arial"/>
          <w:lang w:val="en-US"/>
        </w:rPr>
        <w:t xml:space="preserve"> </w:t>
      </w:r>
      <w:r w:rsidR="00032502" w:rsidRPr="0057620B">
        <w:rPr>
          <w:rFonts w:ascii="Arial" w:hAnsi="Arial" w:cs="Arial"/>
          <w:lang w:val="en-US"/>
        </w:rPr>
        <w:fldChar w:fldCharType="begin"/>
      </w:r>
      <w:r w:rsidR="000E00EE" w:rsidRPr="0057620B">
        <w:rPr>
          <w:rFonts w:ascii="Arial" w:hAnsi="Arial" w:cs="Arial"/>
          <w:lang w:val="en-US"/>
        </w:rPr>
        <w:instrText xml:space="preserve"> ADDIN EN.CITE &lt;EndNote&gt;&lt;Cite&gt;&lt;Author&gt;Schleich&lt;/Author&gt;&lt;Year&gt;2021&lt;/Year&gt;&lt;RecNum&gt;204&lt;/RecNum&gt;&lt;DisplayText&gt;[41]&lt;/DisplayText&gt;&lt;record&gt;&lt;rec-number&gt;204&lt;/rec-number&gt;&lt;foreign-keys&gt;&lt;key app="EN" db-id="p22005xv5srwpxeed275s99yfvez9tfr995s" timestamp="1612813523"&gt;204&lt;/key&gt;&lt;/foreign-keys&gt;&lt;ref-type name="Book"&gt;6&lt;/ref-type&gt;&lt;contributors&gt;&lt;authors&gt;&lt;author&gt;Schleich, Maximilian&lt;/author&gt;&lt;author&gt;Geng, Zixuan&lt;/author&gt;&lt;author&gt;Zhang, Yihong&lt;/author&gt;&lt;author&gt;Suciu, Dan&lt;/author&gt;&lt;/authors&gt;&lt;/contributors&gt;&lt;titles&gt;&lt;title&gt;GeCo: Quality Counterfactual Explanations in Real Time&lt;/title&gt;&lt;/titles&gt;&lt;dates&gt;&lt;year&gt;2021&lt;/year&gt;&lt;/dates&gt;&lt;urls&gt;&lt;/urls&gt;&lt;/record&gt;&lt;/Cite&gt;&lt;/EndNote&gt;</w:instrText>
      </w:r>
      <w:r w:rsidR="00032502" w:rsidRPr="0057620B">
        <w:rPr>
          <w:rFonts w:ascii="Arial" w:hAnsi="Arial" w:cs="Arial"/>
          <w:lang w:val="en-US"/>
        </w:rPr>
        <w:fldChar w:fldCharType="separate"/>
      </w:r>
      <w:r w:rsidR="000E00EE" w:rsidRPr="0057620B">
        <w:rPr>
          <w:rFonts w:ascii="Arial" w:hAnsi="Arial" w:cs="Arial"/>
          <w:noProof/>
          <w:lang w:val="en-US"/>
        </w:rPr>
        <w:t>[41]</w:t>
      </w:r>
      <w:r w:rsidR="00032502" w:rsidRPr="0057620B">
        <w:rPr>
          <w:rFonts w:ascii="Arial" w:hAnsi="Arial" w:cs="Arial"/>
          <w:lang w:val="en-US"/>
        </w:rPr>
        <w:fldChar w:fldCharType="end"/>
      </w:r>
      <w:r w:rsidR="00245B21">
        <w:rPr>
          <w:rFonts w:ascii="Arial" w:hAnsi="Arial" w:cs="Arial"/>
          <w:lang w:val="en-US"/>
        </w:rPr>
        <w:t xml:space="preserve">, as it generates counterfactuals from using a genetic algorithm. The algorithm starts from training instances with the target prediction, </w:t>
      </w:r>
      <w:r w:rsidR="00B323B1">
        <w:rPr>
          <w:rFonts w:ascii="Arial" w:hAnsi="Arial" w:cs="Arial"/>
          <w:lang w:val="en-US"/>
        </w:rPr>
        <w:t xml:space="preserve">and </w:t>
      </w:r>
      <w:r w:rsidR="00B323B1" w:rsidRPr="00B323B1">
        <w:rPr>
          <w:rFonts w:ascii="Arial" w:hAnsi="Arial" w:cs="Arial"/>
          <w:i/>
          <w:iCs/>
          <w:lang w:val="en-US"/>
        </w:rPr>
        <w:t>evolves</w:t>
      </w:r>
      <w:r w:rsidR="00B323B1">
        <w:rPr>
          <w:rFonts w:ascii="Arial" w:hAnsi="Arial" w:cs="Arial"/>
          <w:lang w:val="en-US"/>
        </w:rPr>
        <w:t xml:space="preserve"> them to form new samples. When generating a new instance, two training instances are used as its </w:t>
      </w:r>
      <w:r w:rsidR="000C47FB" w:rsidRPr="000C47FB">
        <w:rPr>
          <w:rFonts w:ascii="Arial" w:hAnsi="Arial" w:cs="Arial"/>
          <w:i/>
          <w:iCs/>
          <w:lang w:val="en-US"/>
        </w:rPr>
        <w:t>parents</w:t>
      </w:r>
      <w:r w:rsidR="000C47FB">
        <w:rPr>
          <w:rFonts w:ascii="Arial" w:hAnsi="Arial" w:cs="Arial"/>
          <w:lang w:val="en-US"/>
        </w:rPr>
        <w:t>. This means that f</w:t>
      </w:r>
      <w:r w:rsidR="00B323B1" w:rsidRPr="000C47FB">
        <w:rPr>
          <w:rFonts w:ascii="Arial" w:hAnsi="Arial" w:cs="Arial"/>
          <w:lang w:val="en-US"/>
        </w:rPr>
        <w:t>or</w:t>
      </w:r>
      <w:r w:rsidR="00B323B1">
        <w:rPr>
          <w:rFonts w:ascii="Arial" w:hAnsi="Arial" w:cs="Arial"/>
          <w:lang w:val="en-US"/>
        </w:rPr>
        <w:t xml:space="preserve"> each feature, it can either take the value of instance 1, instance 2</w:t>
      </w:r>
      <w:r w:rsidR="005D5986">
        <w:rPr>
          <w:rFonts w:ascii="Arial" w:hAnsi="Arial" w:cs="Arial"/>
          <w:lang w:val="en-US"/>
        </w:rPr>
        <w:t xml:space="preserve"> </w:t>
      </w:r>
      <w:r w:rsidR="005D5986">
        <w:rPr>
          <w:rFonts w:ascii="Arial" w:hAnsi="Arial" w:cs="Arial"/>
          <w:lang w:val="en-US"/>
        </w:rPr>
        <w:lastRenderedPageBreak/>
        <w:t>(</w:t>
      </w:r>
      <w:r w:rsidR="005D5986">
        <w:rPr>
          <w:rFonts w:ascii="Arial" w:hAnsi="Arial" w:cs="Arial"/>
          <w:i/>
          <w:iCs/>
          <w:lang w:val="en-US"/>
        </w:rPr>
        <w:t>crossover</w:t>
      </w:r>
      <w:r w:rsidR="005D5986" w:rsidRPr="005D5986">
        <w:rPr>
          <w:rFonts w:ascii="Arial" w:hAnsi="Arial" w:cs="Arial"/>
          <w:lang w:val="en-US"/>
        </w:rPr>
        <w:t>)</w:t>
      </w:r>
      <w:r w:rsidR="00B323B1">
        <w:rPr>
          <w:rFonts w:ascii="Arial" w:hAnsi="Arial" w:cs="Arial"/>
          <w:lang w:val="en-US"/>
        </w:rPr>
        <w:t>, or a random value is assigned</w:t>
      </w:r>
      <w:r w:rsidR="005D5986">
        <w:rPr>
          <w:rFonts w:ascii="Arial" w:hAnsi="Arial" w:cs="Arial"/>
          <w:lang w:val="en-US"/>
        </w:rPr>
        <w:t xml:space="preserve"> (</w:t>
      </w:r>
      <w:r w:rsidR="005D5986">
        <w:rPr>
          <w:rFonts w:ascii="Arial" w:hAnsi="Arial" w:cs="Arial"/>
          <w:i/>
          <w:iCs/>
          <w:lang w:val="en-US"/>
        </w:rPr>
        <w:t>mutation</w:t>
      </w:r>
      <w:r w:rsidR="005D5986">
        <w:rPr>
          <w:rFonts w:ascii="Arial" w:hAnsi="Arial" w:cs="Arial"/>
          <w:lang w:val="en-US"/>
        </w:rPr>
        <w:t>)</w:t>
      </w:r>
      <w:r w:rsidR="00B323B1">
        <w:rPr>
          <w:rFonts w:ascii="Arial" w:hAnsi="Arial" w:cs="Arial"/>
          <w:lang w:val="en-US"/>
        </w:rPr>
        <w:t>. Through selection of the best instances</w:t>
      </w:r>
      <w:r w:rsidR="000C47FB">
        <w:rPr>
          <w:rFonts w:ascii="Arial" w:hAnsi="Arial" w:cs="Arial"/>
          <w:lang w:val="en-US"/>
        </w:rPr>
        <w:t xml:space="preserve"> with respect to sparsity and proximity</w:t>
      </w:r>
      <w:r w:rsidR="00B323B1">
        <w:rPr>
          <w:rFonts w:ascii="Arial" w:hAnsi="Arial" w:cs="Arial"/>
          <w:lang w:val="en-US"/>
        </w:rPr>
        <w:t>, a counterfactual is found.</w:t>
      </w:r>
      <w:r w:rsidR="006B272C">
        <w:rPr>
          <w:rFonts w:ascii="Arial" w:hAnsi="Arial" w:cs="Arial"/>
          <w:lang w:val="en-US"/>
        </w:rPr>
        <w:t xml:space="preserve"> </w:t>
      </w:r>
    </w:p>
    <w:p w14:paraId="3E0FC375" w14:textId="77777777" w:rsidR="00457A96" w:rsidRDefault="00457A96" w:rsidP="000C47FB">
      <w:pPr>
        <w:pStyle w:val="Geenafstand"/>
        <w:spacing w:line="360" w:lineRule="auto"/>
        <w:ind w:firstLine="360"/>
        <w:rPr>
          <w:rFonts w:ascii="Arial" w:hAnsi="Arial" w:cs="Arial"/>
          <w:lang w:val="en-US"/>
        </w:rPr>
      </w:pPr>
    </w:p>
    <w:p w14:paraId="23D8E982" w14:textId="362609EF" w:rsidR="002C32C2" w:rsidRPr="002C32C2" w:rsidRDefault="002C32C2" w:rsidP="002C32C2">
      <w:pPr>
        <w:pStyle w:val="Geenafstand"/>
        <w:ind w:firstLine="0"/>
        <w:rPr>
          <w:rFonts w:ascii="Arial" w:hAnsi="Arial" w:cs="Arial"/>
          <w:sz w:val="18"/>
          <w:szCs w:val="18"/>
        </w:rPr>
      </w:pPr>
      <w:bookmarkStart w:id="204" w:name="_Ref72963479"/>
      <w:commentRangeStart w:id="205"/>
      <w:r w:rsidRPr="002C32C2">
        <w:rPr>
          <w:rFonts w:ascii="Arial" w:hAnsi="Arial" w:cs="Arial"/>
          <w:sz w:val="18"/>
          <w:szCs w:val="18"/>
        </w:rPr>
        <w:t xml:space="preserve">Table </w:t>
      </w:r>
      <w:r w:rsidRPr="002C32C2">
        <w:rPr>
          <w:rFonts w:ascii="Arial" w:hAnsi="Arial" w:cs="Arial"/>
          <w:sz w:val="18"/>
          <w:szCs w:val="18"/>
        </w:rPr>
        <w:fldChar w:fldCharType="begin"/>
      </w:r>
      <w:r w:rsidRPr="002C32C2">
        <w:rPr>
          <w:rFonts w:ascii="Arial" w:hAnsi="Arial" w:cs="Arial"/>
          <w:sz w:val="18"/>
          <w:szCs w:val="18"/>
        </w:rPr>
        <w:instrText xml:space="preserve"> SEQ Table \* ARABIC </w:instrText>
      </w:r>
      <w:r w:rsidRPr="002C32C2">
        <w:rPr>
          <w:rFonts w:ascii="Arial" w:hAnsi="Arial" w:cs="Arial"/>
          <w:sz w:val="18"/>
          <w:szCs w:val="18"/>
        </w:rPr>
        <w:fldChar w:fldCharType="separate"/>
      </w:r>
      <w:r w:rsidRPr="002C32C2">
        <w:rPr>
          <w:rFonts w:ascii="Arial" w:hAnsi="Arial" w:cs="Arial"/>
          <w:noProof/>
          <w:sz w:val="18"/>
          <w:szCs w:val="18"/>
        </w:rPr>
        <w:t>2</w:t>
      </w:r>
      <w:r w:rsidRPr="002C32C2">
        <w:rPr>
          <w:rFonts w:ascii="Arial" w:hAnsi="Arial" w:cs="Arial"/>
          <w:sz w:val="18"/>
          <w:szCs w:val="18"/>
        </w:rPr>
        <w:fldChar w:fldCharType="end"/>
      </w:r>
      <w:bookmarkEnd w:id="204"/>
      <w:r w:rsidRPr="002C32C2">
        <w:rPr>
          <w:rFonts w:ascii="Arial" w:hAnsi="Arial" w:cs="Arial"/>
          <w:sz w:val="18"/>
          <w:szCs w:val="18"/>
        </w:rPr>
        <w:t>: Overview of the four evaluation methods</w:t>
      </w:r>
      <w:commentRangeEnd w:id="205"/>
      <w:r w:rsidR="00457A96">
        <w:rPr>
          <w:rStyle w:val="Verwijzingopmerking"/>
        </w:rPr>
        <w:commentReference w:id="205"/>
      </w:r>
    </w:p>
    <w:tbl>
      <w:tblPr>
        <w:tblStyle w:val="Tabelraster"/>
        <w:tblW w:w="9067" w:type="dxa"/>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263"/>
        <w:gridCol w:w="3686"/>
        <w:gridCol w:w="3118"/>
      </w:tblGrid>
      <w:tr w:rsidR="002C32C2" w:rsidRPr="0057620B" w14:paraId="1DE3E67B" w14:textId="77777777" w:rsidTr="002C32C2">
        <w:tc>
          <w:tcPr>
            <w:tcW w:w="2263" w:type="dxa"/>
            <w:tcBorders>
              <w:top w:val="single" w:sz="4" w:space="0" w:color="auto"/>
              <w:left w:val="single" w:sz="4" w:space="0" w:color="auto"/>
              <w:bottom w:val="single" w:sz="4" w:space="0" w:color="auto"/>
              <w:right w:val="single" w:sz="4" w:space="0" w:color="auto"/>
            </w:tcBorders>
          </w:tcPr>
          <w:p w14:paraId="738E5C7E" w14:textId="77777777" w:rsidR="002C32C2" w:rsidRPr="0057620B" w:rsidRDefault="002C32C2" w:rsidP="005913E7">
            <w:pPr>
              <w:pStyle w:val="Geenafstand"/>
              <w:spacing w:line="276" w:lineRule="auto"/>
              <w:rPr>
                <w:rFonts w:ascii="Arial" w:hAnsi="Arial" w:cs="Arial"/>
                <w:b/>
                <w:lang w:val="en-US"/>
              </w:rPr>
            </w:pPr>
          </w:p>
        </w:tc>
        <w:tc>
          <w:tcPr>
            <w:tcW w:w="3686" w:type="dxa"/>
            <w:tcBorders>
              <w:top w:val="single" w:sz="4" w:space="0" w:color="auto"/>
              <w:left w:val="single" w:sz="4" w:space="0" w:color="auto"/>
              <w:bottom w:val="single" w:sz="4" w:space="0" w:color="auto"/>
              <w:right w:val="single" w:sz="4" w:space="0" w:color="auto"/>
            </w:tcBorders>
            <w:vAlign w:val="center"/>
          </w:tcPr>
          <w:p w14:paraId="377F382C" w14:textId="53E5EA6B" w:rsidR="002C32C2" w:rsidRPr="00F30574" w:rsidRDefault="002C32C2" w:rsidP="005913E7">
            <w:pPr>
              <w:pStyle w:val="Geenafstand"/>
              <w:spacing w:line="276" w:lineRule="auto"/>
              <w:ind w:firstLine="0"/>
              <w:jc w:val="left"/>
              <w:rPr>
                <w:rFonts w:ascii="Arial" w:hAnsi="Arial" w:cs="Arial"/>
                <w:b/>
                <w:bCs/>
                <w:sz w:val="20"/>
                <w:szCs w:val="20"/>
                <w:lang w:val="en-US"/>
              </w:rPr>
            </w:pPr>
            <w:r w:rsidRPr="00F30574">
              <w:rPr>
                <w:rFonts w:ascii="Arial" w:hAnsi="Arial" w:cs="Arial"/>
                <w:b/>
                <w:bCs/>
                <w:sz w:val="20"/>
                <w:szCs w:val="20"/>
                <w:lang w:val="en-US" w:eastAsia="nl-NL"/>
              </w:rPr>
              <w:t>Generates counterfactuals from</w:t>
            </w:r>
          </w:p>
        </w:tc>
        <w:tc>
          <w:tcPr>
            <w:tcW w:w="3118" w:type="dxa"/>
            <w:tcBorders>
              <w:top w:val="single" w:sz="4" w:space="0" w:color="auto"/>
              <w:left w:val="single" w:sz="4" w:space="0" w:color="auto"/>
              <w:bottom w:val="single" w:sz="4" w:space="0" w:color="auto"/>
              <w:right w:val="single" w:sz="4" w:space="0" w:color="auto"/>
            </w:tcBorders>
            <w:vAlign w:val="center"/>
          </w:tcPr>
          <w:p w14:paraId="1AD5F9FC" w14:textId="1E4C31B6" w:rsidR="002C32C2" w:rsidRPr="00F30574" w:rsidRDefault="002C32C2" w:rsidP="005913E7">
            <w:pPr>
              <w:pStyle w:val="Geenafstand"/>
              <w:spacing w:line="276" w:lineRule="auto"/>
              <w:ind w:firstLine="0"/>
              <w:jc w:val="left"/>
              <w:rPr>
                <w:rFonts w:ascii="Arial" w:hAnsi="Arial" w:cs="Arial"/>
                <w:b/>
                <w:bCs/>
                <w:sz w:val="20"/>
                <w:szCs w:val="20"/>
                <w:lang w:val="en-US"/>
              </w:rPr>
            </w:pPr>
            <w:r w:rsidRPr="00F30574">
              <w:rPr>
                <w:rFonts w:ascii="Arial" w:hAnsi="Arial" w:cs="Arial"/>
                <w:b/>
                <w:bCs/>
                <w:color w:val="000000"/>
                <w:sz w:val="20"/>
                <w:szCs w:val="20"/>
                <w:lang w:val="en-US" w:eastAsia="nl-NL"/>
              </w:rPr>
              <w:t>Minimizes</w:t>
            </w:r>
          </w:p>
        </w:tc>
      </w:tr>
      <w:tr w:rsidR="002C32C2" w:rsidRPr="0057620B" w14:paraId="6F36877B" w14:textId="77777777" w:rsidTr="002C32C2">
        <w:tc>
          <w:tcPr>
            <w:tcW w:w="2263" w:type="dxa"/>
            <w:tcBorders>
              <w:top w:val="single" w:sz="4" w:space="0" w:color="auto"/>
              <w:left w:val="single" w:sz="4" w:space="0" w:color="auto"/>
              <w:bottom w:val="single" w:sz="4" w:space="0" w:color="auto"/>
              <w:right w:val="single" w:sz="4" w:space="0" w:color="auto"/>
            </w:tcBorders>
            <w:vAlign w:val="center"/>
          </w:tcPr>
          <w:p w14:paraId="4B0DBD6C" w14:textId="20AB54E0" w:rsidR="002C32C2" w:rsidRPr="002C32C2" w:rsidRDefault="002C32C2" w:rsidP="002C32C2">
            <w:pPr>
              <w:pStyle w:val="Geenafstand"/>
              <w:spacing w:line="276" w:lineRule="auto"/>
              <w:ind w:firstLine="0"/>
              <w:jc w:val="left"/>
              <w:rPr>
                <w:rFonts w:ascii="Arial" w:hAnsi="Arial" w:cs="Arial"/>
                <w:bCs/>
                <w:sz w:val="20"/>
                <w:szCs w:val="20"/>
                <w:lang w:val="en-US"/>
              </w:rPr>
            </w:pPr>
            <w:r w:rsidRPr="002C32C2">
              <w:rPr>
                <w:rFonts w:ascii="Arial" w:hAnsi="Arial" w:cs="Arial"/>
                <w:b/>
                <w:bCs/>
                <w:sz w:val="20"/>
                <w:szCs w:val="20"/>
                <w:lang w:val="en-US" w:eastAsia="nl-NL"/>
              </w:rPr>
              <w:t>DiCE random</w:t>
            </w:r>
          </w:p>
        </w:tc>
        <w:tc>
          <w:tcPr>
            <w:tcW w:w="3686" w:type="dxa"/>
            <w:tcBorders>
              <w:top w:val="single" w:sz="4" w:space="0" w:color="auto"/>
              <w:left w:val="single" w:sz="4" w:space="0" w:color="auto"/>
              <w:bottom w:val="single" w:sz="4" w:space="0" w:color="auto"/>
              <w:right w:val="single" w:sz="4" w:space="0" w:color="auto"/>
            </w:tcBorders>
            <w:vAlign w:val="center"/>
          </w:tcPr>
          <w:p w14:paraId="6928AFAC" w14:textId="249FE25B" w:rsidR="002C32C2" w:rsidRPr="002C32C2" w:rsidRDefault="002C32C2" w:rsidP="002C32C2">
            <w:pPr>
              <w:pStyle w:val="Geenafstand"/>
              <w:spacing w:line="276" w:lineRule="auto"/>
              <w:ind w:firstLine="0"/>
              <w:jc w:val="left"/>
              <w:rPr>
                <w:rFonts w:ascii="Arial" w:hAnsi="Arial" w:cs="Arial"/>
                <w:sz w:val="20"/>
                <w:szCs w:val="20"/>
                <w:lang w:val="en-US"/>
              </w:rPr>
            </w:pPr>
            <w:r w:rsidRPr="002C32C2">
              <w:rPr>
                <w:rFonts w:ascii="Arial" w:hAnsi="Arial" w:cs="Arial"/>
                <w:color w:val="000000"/>
                <w:sz w:val="20"/>
                <w:szCs w:val="20"/>
                <w:lang w:val="en-US" w:eastAsia="nl-NL"/>
              </w:rPr>
              <w:t xml:space="preserve">Sampling random input feature values </w:t>
            </w:r>
          </w:p>
        </w:tc>
        <w:tc>
          <w:tcPr>
            <w:tcW w:w="3118" w:type="dxa"/>
            <w:tcBorders>
              <w:top w:val="single" w:sz="4" w:space="0" w:color="auto"/>
              <w:left w:val="single" w:sz="4" w:space="0" w:color="auto"/>
              <w:bottom w:val="single" w:sz="4" w:space="0" w:color="auto"/>
              <w:right w:val="single" w:sz="4" w:space="0" w:color="auto"/>
            </w:tcBorders>
            <w:vAlign w:val="center"/>
          </w:tcPr>
          <w:p w14:paraId="64A0284A" w14:textId="172863B0" w:rsidR="002C32C2" w:rsidRPr="002C32C2" w:rsidRDefault="002C32C2" w:rsidP="002C32C2">
            <w:pPr>
              <w:pStyle w:val="Geenafstand"/>
              <w:ind w:firstLine="0"/>
              <w:jc w:val="left"/>
              <w:rPr>
                <w:rFonts w:ascii="Arial" w:hAnsi="Arial" w:cs="Arial"/>
                <w:sz w:val="20"/>
                <w:szCs w:val="20"/>
                <w:lang w:val="en-US"/>
              </w:rPr>
            </w:pPr>
            <w:r w:rsidRPr="002C32C2">
              <w:rPr>
                <w:rFonts w:ascii="Arial" w:hAnsi="Arial" w:cs="Arial"/>
                <w:color w:val="000000"/>
                <w:sz w:val="20"/>
                <w:szCs w:val="20"/>
                <w:lang w:val="en-US" w:eastAsia="nl-NL"/>
              </w:rPr>
              <w:t>distance + feature differences</w:t>
            </w:r>
          </w:p>
        </w:tc>
      </w:tr>
      <w:tr w:rsidR="002C32C2" w:rsidRPr="0057620B" w14:paraId="142D610C" w14:textId="77777777" w:rsidTr="002C32C2">
        <w:tc>
          <w:tcPr>
            <w:tcW w:w="2263" w:type="dxa"/>
            <w:tcBorders>
              <w:top w:val="single" w:sz="4" w:space="0" w:color="auto"/>
              <w:left w:val="single" w:sz="4" w:space="0" w:color="auto"/>
              <w:bottom w:val="single" w:sz="4" w:space="0" w:color="auto"/>
              <w:right w:val="single" w:sz="4" w:space="0" w:color="auto"/>
            </w:tcBorders>
            <w:vAlign w:val="center"/>
          </w:tcPr>
          <w:p w14:paraId="19F86968" w14:textId="020598E9" w:rsidR="002C32C2" w:rsidRPr="002C32C2" w:rsidRDefault="002C32C2" w:rsidP="002C32C2">
            <w:pPr>
              <w:pStyle w:val="Geenafstand"/>
              <w:spacing w:line="276" w:lineRule="auto"/>
              <w:ind w:firstLine="0"/>
              <w:jc w:val="left"/>
              <w:rPr>
                <w:rFonts w:ascii="Arial" w:hAnsi="Arial" w:cs="Arial"/>
                <w:sz w:val="20"/>
                <w:szCs w:val="20"/>
                <w:lang w:val="en-US"/>
              </w:rPr>
            </w:pPr>
            <w:r w:rsidRPr="002C32C2">
              <w:rPr>
                <w:rFonts w:ascii="Arial" w:hAnsi="Arial" w:cs="Arial"/>
                <w:b/>
                <w:bCs/>
                <w:sz w:val="20"/>
                <w:szCs w:val="20"/>
                <w:lang w:val="en-US" w:eastAsia="nl-NL"/>
              </w:rPr>
              <w:t>DiCE genetic</w:t>
            </w:r>
            <w:r>
              <w:rPr>
                <w:rFonts w:ascii="Arial" w:hAnsi="Arial" w:cs="Arial"/>
                <w:b/>
                <w:bCs/>
                <w:sz w:val="20"/>
                <w:szCs w:val="20"/>
                <w:lang w:val="en-US" w:eastAsia="nl-NL"/>
              </w:rPr>
              <w:t xml:space="preserve"> / GeCo</w:t>
            </w:r>
          </w:p>
        </w:tc>
        <w:tc>
          <w:tcPr>
            <w:tcW w:w="3686" w:type="dxa"/>
            <w:tcBorders>
              <w:top w:val="single" w:sz="4" w:space="0" w:color="auto"/>
              <w:left w:val="single" w:sz="4" w:space="0" w:color="auto"/>
              <w:bottom w:val="single" w:sz="4" w:space="0" w:color="auto"/>
              <w:right w:val="single" w:sz="4" w:space="0" w:color="auto"/>
            </w:tcBorders>
            <w:vAlign w:val="center"/>
          </w:tcPr>
          <w:p w14:paraId="69F067A9" w14:textId="35D753D8" w:rsidR="002C32C2" w:rsidRPr="002C32C2" w:rsidRDefault="002C32C2" w:rsidP="002C32C2">
            <w:pPr>
              <w:pStyle w:val="Geenafstand"/>
              <w:spacing w:line="276" w:lineRule="auto"/>
              <w:ind w:firstLine="0"/>
              <w:jc w:val="left"/>
              <w:rPr>
                <w:rFonts w:ascii="Arial" w:hAnsi="Arial" w:cs="Arial"/>
                <w:sz w:val="20"/>
                <w:szCs w:val="20"/>
                <w:lang w:val="en-US"/>
              </w:rPr>
            </w:pPr>
            <w:r w:rsidRPr="002C32C2">
              <w:rPr>
                <w:rFonts w:ascii="Arial" w:hAnsi="Arial" w:cs="Arial"/>
                <w:color w:val="000000"/>
                <w:sz w:val="20"/>
                <w:szCs w:val="20"/>
                <w:lang w:val="en-US" w:eastAsia="nl-NL"/>
              </w:rPr>
              <w:t xml:space="preserve">Sampling </w:t>
            </w:r>
            <w:r>
              <w:rPr>
                <w:rFonts w:ascii="Arial" w:hAnsi="Arial" w:cs="Arial"/>
                <w:color w:val="000000"/>
                <w:sz w:val="20"/>
                <w:szCs w:val="20"/>
                <w:lang w:val="en-US" w:eastAsia="nl-NL"/>
              </w:rPr>
              <w:t>and</w:t>
            </w:r>
            <w:r w:rsidRPr="002C32C2">
              <w:rPr>
                <w:rFonts w:ascii="Arial" w:hAnsi="Arial" w:cs="Arial"/>
                <w:color w:val="000000"/>
                <w:sz w:val="20"/>
                <w:szCs w:val="20"/>
                <w:lang w:val="en-US" w:eastAsia="nl-NL"/>
              </w:rPr>
              <w:t xml:space="preserve"> combining training data</w:t>
            </w:r>
          </w:p>
        </w:tc>
        <w:tc>
          <w:tcPr>
            <w:tcW w:w="3118" w:type="dxa"/>
            <w:tcBorders>
              <w:top w:val="single" w:sz="4" w:space="0" w:color="auto"/>
              <w:left w:val="single" w:sz="4" w:space="0" w:color="auto"/>
              <w:bottom w:val="single" w:sz="4" w:space="0" w:color="auto"/>
              <w:right w:val="single" w:sz="4" w:space="0" w:color="auto"/>
            </w:tcBorders>
            <w:vAlign w:val="center"/>
          </w:tcPr>
          <w:p w14:paraId="2A0B7251" w14:textId="38B920CF" w:rsidR="002C32C2" w:rsidRPr="002C32C2" w:rsidRDefault="002C32C2" w:rsidP="002C32C2">
            <w:pPr>
              <w:pStyle w:val="Geenafstand"/>
              <w:ind w:firstLine="0"/>
              <w:jc w:val="left"/>
              <w:rPr>
                <w:rFonts w:ascii="Arial" w:hAnsi="Arial" w:cs="Arial"/>
                <w:sz w:val="20"/>
                <w:szCs w:val="20"/>
                <w:lang w:val="en-US"/>
              </w:rPr>
            </w:pPr>
            <w:r w:rsidRPr="002C32C2">
              <w:rPr>
                <w:rFonts w:ascii="Arial" w:hAnsi="Arial" w:cs="Arial"/>
                <w:color w:val="000000"/>
                <w:sz w:val="20"/>
                <w:szCs w:val="20"/>
                <w:lang w:val="en-US" w:eastAsia="nl-NL"/>
              </w:rPr>
              <w:t>distance + feature differences</w:t>
            </w:r>
          </w:p>
        </w:tc>
      </w:tr>
      <w:tr w:rsidR="002C32C2" w:rsidRPr="0057620B" w14:paraId="5E4ACDB9" w14:textId="77777777" w:rsidTr="002C32C2">
        <w:tc>
          <w:tcPr>
            <w:tcW w:w="2263" w:type="dxa"/>
            <w:tcBorders>
              <w:top w:val="single" w:sz="4" w:space="0" w:color="auto"/>
              <w:left w:val="single" w:sz="4" w:space="0" w:color="auto"/>
              <w:bottom w:val="single" w:sz="4" w:space="0" w:color="auto"/>
              <w:right w:val="single" w:sz="4" w:space="0" w:color="auto"/>
            </w:tcBorders>
            <w:vAlign w:val="center"/>
          </w:tcPr>
          <w:p w14:paraId="2BF0D81C" w14:textId="26B218C9" w:rsidR="002C32C2" w:rsidRPr="002C32C2" w:rsidRDefault="002C32C2" w:rsidP="002C32C2">
            <w:pPr>
              <w:pStyle w:val="Geenafstand"/>
              <w:spacing w:line="276" w:lineRule="auto"/>
              <w:ind w:firstLine="0"/>
              <w:jc w:val="left"/>
              <w:rPr>
                <w:rFonts w:ascii="Arial" w:hAnsi="Arial" w:cs="Arial"/>
                <w:sz w:val="20"/>
                <w:szCs w:val="20"/>
                <w:lang w:val="en-US"/>
              </w:rPr>
            </w:pPr>
            <w:r w:rsidRPr="002C32C2">
              <w:rPr>
                <w:rFonts w:ascii="Arial" w:hAnsi="Arial" w:cs="Arial"/>
                <w:b/>
                <w:bCs/>
                <w:sz w:val="20"/>
                <w:szCs w:val="20"/>
                <w:lang w:val="en-US" w:eastAsia="nl-NL"/>
              </w:rPr>
              <w:t>WhatIf</w:t>
            </w:r>
          </w:p>
        </w:tc>
        <w:tc>
          <w:tcPr>
            <w:tcW w:w="3686" w:type="dxa"/>
            <w:tcBorders>
              <w:top w:val="single" w:sz="4" w:space="0" w:color="auto"/>
              <w:left w:val="single" w:sz="4" w:space="0" w:color="auto"/>
              <w:bottom w:val="single" w:sz="4" w:space="0" w:color="auto"/>
              <w:right w:val="single" w:sz="4" w:space="0" w:color="auto"/>
            </w:tcBorders>
            <w:vAlign w:val="center"/>
          </w:tcPr>
          <w:p w14:paraId="519F8057" w14:textId="3DD92448" w:rsidR="002C32C2" w:rsidRPr="002C32C2" w:rsidRDefault="002C32C2" w:rsidP="002C32C2">
            <w:pPr>
              <w:pStyle w:val="Geenafstand"/>
              <w:spacing w:line="276" w:lineRule="auto"/>
              <w:ind w:firstLine="0"/>
              <w:jc w:val="left"/>
              <w:rPr>
                <w:rFonts w:ascii="Arial" w:hAnsi="Arial" w:cs="Arial"/>
                <w:sz w:val="20"/>
                <w:szCs w:val="20"/>
                <w:lang w:val="en-US"/>
              </w:rPr>
            </w:pPr>
            <w:r w:rsidRPr="002C32C2">
              <w:rPr>
                <w:rFonts w:ascii="Arial" w:hAnsi="Arial" w:cs="Arial"/>
                <w:color w:val="000000"/>
                <w:sz w:val="20"/>
                <w:szCs w:val="20"/>
                <w:lang w:val="en-US" w:eastAsia="nl-NL"/>
              </w:rPr>
              <w:t>Training data instances</w:t>
            </w:r>
          </w:p>
        </w:tc>
        <w:tc>
          <w:tcPr>
            <w:tcW w:w="3118" w:type="dxa"/>
            <w:tcBorders>
              <w:top w:val="single" w:sz="4" w:space="0" w:color="auto"/>
              <w:left w:val="single" w:sz="4" w:space="0" w:color="auto"/>
              <w:bottom w:val="single" w:sz="4" w:space="0" w:color="auto"/>
              <w:right w:val="single" w:sz="4" w:space="0" w:color="auto"/>
            </w:tcBorders>
            <w:vAlign w:val="center"/>
          </w:tcPr>
          <w:p w14:paraId="224C2597" w14:textId="1AADBCE9" w:rsidR="002C32C2" w:rsidRPr="002C32C2" w:rsidRDefault="002C32C2" w:rsidP="002C32C2">
            <w:pPr>
              <w:pStyle w:val="Geenafstand"/>
              <w:spacing w:line="276" w:lineRule="auto"/>
              <w:ind w:firstLine="0"/>
              <w:jc w:val="left"/>
              <w:rPr>
                <w:rFonts w:ascii="Arial" w:hAnsi="Arial" w:cs="Arial"/>
                <w:sz w:val="20"/>
                <w:szCs w:val="20"/>
                <w:lang w:val="en-US"/>
              </w:rPr>
            </w:pPr>
            <w:r w:rsidRPr="002C32C2">
              <w:rPr>
                <w:rFonts w:ascii="Arial" w:hAnsi="Arial" w:cs="Arial"/>
                <w:color w:val="000000"/>
                <w:sz w:val="20"/>
                <w:szCs w:val="20"/>
                <w:lang w:val="en-US" w:eastAsia="nl-NL"/>
              </w:rPr>
              <w:t xml:space="preserve">distance </w:t>
            </w:r>
          </w:p>
        </w:tc>
      </w:tr>
      <w:tr w:rsidR="002C32C2" w:rsidRPr="0057620B" w14:paraId="6148C01B" w14:textId="77777777" w:rsidTr="002C32C2">
        <w:tc>
          <w:tcPr>
            <w:tcW w:w="2263" w:type="dxa"/>
            <w:tcBorders>
              <w:top w:val="single" w:sz="4" w:space="0" w:color="auto"/>
              <w:left w:val="single" w:sz="4" w:space="0" w:color="auto"/>
              <w:bottom w:val="single" w:sz="4" w:space="0" w:color="auto"/>
              <w:right w:val="single" w:sz="4" w:space="0" w:color="auto"/>
            </w:tcBorders>
            <w:vAlign w:val="center"/>
          </w:tcPr>
          <w:p w14:paraId="76C31110" w14:textId="1DE213B8" w:rsidR="002C32C2" w:rsidRPr="002C32C2" w:rsidRDefault="002C32C2" w:rsidP="002C32C2">
            <w:pPr>
              <w:pStyle w:val="Geenafstand"/>
              <w:spacing w:line="276" w:lineRule="auto"/>
              <w:ind w:firstLine="0"/>
              <w:jc w:val="left"/>
              <w:rPr>
                <w:rFonts w:ascii="Arial" w:hAnsi="Arial" w:cs="Arial"/>
                <w:sz w:val="20"/>
                <w:szCs w:val="20"/>
                <w:lang w:val="en-US"/>
              </w:rPr>
            </w:pPr>
            <w:r w:rsidRPr="002C32C2">
              <w:rPr>
                <w:rFonts w:ascii="Arial" w:hAnsi="Arial" w:cs="Arial"/>
                <w:b/>
                <w:bCs/>
                <w:sz w:val="20"/>
                <w:szCs w:val="20"/>
                <w:lang w:val="en-US" w:eastAsia="nl-NL"/>
              </w:rPr>
              <w:t>ReCo</w:t>
            </w:r>
          </w:p>
        </w:tc>
        <w:tc>
          <w:tcPr>
            <w:tcW w:w="3686" w:type="dxa"/>
            <w:tcBorders>
              <w:top w:val="single" w:sz="4" w:space="0" w:color="auto"/>
              <w:left w:val="single" w:sz="4" w:space="0" w:color="auto"/>
              <w:bottom w:val="single" w:sz="4" w:space="0" w:color="auto"/>
              <w:right w:val="single" w:sz="4" w:space="0" w:color="auto"/>
            </w:tcBorders>
            <w:vAlign w:val="center"/>
          </w:tcPr>
          <w:p w14:paraId="3472915E" w14:textId="31E6CDF9" w:rsidR="002C32C2" w:rsidRPr="002C32C2" w:rsidRDefault="002C32C2" w:rsidP="002C32C2">
            <w:pPr>
              <w:pStyle w:val="Geenafstand"/>
              <w:spacing w:line="276" w:lineRule="auto"/>
              <w:ind w:firstLine="0"/>
              <w:jc w:val="left"/>
              <w:rPr>
                <w:rFonts w:ascii="Arial" w:hAnsi="Arial" w:cs="Arial"/>
                <w:sz w:val="20"/>
                <w:szCs w:val="20"/>
                <w:lang w:val="en-US"/>
              </w:rPr>
            </w:pPr>
            <w:r w:rsidRPr="002C32C2">
              <w:rPr>
                <w:rFonts w:ascii="Arial" w:hAnsi="Arial" w:cs="Arial"/>
                <w:sz w:val="20"/>
                <w:szCs w:val="20"/>
                <w:lang w:val="en-US" w:eastAsia="nl-NL"/>
              </w:rPr>
              <w:t>Training data instances + filter</w:t>
            </w:r>
          </w:p>
        </w:tc>
        <w:tc>
          <w:tcPr>
            <w:tcW w:w="3118" w:type="dxa"/>
            <w:tcBorders>
              <w:top w:val="single" w:sz="4" w:space="0" w:color="auto"/>
              <w:left w:val="single" w:sz="4" w:space="0" w:color="auto"/>
              <w:bottom w:val="single" w:sz="4" w:space="0" w:color="auto"/>
              <w:right w:val="single" w:sz="4" w:space="0" w:color="auto"/>
            </w:tcBorders>
            <w:vAlign w:val="center"/>
          </w:tcPr>
          <w:p w14:paraId="6445B54A" w14:textId="7BD9C424" w:rsidR="002C32C2" w:rsidRPr="002C32C2" w:rsidRDefault="002C32C2" w:rsidP="002C32C2">
            <w:pPr>
              <w:pStyle w:val="Geenafstand"/>
              <w:ind w:firstLine="0"/>
              <w:jc w:val="left"/>
              <w:rPr>
                <w:rFonts w:ascii="Arial" w:hAnsi="Arial" w:cs="Arial"/>
                <w:sz w:val="20"/>
                <w:szCs w:val="20"/>
                <w:lang w:val="en-US"/>
              </w:rPr>
            </w:pPr>
            <w:r w:rsidRPr="002C32C2">
              <w:rPr>
                <w:rFonts w:ascii="Arial" w:hAnsi="Arial" w:cs="Arial"/>
                <w:color w:val="000000"/>
                <w:sz w:val="20"/>
                <w:szCs w:val="20"/>
                <w:lang w:val="en-US" w:eastAsia="nl-NL"/>
              </w:rPr>
              <w:t>distance + feature differences</w:t>
            </w:r>
          </w:p>
        </w:tc>
      </w:tr>
    </w:tbl>
    <w:p w14:paraId="77DA52F0" w14:textId="77777777" w:rsidR="002C32C2" w:rsidRDefault="002C32C2" w:rsidP="002C32C2">
      <w:pPr>
        <w:pStyle w:val="Geenafstand"/>
        <w:spacing w:line="360" w:lineRule="auto"/>
        <w:ind w:firstLine="0"/>
        <w:rPr>
          <w:rFonts w:ascii="Arial" w:hAnsi="Arial" w:cs="Arial"/>
          <w:lang w:val="en-US"/>
        </w:rPr>
      </w:pPr>
    </w:p>
    <w:p w14:paraId="68DC7287" w14:textId="166EA903" w:rsidR="00E5453D" w:rsidRDefault="006B272C" w:rsidP="006B272C">
      <w:pPr>
        <w:pStyle w:val="Geenafstand"/>
        <w:spacing w:line="360" w:lineRule="auto"/>
        <w:ind w:firstLine="360"/>
        <w:rPr>
          <w:rFonts w:ascii="Arial" w:hAnsi="Arial" w:cs="Arial"/>
          <w:lang w:val="en-US"/>
        </w:rPr>
      </w:pPr>
      <w:r>
        <w:rPr>
          <w:rFonts w:ascii="Arial" w:hAnsi="Arial" w:cs="Arial"/>
          <w:lang w:val="en-US"/>
        </w:rPr>
        <w:t xml:space="preserve">The obtained scores on the test data for the four methods can be found in </w:t>
      </w:r>
      <w:r w:rsidRPr="006B272C">
        <w:rPr>
          <w:rFonts w:ascii="Arial" w:hAnsi="Arial" w:cs="Arial"/>
          <w:lang w:val="en-US"/>
        </w:rPr>
        <w:fldChar w:fldCharType="begin"/>
      </w:r>
      <w:r w:rsidRPr="006B272C">
        <w:rPr>
          <w:rFonts w:ascii="Arial" w:hAnsi="Arial" w:cs="Arial"/>
          <w:lang w:val="en-US"/>
        </w:rPr>
        <w:instrText xml:space="preserve"> REF _Ref72868752 \h </w:instrText>
      </w:r>
      <w:r>
        <w:rPr>
          <w:rFonts w:ascii="Arial" w:hAnsi="Arial" w:cs="Arial"/>
          <w:lang w:val="en-US"/>
        </w:rPr>
        <w:instrText xml:space="preserve"> \* MERGEFORMAT </w:instrText>
      </w:r>
      <w:r w:rsidRPr="006B272C">
        <w:rPr>
          <w:rFonts w:ascii="Arial" w:hAnsi="Arial" w:cs="Arial"/>
          <w:lang w:val="en-US"/>
        </w:rPr>
      </w:r>
      <w:r w:rsidRPr="006B272C">
        <w:rPr>
          <w:rFonts w:ascii="Arial" w:hAnsi="Arial" w:cs="Arial"/>
          <w:lang w:val="en-US"/>
        </w:rPr>
        <w:fldChar w:fldCharType="separate"/>
      </w:r>
      <w:r w:rsidRPr="006B272C">
        <w:rPr>
          <w:rFonts w:ascii="Arial" w:hAnsi="Arial" w:cs="Arial"/>
        </w:rPr>
        <w:t>Figure 2</w:t>
      </w:r>
      <w:r w:rsidRPr="006B272C">
        <w:rPr>
          <w:rFonts w:ascii="Arial" w:hAnsi="Arial" w:cs="Arial"/>
          <w:lang w:val="en-US"/>
        </w:rPr>
        <w:fldChar w:fldCharType="end"/>
      </w:r>
      <w:r>
        <w:rPr>
          <w:rFonts w:ascii="Arial" w:hAnsi="Arial" w:cs="Arial"/>
          <w:lang w:val="en-US"/>
        </w:rPr>
        <w:t>.</w:t>
      </w:r>
    </w:p>
    <w:p w14:paraId="2E56A3EB" w14:textId="77777777" w:rsidR="004E2D0D" w:rsidRDefault="004E2D0D" w:rsidP="006B272C">
      <w:pPr>
        <w:pStyle w:val="Geenafstand"/>
        <w:spacing w:line="360" w:lineRule="auto"/>
        <w:ind w:firstLine="360"/>
        <w:rPr>
          <w:rFonts w:ascii="Arial" w:hAnsi="Arial" w:cs="Arial"/>
          <w:noProof/>
          <w:lang w:val="en-US"/>
        </w:rPr>
      </w:pPr>
    </w:p>
    <w:p w14:paraId="578A7921" w14:textId="7C050D4E" w:rsidR="000C47FB" w:rsidRDefault="000C47FB" w:rsidP="000C47FB">
      <w:pPr>
        <w:pStyle w:val="Geenafstand"/>
        <w:keepNext/>
        <w:spacing w:line="360" w:lineRule="auto"/>
        <w:ind w:firstLine="0"/>
      </w:pPr>
      <w:r>
        <w:rPr>
          <w:rFonts w:ascii="Arial" w:hAnsi="Arial" w:cs="Arial"/>
          <w:noProof/>
          <w:lang w:val="en-US"/>
        </w:rPr>
        <w:drawing>
          <wp:inline distT="0" distB="0" distL="0" distR="0" wp14:anchorId="7C14EAEF" wp14:editId="3F073FA9">
            <wp:extent cx="5745873" cy="3812348"/>
            <wp:effectExtent l="0" t="0" r="762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fbeelding 2"/>
                    <pic:cNvPicPr>
                      <a:picLocks noChangeAspect="1" noChangeArrowheads="1"/>
                    </pic:cNvPicPr>
                  </pic:nvPicPr>
                  <pic:blipFill rotWithShape="1">
                    <a:blip r:embed="rId13">
                      <a:extLst>
                        <a:ext uri="{28A0092B-C50C-407E-A947-70E740481C1C}">
                          <a14:useLocalDpi xmlns:a14="http://schemas.microsoft.com/office/drawing/2010/main" val="0"/>
                        </a:ext>
                      </a:extLst>
                    </a:blip>
                    <a:srcRect l="2413" r="1655"/>
                    <a:stretch/>
                  </pic:blipFill>
                  <pic:spPr bwMode="auto">
                    <a:xfrm>
                      <a:off x="0" y="0"/>
                      <a:ext cx="5745873" cy="3812348"/>
                    </a:xfrm>
                    <a:prstGeom prst="rect">
                      <a:avLst/>
                    </a:prstGeom>
                    <a:noFill/>
                    <a:ln>
                      <a:noFill/>
                    </a:ln>
                    <a:extLst>
                      <a:ext uri="{53640926-AAD7-44D8-BBD7-CCE9431645EC}">
                        <a14:shadowObscured xmlns:a14="http://schemas.microsoft.com/office/drawing/2010/main"/>
                      </a:ext>
                    </a:extLst>
                  </pic:spPr>
                </pic:pic>
              </a:graphicData>
            </a:graphic>
          </wp:inline>
        </w:drawing>
      </w:r>
    </w:p>
    <w:p w14:paraId="2DA8FABD" w14:textId="4E1D0F20" w:rsidR="003C4729" w:rsidRPr="000C47FB" w:rsidRDefault="000C47FB" w:rsidP="000C47FB">
      <w:pPr>
        <w:pStyle w:val="Bijschriftv1"/>
      </w:pPr>
      <w:bookmarkStart w:id="206" w:name="_Ref72868752"/>
      <w:bookmarkStart w:id="207" w:name="_Ref72868748"/>
      <w:r w:rsidRPr="000C47FB">
        <w:t xml:space="preserve">Figure </w:t>
      </w:r>
      <w:fldSimple w:instr=" SEQ Figure \* ARABIC ">
        <w:r w:rsidR="00221198">
          <w:rPr>
            <w:noProof/>
          </w:rPr>
          <w:t>2</w:t>
        </w:r>
      </w:fldSimple>
      <w:bookmarkEnd w:id="206"/>
      <w:r w:rsidRPr="000C47FB">
        <w:t>: Quantitative evaluation of ReCo in comparison to WhatIf, DiCE random and DiCE genetic on four different metrics</w:t>
      </w:r>
      <w:r>
        <w:t>;</w:t>
      </w:r>
      <w:bookmarkEnd w:id="207"/>
      <w:r>
        <w:t xml:space="preserve"> </w:t>
      </w:r>
      <w:r w:rsidR="006B272C">
        <w:t>the number of feature differences</w:t>
      </w:r>
      <w:ins w:id="208" w:author="Benschop, Corina" w:date="2021-05-27T15:13:00Z">
        <w:r w:rsidR="00C93F44">
          <w:t xml:space="preserve"> (A)</w:t>
        </w:r>
      </w:ins>
      <w:r w:rsidR="006B272C">
        <w:t xml:space="preserve">, the distance to the input </w:t>
      </w:r>
      <w:ins w:id="209" w:author="Benschop, Corina" w:date="2021-05-27T15:14:00Z">
        <w:r w:rsidR="00C93F44">
          <w:t xml:space="preserve">(B) </w:t>
        </w:r>
      </w:ins>
      <w:r w:rsidR="006B272C">
        <w:t>and closest training data</w:t>
      </w:r>
      <w:ins w:id="210" w:author="Benschop, Corina" w:date="2021-05-27T15:14:00Z">
        <w:r w:rsidR="00C93F44">
          <w:t xml:space="preserve"> (C)</w:t>
        </w:r>
      </w:ins>
      <w:r w:rsidR="006B272C">
        <w:t>, an</w:t>
      </w:r>
      <w:r w:rsidR="004E2D0D">
        <w:t>d</w:t>
      </w:r>
      <w:r w:rsidR="006B272C">
        <w:t xml:space="preserve"> realism</w:t>
      </w:r>
      <w:ins w:id="211" w:author="Benschop, Corina" w:date="2021-05-27T15:14:00Z">
        <w:r w:rsidR="00C93F44">
          <w:t xml:space="preserve"> </w:t>
        </w:r>
        <w:commentRangeStart w:id="212"/>
        <w:r w:rsidR="00C93F44">
          <w:t>(D)</w:t>
        </w:r>
        <w:commentRangeEnd w:id="212"/>
        <w:r w:rsidR="00C93F44">
          <w:rPr>
            <w:rStyle w:val="Verwijzingopmerking"/>
            <w:rFonts w:asciiTheme="minorHAnsi" w:hAnsiTheme="minorHAnsi"/>
            <w:iCs w:val="0"/>
          </w:rPr>
          <w:commentReference w:id="212"/>
        </w:r>
      </w:ins>
      <w:r w:rsidR="006B272C">
        <w:t>.</w:t>
      </w:r>
    </w:p>
    <w:p w14:paraId="2D7C3CD6" w14:textId="77777777" w:rsidR="004E2D0D" w:rsidRDefault="004E2D0D" w:rsidP="00793AF6">
      <w:pPr>
        <w:pStyle w:val="Geenafstand"/>
        <w:spacing w:line="360" w:lineRule="auto"/>
        <w:ind w:firstLine="360"/>
        <w:rPr>
          <w:rFonts w:ascii="Arial" w:hAnsi="Arial" w:cs="Arial"/>
          <w:lang w:val="en-US"/>
        </w:rPr>
      </w:pPr>
    </w:p>
    <w:p w14:paraId="6002DB4B" w14:textId="726BD2A0" w:rsidR="000024AD" w:rsidRPr="0057620B" w:rsidRDefault="000024AD" w:rsidP="00793AF6">
      <w:pPr>
        <w:pStyle w:val="Geenafstand"/>
        <w:spacing w:line="360" w:lineRule="auto"/>
        <w:ind w:firstLine="360"/>
        <w:rPr>
          <w:rFonts w:ascii="Arial" w:hAnsi="Arial" w:cs="Arial"/>
          <w:lang w:val="en-US"/>
        </w:rPr>
      </w:pPr>
      <w:r w:rsidRPr="0057620B">
        <w:rPr>
          <w:rFonts w:ascii="Arial" w:hAnsi="Arial" w:cs="Arial"/>
          <w:lang w:val="en-US"/>
        </w:rPr>
        <w:t>While DiCE random performs best in terms of the number of differences, and quite well on distance, it performs poorly on realism and is the furthest away from the training data. This is because DiCE random starts from the original instance, and perturbs a random feature until the target prediction is reached. This strategy helps keep the number of feature differences and the overall distance score low, but does not in any way account for the relations between the feature</w:t>
      </w:r>
      <w:r w:rsidR="00E3052E" w:rsidRPr="0057620B">
        <w:rPr>
          <w:rFonts w:ascii="Arial" w:hAnsi="Arial" w:cs="Arial"/>
          <w:lang w:val="en-US"/>
        </w:rPr>
        <w:t>s</w:t>
      </w:r>
      <w:r w:rsidRPr="0057620B">
        <w:rPr>
          <w:rFonts w:ascii="Arial" w:hAnsi="Arial" w:cs="Arial"/>
          <w:lang w:val="en-US"/>
        </w:rPr>
        <w:t>.</w:t>
      </w:r>
      <w:r w:rsidR="006B272C">
        <w:rPr>
          <w:rFonts w:ascii="Arial" w:hAnsi="Arial" w:cs="Arial"/>
          <w:lang w:val="en-US"/>
        </w:rPr>
        <w:t xml:space="preserve"> This makes this method infeasible for our dataset.</w:t>
      </w:r>
    </w:p>
    <w:p w14:paraId="12D4D0D6" w14:textId="30C471A3" w:rsidR="00BE58C2" w:rsidRDefault="000024AD" w:rsidP="00907C79">
      <w:pPr>
        <w:pStyle w:val="Geenafstand"/>
        <w:spacing w:line="360" w:lineRule="auto"/>
        <w:ind w:firstLine="360"/>
        <w:rPr>
          <w:rFonts w:ascii="Arial" w:hAnsi="Arial" w:cs="Arial"/>
          <w:lang w:val="en-US"/>
        </w:rPr>
      </w:pPr>
      <w:r w:rsidRPr="0057620B">
        <w:rPr>
          <w:rFonts w:ascii="Arial" w:hAnsi="Arial" w:cs="Arial"/>
          <w:lang w:val="en-US"/>
        </w:rPr>
        <w:lastRenderedPageBreak/>
        <w:t>An improvement can be seen when the genetic version is used</w:t>
      </w:r>
      <w:ins w:id="213" w:author="Benschop, Corina" w:date="2021-05-27T22:36:00Z">
        <w:r w:rsidR="00183E4C">
          <w:rPr>
            <w:rFonts w:ascii="Arial" w:hAnsi="Arial" w:cs="Arial"/>
            <w:lang w:val="en-US"/>
          </w:rPr>
          <w:t xml:space="preserve"> (light blue box plots in Fig. 2)</w:t>
        </w:r>
      </w:ins>
      <w:r w:rsidRPr="0057620B">
        <w:rPr>
          <w:rFonts w:ascii="Arial" w:hAnsi="Arial" w:cs="Arial"/>
          <w:lang w:val="en-US"/>
        </w:rPr>
        <w:t xml:space="preserve">; the median realism score almost hits a </w:t>
      </w:r>
      <w:commentRangeStart w:id="214"/>
      <w:r w:rsidRPr="0057620B">
        <w:rPr>
          <w:rFonts w:ascii="Arial" w:hAnsi="Arial" w:cs="Arial"/>
          <w:lang w:val="en-US"/>
        </w:rPr>
        <w:t xml:space="preserve">sufficient </w:t>
      </w:r>
      <w:commentRangeEnd w:id="214"/>
      <w:r w:rsidR="00183E4C">
        <w:rPr>
          <w:rStyle w:val="Verwijzingopmerking"/>
        </w:rPr>
        <w:commentReference w:id="214"/>
      </w:r>
      <w:r w:rsidRPr="0057620B">
        <w:rPr>
          <w:rFonts w:ascii="Arial" w:hAnsi="Arial" w:cs="Arial"/>
          <w:lang w:val="en-US"/>
        </w:rPr>
        <w:t>0.6</w:t>
      </w:r>
      <w:r w:rsidR="00E3052E" w:rsidRPr="0057620B">
        <w:rPr>
          <w:rFonts w:ascii="Arial" w:hAnsi="Arial" w:cs="Arial"/>
          <w:lang w:val="en-US"/>
        </w:rPr>
        <w:t>, and the distance to the training data is practically zero. We can attribute the</w:t>
      </w:r>
      <w:r w:rsidR="00D252FC" w:rsidRPr="0057620B">
        <w:rPr>
          <w:rFonts w:ascii="Arial" w:hAnsi="Arial" w:cs="Arial"/>
          <w:lang w:val="en-US"/>
        </w:rPr>
        <w:t>se</w:t>
      </w:r>
      <w:r w:rsidR="00E3052E" w:rsidRPr="0057620B">
        <w:rPr>
          <w:rFonts w:ascii="Arial" w:hAnsi="Arial" w:cs="Arial"/>
          <w:lang w:val="en-US"/>
        </w:rPr>
        <w:t xml:space="preserve"> </w:t>
      </w:r>
      <w:r w:rsidR="00907C79" w:rsidRPr="0057620B">
        <w:rPr>
          <w:rFonts w:ascii="Arial" w:hAnsi="Arial" w:cs="Arial"/>
          <w:lang w:val="en-US"/>
        </w:rPr>
        <w:t>better</w:t>
      </w:r>
      <w:r w:rsidR="00E3052E" w:rsidRPr="0057620B">
        <w:rPr>
          <w:rFonts w:ascii="Arial" w:hAnsi="Arial" w:cs="Arial"/>
          <w:lang w:val="en-US"/>
        </w:rPr>
        <w:t xml:space="preserve"> score</w:t>
      </w:r>
      <w:r w:rsidR="00D252FC" w:rsidRPr="0057620B">
        <w:rPr>
          <w:rFonts w:ascii="Arial" w:hAnsi="Arial" w:cs="Arial"/>
          <w:lang w:val="en-US"/>
        </w:rPr>
        <w:t>s</w:t>
      </w:r>
      <w:r w:rsidR="00E3052E" w:rsidRPr="0057620B">
        <w:rPr>
          <w:rFonts w:ascii="Arial" w:hAnsi="Arial" w:cs="Arial"/>
          <w:lang w:val="en-US"/>
        </w:rPr>
        <w:t xml:space="preserve"> to the </w:t>
      </w:r>
      <w:r w:rsidR="005D5986">
        <w:rPr>
          <w:rFonts w:ascii="Arial" w:hAnsi="Arial" w:cs="Arial"/>
          <w:lang w:val="en-US"/>
        </w:rPr>
        <w:t>combination</w:t>
      </w:r>
      <w:r w:rsidR="003877EF" w:rsidRPr="0057620B">
        <w:rPr>
          <w:rFonts w:ascii="Arial" w:hAnsi="Arial" w:cs="Arial"/>
          <w:lang w:val="en-US"/>
        </w:rPr>
        <w:t xml:space="preserve"> </w:t>
      </w:r>
      <w:r w:rsidR="00E3052E" w:rsidRPr="0057620B">
        <w:rPr>
          <w:rFonts w:ascii="Arial" w:hAnsi="Arial" w:cs="Arial"/>
          <w:lang w:val="en-US"/>
        </w:rPr>
        <w:t>of profiles</w:t>
      </w:r>
      <w:r w:rsidR="005D5986">
        <w:rPr>
          <w:rFonts w:ascii="Arial" w:hAnsi="Arial" w:cs="Arial"/>
          <w:lang w:val="en-US"/>
        </w:rPr>
        <w:t xml:space="preserve"> from the training data. However, this</w:t>
      </w:r>
      <w:r w:rsidR="00907C79" w:rsidRPr="0057620B">
        <w:rPr>
          <w:rFonts w:ascii="Arial" w:hAnsi="Arial" w:cs="Arial"/>
          <w:lang w:val="en-US"/>
        </w:rPr>
        <w:t xml:space="preserve"> </w:t>
      </w:r>
      <w:r w:rsidR="00907C79" w:rsidRPr="004E2D0D">
        <w:rPr>
          <w:rFonts w:ascii="Arial" w:hAnsi="Arial" w:cs="Arial"/>
          <w:lang w:val="en-US"/>
        </w:rPr>
        <w:t>crossover</w:t>
      </w:r>
      <w:r w:rsidR="00907C79" w:rsidRPr="0057620B">
        <w:rPr>
          <w:rFonts w:ascii="Arial" w:hAnsi="Arial" w:cs="Arial"/>
          <w:lang w:val="en-US"/>
        </w:rPr>
        <w:t xml:space="preserve"> still </w:t>
      </w:r>
      <w:r w:rsidR="005D5986">
        <w:rPr>
          <w:rFonts w:ascii="Arial" w:hAnsi="Arial" w:cs="Arial"/>
          <w:lang w:val="en-US"/>
        </w:rPr>
        <w:t xml:space="preserve">simply combines the feature values of two instances, </w:t>
      </w:r>
      <w:r w:rsidR="004E2D0D">
        <w:rPr>
          <w:rFonts w:ascii="Arial" w:hAnsi="Arial" w:cs="Arial"/>
          <w:lang w:val="en-US"/>
        </w:rPr>
        <w:t xml:space="preserve">which can </w:t>
      </w:r>
      <w:r w:rsidR="00907C79" w:rsidRPr="0057620B">
        <w:rPr>
          <w:rFonts w:ascii="Arial" w:hAnsi="Arial" w:cs="Arial"/>
          <w:lang w:val="en-US"/>
        </w:rPr>
        <w:t>creat</w:t>
      </w:r>
      <w:r w:rsidR="004E2D0D">
        <w:rPr>
          <w:rFonts w:ascii="Arial" w:hAnsi="Arial" w:cs="Arial"/>
          <w:lang w:val="en-US"/>
        </w:rPr>
        <w:t>e</w:t>
      </w:r>
      <w:r w:rsidR="00907C79" w:rsidRPr="0057620B">
        <w:rPr>
          <w:rFonts w:ascii="Arial" w:hAnsi="Arial" w:cs="Arial"/>
          <w:lang w:val="en-US"/>
        </w:rPr>
        <w:t xml:space="preserve"> unlikely feature combinations</w:t>
      </w:r>
      <w:r w:rsidR="004E2D0D">
        <w:rPr>
          <w:rFonts w:ascii="Arial" w:hAnsi="Arial" w:cs="Arial"/>
          <w:lang w:val="en-US"/>
        </w:rPr>
        <w:t xml:space="preserve">. Mutation has a similar effect. </w:t>
      </w:r>
      <w:r w:rsidR="00907C79" w:rsidRPr="0057620B">
        <w:rPr>
          <w:rFonts w:ascii="Arial" w:hAnsi="Arial" w:cs="Arial"/>
          <w:lang w:val="en-US"/>
        </w:rPr>
        <w:t>It is interesting to see that this algorithm leads to significantly larger distances</w:t>
      </w:r>
      <w:r w:rsidR="00D853C4">
        <w:rPr>
          <w:rFonts w:ascii="Arial" w:hAnsi="Arial" w:cs="Arial"/>
          <w:lang w:val="en-US"/>
        </w:rPr>
        <w:t xml:space="preserve"> and more feature differences</w:t>
      </w:r>
      <w:r w:rsidR="00907C79" w:rsidRPr="0057620B">
        <w:rPr>
          <w:rFonts w:ascii="Arial" w:hAnsi="Arial" w:cs="Arial"/>
          <w:lang w:val="en-US"/>
        </w:rPr>
        <w:t>.</w:t>
      </w:r>
      <w:r w:rsidR="004E2D0D">
        <w:rPr>
          <w:rFonts w:ascii="Arial" w:hAnsi="Arial" w:cs="Arial"/>
          <w:lang w:val="en-US"/>
        </w:rPr>
        <w:t xml:space="preserve"> It could be that by</w:t>
      </w:r>
      <w:r w:rsidR="005D5986">
        <w:rPr>
          <w:rFonts w:ascii="Arial" w:hAnsi="Arial" w:cs="Arial"/>
          <w:lang w:val="en-US"/>
        </w:rPr>
        <w:t xml:space="preserve"> combining training instances, </w:t>
      </w:r>
      <w:r w:rsidR="004E2D0D">
        <w:rPr>
          <w:rFonts w:ascii="Arial" w:hAnsi="Arial" w:cs="Arial"/>
          <w:lang w:val="en-US"/>
        </w:rPr>
        <w:t xml:space="preserve">the newly formed amalgamation becomes more generalized </w:t>
      </w:r>
      <w:r w:rsidR="00D853C4">
        <w:rPr>
          <w:rFonts w:ascii="Arial" w:hAnsi="Arial" w:cs="Arial"/>
          <w:lang w:val="en-US"/>
        </w:rPr>
        <w:t xml:space="preserve">for the target prediction </w:t>
      </w:r>
      <w:r w:rsidR="004E2D0D">
        <w:rPr>
          <w:rFonts w:ascii="Arial" w:hAnsi="Arial" w:cs="Arial"/>
          <w:lang w:val="en-US"/>
        </w:rPr>
        <w:t xml:space="preserve">and as such, moves further away from the input. </w:t>
      </w:r>
    </w:p>
    <w:p w14:paraId="7A6765B4" w14:textId="2BBBE122" w:rsidR="00907C79" w:rsidRPr="0057620B" w:rsidRDefault="00907C79" w:rsidP="00907C79">
      <w:pPr>
        <w:pStyle w:val="Geenafstand"/>
        <w:spacing w:line="360" w:lineRule="auto"/>
        <w:ind w:firstLine="360"/>
        <w:rPr>
          <w:rFonts w:ascii="Arial" w:hAnsi="Arial" w:cs="Arial"/>
          <w:lang w:val="en-US"/>
        </w:rPr>
      </w:pPr>
      <w:r w:rsidRPr="0057620B">
        <w:rPr>
          <w:rFonts w:ascii="Arial" w:hAnsi="Arial" w:cs="Arial"/>
          <w:lang w:val="en-US"/>
        </w:rPr>
        <w:t>The WhatIf method could be seen as a baseline, using only existing training examples as counterfactuals. Its realism score and distance to the training data are therefore perfect, but it suffers from many feature differences and a higher distance score.</w:t>
      </w:r>
    </w:p>
    <w:p w14:paraId="149548EC" w14:textId="761A36BD" w:rsidR="000C47FB" w:rsidRDefault="00907C79" w:rsidP="000C47FB">
      <w:pPr>
        <w:pStyle w:val="Geenafstand"/>
        <w:spacing w:line="360" w:lineRule="auto"/>
        <w:ind w:firstLine="360"/>
        <w:rPr>
          <w:rFonts w:ascii="Arial" w:hAnsi="Arial" w:cs="Arial"/>
          <w:lang w:val="en-US"/>
        </w:rPr>
      </w:pPr>
      <w:r w:rsidRPr="0057620B">
        <w:rPr>
          <w:rFonts w:ascii="Arial" w:hAnsi="Arial" w:cs="Arial"/>
          <w:lang w:val="en-US"/>
        </w:rPr>
        <w:t xml:space="preserve">ReCo seems to </w:t>
      </w:r>
      <w:r w:rsidR="00D03C85">
        <w:rPr>
          <w:rFonts w:ascii="Arial" w:hAnsi="Arial" w:cs="Arial"/>
          <w:lang w:val="en-US"/>
        </w:rPr>
        <w:t xml:space="preserve">score quite well on all four scores. As the method first finds the closest and most sparse training instance, this is an inherently realistic starting point. </w:t>
      </w:r>
      <w:r w:rsidR="00DF7CF6">
        <w:rPr>
          <w:rFonts w:ascii="Arial" w:hAnsi="Arial" w:cs="Arial"/>
          <w:lang w:val="en-US"/>
        </w:rPr>
        <w:t xml:space="preserve">Because both sparsity and distance are optimized, in contrast with WhatIf, which only minimizes the distance, the obtained data points might already be sparser. Then by filtering, these two scores go down even further whenever it is possible. The reason that we can filter so many differences without moving too far away from the training data and producing unlikely feature combinations, could be explained by a number of factors. First of all, the filter removes tiny or counterintuitive differences that are likely insignificant to the model. These small differences will not cause the </w:t>
      </w:r>
      <w:r w:rsidR="007C384F">
        <w:rPr>
          <w:rFonts w:ascii="Arial" w:hAnsi="Arial" w:cs="Arial"/>
          <w:lang w:val="en-US"/>
        </w:rPr>
        <w:t>counterfactual to move too far away from the training data. Moreover, the features that are filtered</w:t>
      </w:r>
      <w:r w:rsidR="00764F8C">
        <w:rPr>
          <w:rFonts w:ascii="Arial" w:hAnsi="Arial" w:cs="Arial"/>
          <w:lang w:val="en-US"/>
        </w:rPr>
        <w:t xml:space="preserve"> must</w:t>
      </w:r>
      <w:r w:rsidR="007C384F">
        <w:rPr>
          <w:rFonts w:ascii="Arial" w:hAnsi="Arial" w:cs="Arial"/>
          <w:lang w:val="en-US"/>
        </w:rPr>
        <w:t xml:space="preserve"> have little discriminatory power</w:t>
      </w:r>
      <w:r w:rsidR="00A45D10">
        <w:rPr>
          <w:rFonts w:ascii="Arial" w:hAnsi="Arial" w:cs="Arial"/>
          <w:lang w:val="en-US"/>
        </w:rPr>
        <w:t xml:space="preserve"> between the original</w:t>
      </w:r>
      <w:r w:rsidR="00764F8C">
        <w:rPr>
          <w:rFonts w:ascii="Arial" w:hAnsi="Arial" w:cs="Arial"/>
          <w:lang w:val="en-US"/>
        </w:rPr>
        <w:t xml:space="preserve">- </w:t>
      </w:r>
      <w:r w:rsidR="00A45D10">
        <w:rPr>
          <w:rFonts w:ascii="Arial" w:hAnsi="Arial" w:cs="Arial"/>
          <w:lang w:val="en-US"/>
        </w:rPr>
        <w:t>and target output</w:t>
      </w:r>
      <w:r w:rsidR="00764F8C">
        <w:rPr>
          <w:rFonts w:ascii="Arial" w:hAnsi="Arial" w:cs="Arial"/>
          <w:lang w:val="en-US"/>
        </w:rPr>
        <w:t>. This is likely</w:t>
      </w:r>
      <w:r w:rsidR="007C384F">
        <w:rPr>
          <w:rFonts w:ascii="Arial" w:hAnsi="Arial" w:cs="Arial"/>
          <w:lang w:val="en-US"/>
        </w:rPr>
        <w:t xml:space="preserve"> becaus</w:t>
      </w:r>
      <w:r w:rsidR="00AF3243">
        <w:rPr>
          <w:rFonts w:ascii="Arial" w:hAnsi="Arial" w:cs="Arial"/>
          <w:lang w:val="en-US"/>
        </w:rPr>
        <w:t xml:space="preserve">e its values are </w:t>
      </w:r>
      <w:r w:rsidR="00A45D10">
        <w:rPr>
          <w:rFonts w:ascii="Arial" w:hAnsi="Arial" w:cs="Arial"/>
          <w:lang w:val="en-US"/>
        </w:rPr>
        <w:t>similar</w:t>
      </w:r>
      <w:r w:rsidR="00AF3243">
        <w:rPr>
          <w:rFonts w:ascii="Arial" w:hAnsi="Arial" w:cs="Arial"/>
          <w:lang w:val="en-US"/>
        </w:rPr>
        <w:t xml:space="preserve"> </w:t>
      </w:r>
      <w:r w:rsidR="00A45D10">
        <w:rPr>
          <w:rFonts w:ascii="Arial" w:hAnsi="Arial" w:cs="Arial"/>
          <w:lang w:val="en-US"/>
        </w:rPr>
        <w:t xml:space="preserve">for </w:t>
      </w:r>
      <w:r w:rsidR="00AF3243">
        <w:rPr>
          <w:rFonts w:ascii="Arial" w:hAnsi="Arial" w:cs="Arial"/>
          <w:lang w:val="en-US"/>
        </w:rPr>
        <w:t xml:space="preserve">instances of the </w:t>
      </w:r>
      <w:r w:rsidR="00A45D10">
        <w:rPr>
          <w:rFonts w:ascii="Arial" w:hAnsi="Arial" w:cs="Arial"/>
          <w:lang w:val="en-US"/>
        </w:rPr>
        <w:t>original</w:t>
      </w:r>
      <w:r w:rsidR="00AF3243">
        <w:rPr>
          <w:rFonts w:ascii="Arial" w:hAnsi="Arial" w:cs="Arial"/>
          <w:lang w:val="en-US"/>
        </w:rPr>
        <w:t xml:space="preserve">- and </w:t>
      </w:r>
      <w:r w:rsidR="00A45D10">
        <w:rPr>
          <w:rFonts w:ascii="Arial" w:hAnsi="Arial" w:cs="Arial"/>
          <w:lang w:val="en-US"/>
        </w:rPr>
        <w:t>target</w:t>
      </w:r>
      <w:r w:rsidR="00AF3243">
        <w:rPr>
          <w:rFonts w:ascii="Arial" w:hAnsi="Arial" w:cs="Arial"/>
          <w:lang w:val="en-US"/>
        </w:rPr>
        <w:t xml:space="preserve"> prediction</w:t>
      </w:r>
      <w:r w:rsidR="00A45D10">
        <w:rPr>
          <w:rFonts w:ascii="Arial" w:hAnsi="Arial" w:cs="Arial"/>
          <w:lang w:val="en-US"/>
        </w:rPr>
        <w:t xml:space="preserve"> in the training data</w:t>
      </w:r>
      <w:r w:rsidR="00AF3243">
        <w:rPr>
          <w:rFonts w:ascii="Arial" w:hAnsi="Arial" w:cs="Arial"/>
          <w:lang w:val="en-US"/>
        </w:rPr>
        <w:t xml:space="preserve">. </w:t>
      </w:r>
      <w:r w:rsidR="00764F8C">
        <w:rPr>
          <w:rFonts w:ascii="Arial" w:hAnsi="Arial" w:cs="Arial"/>
          <w:lang w:val="en-US"/>
        </w:rPr>
        <w:t xml:space="preserve">For example, a certain test profile </w:t>
      </w:r>
      <w:r w:rsidR="00DC7199">
        <w:rPr>
          <w:rFonts w:ascii="Arial" w:hAnsi="Arial" w:cs="Arial"/>
          <w:lang w:val="en-US"/>
        </w:rPr>
        <w:t xml:space="preserve">with an allele count of 3 at locus D8S1179 </w:t>
      </w:r>
      <w:r w:rsidR="00764F8C">
        <w:rPr>
          <w:rFonts w:ascii="Arial" w:hAnsi="Arial" w:cs="Arial"/>
          <w:lang w:val="en-US"/>
        </w:rPr>
        <w:t xml:space="preserve">was predicted to have </w:t>
      </w:r>
      <w:r w:rsidR="00DC7199">
        <w:rPr>
          <w:rFonts w:ascii="Arial" w:hAnsi="Arial" w:cs="Arial"/>
          <w:lang w:val="en-US"/>
        </w:rPr>
        <w:t>four</w:t>
      </w:r>
      <w:r w:rsidR="00764F8C">
        <w:rPr>
          <w:rFonts w:ascii="Arial" w:hAnsi="Arial" w:cs="Arial"/>
          <w:lang w:val="en-US"/>
        </w:rPr>
        <w:t xml:space="preserve"> </w:t>
      </w:r>
      <w:r w:rsidR="00DC7199">
        <w:rPr>
          <w:rFonts w:ascii="Arial" w:hAnsi="Arial" w:cs="Arial"/>
          <w:lang w:val="en-US"/>
        </w:rPr>
        <w:t xml:space="preserve">contributors, </w:t>
      </w:r>
      <w:r w:rsidR="00764F8C">
        <w:rPr>
          <w:rFonts w:ascii="Arial" w:hAnsi="Arial" w:cs="Arial"/>
          <w:lang w:val="en-US"/>
        </w:rPr>
        <w:t xml:space="preserve">while </w:t>
      </w:r>
      <w:r w:rsidR="00DC7199">
        <w:rPr>
          <w:rFonts w:ascii="Arial" w:hAnsi="Arial" w:cs="Arial"/>
          <w:lang w:val="en-US"/>
        </w:rPr>
        <w:t xml:space="preserve">the counterfactual with an allele count of 4 at this locus had a prediction of three contributors. For both the original- and the target NOC, the median of this feature in the training data is at 4. As such, it has little discriminatory power between the two outcomes. </w:t>
      </w:r>
      <w:r w:rsidR="00ED4634">
        <w:rPr>
          <w:rFonts w:ascii="Arial" w:hAnsi="Arial" w:cs="Arial"/>
          <w:lang w:val="en-US"/>
        </w:rPr>
        <w:t>As a final remark, we note that t</w:t>
      </w:r>
      <w:r w:rsidR="00DC7199">
        <w:rPr>
          <w:rFonts w:ascii="Arial" w:hAnsi="Arial" w:cs="Arial"/>
          <w:lang w:val="en-US"/>
        </w:rPr>
        <w:t xml:space="preserve">here are </w:t>
      </w:r>
      <w:r w:rsidR="00ED4634">
        <w:rPr>
          <w:rFonts w:ascii="Arial" w:hAnsi="Arial" w:cs="Arial"/>
          <w:lang w:val="en-US"/>
        </w:rPr>
        <w:t xml:space="preserve">expectedly </w:t>
      </w:r>
      <w:r w:rsidR="00DC7199">
        <w:rPr>
          <w:rFonts w:ascii="Arial" w:hAnsi="Arial" w:cs="Arial"/>
          <w:lang w:val="en-US"/>
        </w:rPr>
        <w:t>quite some outliers</w:t>
      </w:r>
      <w:r w:rsidR="00CA706A">
        <w:rPr>
          <w:rFonts w:ascii="Arial" w:hAnsi="Arial" w:cs="Arial"/>
          <w:lang w:val="en-US"/>
        </w:rPr>
        <w:t xml:space="preserve"> that score low on realism</w:t>
      </w:r>
      <w:r w:rsidR="00ED4634">
        <w:rPr>
          <w:rFonts w:ascii="Arial" w:hAnsi="Arial" w:cs="Arial"/>
          <w:lang w:val="en-US"/>
        </w:rPr>
        <w:t xml:space="preserve">. When more feature differences are filtered away, the likelihood increases that the value from those input features do not match with the leftover counterfactual feature values. Also note that the current realism metric is strict; it </w:t>
      </w:r>
      <w:r w:rsidR="00045F5F">
        <w:rPr>
          <w:rFonts w:ascii="Arial" w:hAnsi="Arial" w:cs="Arial"/>
          <w:lang w:val="en-US"/>
        </w:rPr>
        <w:t>does not check if a feature value is close to known combinations in the training data, the values must match 100%. It might be interesting to see if adding a tolerance to this metric creates a more nuanced score, but we leave this for future work.</w:t>
      </w:r>
    </w:p>
    <w:p w14:paraId="66B2E8C5" w14:textId="77777777" w:rsidR="00494B58" w:rsidRDefault="00494B58" w:rsidP="000C47FB">
      <w:pPr>
        <w:pStyle w:val="Geenafstand"/>
        <w:spacing w:line="360" w:lineRule="auto"/>
        <w:ind w:firstLine="360"/>
        <w:rPr>
          <w:rFonts w:ascii="Arial" w:hAnsi="Arial" w:cs="Arial"/>
          <w:lang w:val="en-US"/>
        </w:rPr>
      </w:pPr>
    </w:p>
    <w:p w14:paraId="58A03AAC" w14:textId="77777777" w:rsidR="00494B58" w:rsidRPr="0057620B" w:rsidRDefault="00494B58" w:rsidP="00494B58">
      <w:pPr>
        <w:pStyle w:val="Geenafstand"/>
        <w:numPr>
          <w:ilvl w:val="1"/>
          <w:numId w:val="8"/>
        </w:numPr>
        <w:spacing w:line="360" w:lineRule="auto"/>
        <w:rPr>
          <w:rFonts w:ascii="Arial" w:hAnsi="Arial" w:cs="Arial"/>
          <w:i/>
          <w:iCs/>
          <w:lang w:val="en-US"/>
        </w:rPr>
      </w:pPr>
      <w:r w:rsidRPr="0057620B">
        <w:rPr>
          <w:rFonts w:ascii="Arial" w:hAnsi="Arial" w:cs="Arial"/>
          <w:i/>
          <w:iCs/>
          <w:lang w:val="en-US"/>
        </w:rPr>
        <w:t>Subjective evaluation compound visualization</w:t>
      </w:r>
    </w:p>
    <w:p w14:paraId="15F7B16D" w14:textId="4CCEC8F9" w:rsidR="00494B58" w:rsidRDefault="00494B58" w:rsidP="00494B58">
      <w:pPr>
        <w:pStyle w:val="Geenafstand"/>
        <w:spacing w:line="360" w:lineRule="auto"/>
        <w:rPr>
          <w:rFonts w:ascii="Arial" w:hAnsi="Arial" w:cs="Arial"/>
          <w:lang w:val="en-US"/>
        </w:rPr>
      </w:pPr>
      <w:r>
        <w:rPr>
          <w:rFonts w:ascii="Arial" w:hAnsi="Arial" w:cs="Arial"/>
          <w:lang w:val="en-US"/>
        </w:rPr>
        <w:lastRenderedPageBreak/>
        <w:t>T</w:t>
      </w:r>
      <w:r w:rsidRPr="0057620B">
        <w:rPr>
          <w:rFonts w:ascii="Arial" w:hAnsi="Arial" w:cs="Arial"/>
          <w:lang w:val="en-US"/>
        </w:rPr>
        <w:t xml:space="preserve">he XAI domain, especially within counterfactuals, is still very focused on objective evaluation. For any application of XAI however, a user evaluation is most important as explanations are designed </w:t>
      </w:r>
      <w:r>
        <w:rPr>
          <w:rFonts w:ascii="Arial" w:hAnsi="Arial" w:cs="Arial"/>
          <w:lang w:val="en-US"/>
        </w:rPr>
        <w:t xml:space="preserve">to help people </w:t>
      </w:r>
      <w:r w:rsidRPr="0057620B">
        <w:rPr>
          <w:rFonts w:ascii="Arial" w:hAnsi="Arial" w:cs="Arial"/>
          <w:lang w:val="en-US"/>
        </w:rPr>
        <w:t xml:space="preserve"> </w:t>
      </w:r>
      <w:r w:rsidRPr="0057620B">
        <w:rPr>
          <w:rFonts w:ascii="Arial" w:hAnsi="Arial" w:cs="Arial"/>
          <w:lang w:val="en-US"/>
        </w:rPr>
        <w:fldChar w:fldCharType="begin">
          <w:fldData xml:space="preserve">PEVuZE5vdGU+PENpdGU+PEF1dGhvcj5Nb3RoaWxhbDwvQXV0aG9yPjxZZWFyPjIwMjA8L1llYXI+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</w:fldData>
        </w:fldChar>
      </w:r>
      <w:r>
        <w:rPr>
          <w:rFonts w:ascii="Arial" w:hAnsi="Arial" w:cs="Arial"/>
          <w:lang w:val="en-US"/>
        </w:rPr>
        <w:instrText xml:space="preserve"> ADDIN EN.CITE </w:instrText>
      </w:r>
      <w:r>
        <w:rPr>
          <w:rFonts w:ascii="Arial" w:hAnsi="Arial" w:cs="Arial"/>
          <w:lang w:val="en-US"/>
        </w:rPr>
        <w:fldChar w:fldCharType="begin">
          <w:fldData xml:space="preserve">PEVuZE5vdGU+PENpdGU+PEF1dGhvcj5Nb3RoaWxhbDwvQXV0aG9yPjxZZWFyPjIwMjA8L1llYXI+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</w:fldData>
        </w:fldChar>
      </w:r>
      <w:r>
        <w:rPr>
          <w:rFonts w:ascii="Arial" w:hAnsi="Arial" w:cs="Arial"/>
          <w:lang w:val="en-US"/>
        </w:rPr>
        <w:instrText xml:space="preserve"> ADDIN EN.CITE.DATA </w:instrText>
      </w:r>
      <w:r>
        <w:rPr>
          <w:rFonts w:ascii="Arial" w:hAnsi="Arial" w:cs="Arial"/>
          <w:lang w:val="en-US"/>
        </w:rPr>
      </w:r>
      <w:r>
        <w:rPr>
          <w:rFonts w:ascii="Arial" w:hAnsi="Arial" w:cs="Arial"/>
          <w:lang w:val="en-US"/>
        </w:rPr>
        <w:fldChar w:fldCharType="end"/>
      </w:r>
      <w:r w:rsidRPr="0057620B">
        <w:rPr>
          <w:rFonts w:ascii="Arial" w:hAnsi="Arial" w:cs="Arial"/>
          <w:lang w:val="en-US"/>
        </w:rPr>
      </w:r>
      <w:r w:rsidRPr="0057620B">
        <w:rPr>
          <w:rFonts w:ascii="Arial" w:hAnsi="Arial" w:cs="Arial"/>
          <w:lang w:val="en-US"/>
        </w:rPr>
        <w:fldChar w:fldCharType="separate"/>
      </w:r>
      <w:r>
        <w:rPr>
          <w:rFonts w:ascii="Arial" w:hAnsi="Arial" w:cs="Arial"/>
          <w:noProof/>
          <w:lang w:val="en-US"/>
        </w:rPr>
        <w:t>[39, 47, 55, 57, 58]</w:t>
      </w:r>
      <w:r w:rsidRPr="0057620B">
        <w:rPr>
          <w:rFonts w:ascii="Arial" w:hAnsi="Arial" w:cs="Arial"/>
          <w:lang w:val="en-US"/>
        </w:rPr>
        <w:fldChar w:fldCharType="end"/>
      </w:r>
      <w:r w:rsidRPr="0057620B">
        <w:rPr>
          <w:rFonts w:ascii="Arial" w:hAnsi="Arial" w:cs="Arial"/>
          <w:lang w:val="en-US"/>
        </w:rPr>
        <w:t>.</w:t>
      </w:r>
      <w:r>
        <w:rPr>
          <w:rFonts w:ascii="Arial" w:hAnsi="Arial" w:cs="Arial"/>
          <w:lang w:val="en-US"/>
        </w:rPr>
        <w:t xml:space="preserve"> </w:t>
      </w:r>
      <w:r w:rsidRPr="0057620B">
        <w:rPr>
          <w:rFonts w:ascii="Arial" w:hAnsi="Arial" w:cs="Arial"/>
          <w:lang w:val="en-US"/>
        </w:rPr>
        <w:t xml:space="preserve">The visualization was specifically designed for </w:t>
      </w:r>
      <w:commentRangeStart w:id="215"/>
      <w:del w:id="216" w:author="Benschop, Corina" w:date="2021-05-27T22:43:00Z">
        <w:r w:rsidRPr="0057620B" w:rsidDel="004E264E">
          <w:rPr>
            <w:rFonts w:ascii="Arial" w:hAnsi="Arial" w:cs="Arial"/>
            <w:lang w:val="en-US"/>
          </w:rPr>
          <w:delText xml:space="preserve">the </w:delText>
        </w:r>
      </w:del>
      <w:r w:rsidRPr="0057620B">
        <w:rPr>
          <w:rFonts w:ascii="Arial" w:hAnsi="Arial" w:cs="Arial"/>
          <w:lang w:val="en-US"/>
        </w:rPr>
        <w:t>DNA</w:t>
      </w:r>
      <w:ins w:id="217" w:author="Benschop, Corina" w:date="2021-05-27T22:42:00Z">
        <w:r w:rsidR="004E264E">
          <w:rPr>
            <w:rFonts w:ascii="Arial" w:hAnsi="Arial" w:cs="Arial"/>
            <w:lang w:val="en-US"/>
          </w:rPr>
          <w:t xml:space="preserve"> </w:t>
        </w:r>
      </w:ins>
      <w:del w:id="218" w:author="Benschop, Corina" w:date="2021-05-27T22:42:00Z">
        <w:r w:rsidRPr="0057620B" w:rsidDel="004E264E">
          <w:rPr>
            <w:rFonts w:ascii="Arial" w:hAnsi="Arial" w:cs="Arial"/>
            <w:lang w:val="en-US"/>
          </w:rPr>
          <w:delText>-</w:delText>
        </w:r>
      </w:del>
      <w:r w:rsidRPr="0057620B">
        <w:rPr>
          <w:rFonts w:ascii="Arial" w:hAnsi="Arial" w:cs="Arial"/>
          <w:lang w:val="en-US"/>
        </w:rPr>
        <w:t>experts</w:t>
      </w:r>
      <w:del w:id="219" w:author="Benschop, Corina" w:date="2021-05-27T22:43:00Z">
        <w:r w:rsidRPr="0057620B" w:rsidDel="004E264E">
          <w:rPr>
            <w:rFonts w:ascii="Arial" w:hAnsi="Arial" w:cs="Arial"/>
            <w:lang w:val="en-US"/>
          </w:rPr>
          <w:delText xml:space="preserve"> of the NFI</w:delText>
        </w:r>
      </w:del>
      <w:commentRangeEnd w:id="215"/>
      <w:r w:rsidR="004E264E">
        <w:rPr>
          <w:rStyle w:val="Verwijzingopmerking"/>
        </w:rPr>
        <w:commentReference w:id="215"/>
      </w:r>
      <w:r w:rsidRPr="0057620B">
        <w:rPr>
          <w:rFonts w:ascii="Arial" w:hAnsi="Arial" w:cs="Arial"/>
          <w:lang w:val="en-US"/>
        </w:rPr>
        <w:t xml:space="preserve">, within the context of NOC estimation. It is therefore important to assess it in this real-life environment </w:t>
      </w:r>
      <w:r w:rsidRPr="0057620B">
        <w:rPr>
          <w:rFonts w:ascii="Arial" w:hAnsi="Arial" w:cs="Arial"/>
          <w:lang w:val="en-US"/>
        </w:rPr>
        <w:fldChar w:fldCharType="begin"/>
      </w:r>
      <w:r w:rsidR="00650B51">
        <w:rPr>
          <w:rFonts w:ascii="Arial" w:hAnsi="Arial" w:cs="Arial"/>
          <w:lang w:val="en-US"/>
        </w:rPr>
        <w:instrText xml:space="preserve"> ADDIN EN.CITE &lt;EndNote&gt;&lt;Cite&gt;&lt;Author&gt;Doshi-Velez&lt;/Author&gt;&lt;Year&gt;2017&lt;/Year&gt;&lt;RecNum&gt;107&lt;/RecNum&gt;&lt;DisplayText&gt;[68]&lt;/DisplayText&gt;&lt;record&gt;&lt;rec-number&gt;107&lt;/rec-number&gt;&lt;foreign-keys&gt;&lt;key app="EN" db-id="p22005xv5srwpxeed275s99yfvez9tfr995s" timestamp="1606410339"&gt;107&lt;/key&gt;&lt;/foreign-keys&gt;&lt;ref-type name="Journal Article"&gt;17&lt;/ref-type&gt;&lt;contributors&gt;&lt;authors&gt;&lt;author&gt;Doshi-Velez, Finale&lt;/author&gt;&lt;author&gt;Kim, Been&lt;/author&gt;&lt;/authors&gt;&lt;/contributors&gt;&lt;titles&gt;&lt;title&gt;Towards A Rigorous Science of Interpretable Machine Learning&lt;/title&gt;&lt;secondary-title&gt;arXiv: Machine Learning&lt;/secondary-title&gt;&lt;/titles&gt;&lt;periodical&gt;&lt;full-title&gt;arXiv: Machine Learning&lt;/full-title&gt;&lt;/periodical&gt;&lt;dates&gt;&lt;year&gt;2017&lt;/year&gt;&lt;/dates&gt;&lt;urls&gt;&lt;/urls&gt;&lt;/record&gt;&lt;/Cite&gt;&lt;/EndNote&gt;</w:instrText>
      </w:r>
      <w:r w:rsidRPr="0057620B">
        <w:rPr>
          <w:rFonts w:ascii="Arial" w:hAnsi="Arial" w:cs="Arial"/>
          <w:lang w:val="en-US"/>
        </w:rPr>
        <w:fldChar w:fldCharType="separate"/>
      </w:r>
      <w:r w:rsidR="00650B51">
        <w:rPr>
          <w:rFonts w:ascii="Arial" w:hAnsi="Arial" w:cs="Arial"/>
          <w:noProof/>
          <w:lang w:val="en-US"/>
        </w:rPr>
        <w:t>[68]</w:t>
      </w:r>
      <w:r w:rsidRPr="0057620B">
        <w:rPr>
          <w:rFonts w:ascii="Arial" w:hAnsi="Arial" w:cs="Arial"/>
          <w:lang w:val="en-US"/>
        </w:rPr>
        <w:fldChar w:fldCharType="end"/>
      </w:r>
      <w:r w:rsidRPr="0057620B">
        <w:rPr>
          <w:rFonts w:ascii="Arial" w:hAnsi="Arial" w:cs="Arial"/>
          <w:lang w:val="en-US"/>
        </w:rPr>
        <w:t xml:space="preserve">. The explanation consists of two parts, SHAP values and a counterfactual example. To the user these are presented in a single visualization of a prediction as shown in Figure </w:t>
      </w:r>
      <w:commentRangeStart w:id="220"/>
      <w:ins w:id="221" w:author="Benschop, Corina" w:date="2021-05-27T22:45:00Z">
        <w:r w:rsidR="004E264E">
          <w:rPr>
            <w:rFonts w:ascii="Arial" w:hAnsi="Arial" w:cs="Arial"/>
            <w:lang w:val="en-US"/>
          </w:rPr>
          <w:t>3</w:t>
        </w:r>
      </w:ins>
      <w:commentRangeEnd w:id="220"/>
      <w:ins w:id="222" w:author="Benschop, Corina" w:date="2021-05-27T22:51:00Z">
        <w:r w:rsidR="004E264E">
          <w:rPr>
            <w:rStyle w:val="Verwijzingopmerking"/>
          </w:rPr>
          <w:commentReference w:id="220"/>
        </w:r>
      </w:ins>
      <w:del w:id="223" w:author="Benschop, Corina" w:date="2021-05-27T22:45:00Z">
        <w:r w:rsidRPr="0057620B" w:rsidDel="004E264E">
          <w:rPr>
            <w:rFonts w:ascii="Arial" w:hAnsi="Arial" w:cs="Arial"/>
            <w:lang w:val="en-US"/>
          </w:rPr>
          <w:delText>x</w:delText>
        </w:r>
      </w:del>
      <w:r w:rsidRPr="0057620B">
        <w:rPr>
          <w:rFonts w:ascii="Arial" w:hAnsi="Arial" w:cs="Arial"/>
          <w:lang w:val="en-US"/>
        </w:rPr>
        <w:t>. The explanation should therefore be evaluated as one complete unit, not by its separate components. It is not relevant to see how well the individual pieces explain the prediction as they will not be used as such.</w:t>
      </w:r>
      <w:r w:rsidRPr="00013047">
        <w:rPr>
          <w:rFonts w:ascii="Arial" w:hAnsi="Arial" w:cs="Arial"/>
          <w:lang w:val="en-US"/>
        </w:rPr>
        <w:t xml:space="preserve"> </w:t>
      </w:r>
    </w:p>
    <w:p w14:paraId="5A5E6D60" w14:textId="31D98CF6" w:rsidR="00494B58" w:rsidDel="004E264E" w:rsidRDefault="00494B58" w:rsidP="00494B58">
      <w:pPr>
        <w:pStyle w:val="Geenafstand"/>
        <w:spacing w:line="360" w:lineRule="auto"/>
        <w:rPr>
          <w:del w:id="224" w:author="Benschop, Corina" w:date="2021-05-27T22:46:00Z"/>
          <w:rFonts w:ascii="Arial" w:hAnsi="Arial" w:cs="Arial"/>
          <w:lang w:val="en-US"/>
        </w:rPr>
      </w:pPr>
      <w:del w:id="225" w:author="Benschop, Corina" w:date="2021-05-27T22:46:00Z">
        <w:r w:rsidDel="004E264E">
          <w:rPr>
            <w:rFonts w:ascii="Arial" w:hAnsi="Arial" w:cs="Arial"/>
            <w:lang w:val="en-US"/>
          </w:rPr>
          <w:delText xml:space="preserve">There were two main aspects that we wanted to evaluate. The first </w:delText>
        </w:r>
      </w:del>
    </w:p>
    <w:p w14:paraId="7396E05A" w14:textId="77777777" w:rsidR="00494B58" w:rsidRDefault="00494B58" w:rsidP="00494B58">
      <w:pPr>
        <w:pStyle w:val="Geenafstand"/>
        <w:spacing w:line="360" w:lineRule="auto"/>
        <w:rPr>
          <w:rFonts w:ascii="Arial" w:hAnsi="Arial" w:cs="Arial"/>
          <w:lang w:val="en-US"/>
        </w:rPr>
      </w:pPr>
    </w:p>
    <w:p w14:paraId="7E29CCC9" w14:textId="0ADCF3CC" w:rsidR="00494B58" w:rsidRPr="0057620B" w:rsidRDefault="00494B58" w:rsidP="00494B58">
      <w:pPr>
        <w:pStyle w:val="Geenafstand"/>
        <w:spacing w:line="360" w:lineRule="auto"/>
        <w:rPr>
          <w:rFonts w:ascii="Arial" w:hAnsi="Arial" w:cs="Arial"/>
          <w:lang w:val="en-US"/>
        </w:rPr>
      </w:pPr>
      <w:r w:rsidRPr="0057620B">
        <w:rPr>
          <w:rFonts w:ascii="Arial" w:hAnsi="Arial" w:cs="Arial"/>
          <w:lang w:val="en-US"/>
        </w:rPr>
        <w:t xml:space="preserve">The visualization was compared against two frequently-used presentations of explanations. The first is a SHAP force plot </w:t>
      </w:r>
      <w:r w:rsidRPr="0057620B">
        <w:rPr>
          <w:rFonts w:ascii="Arial" w:hAnsi="Arial" w:cs="Arial"/>
          <w:lang w:val="en-US"/>
        </w:rPr>
        <w:fldChar w:fldCharType="begin"/>
      </w:r>
      <w:r w:rsidR="00650B51">
        <w:rPr>
          <w:rFonts w:ascii="Arial" w:hAnsi="Arial" w:cs="Arial"/>
          <w:lang w:val="en-US"/>
        </w:rPr>
        <w:instrText xml:space="preserve"> ADDIN EN.CITE &lt;EndNote&gt;&lt;Cite&gt;&lt;Author&gt;Lundberg&lt;/Author&gt;&lt;Year&gt;2018&lt;/Year&gt;&lt;RecNum&gt;226&lt;/RecNum&gt;&lt;DisplayText&gt;[69]&lt;/DisplayText&gt;&lt;record&gt;&lt;rec-number&gt;226&lt;/rec-number&gt;&lt;foreign-keys&gt;&lt;key app="EN" db-id="p22005xv5srwpxeed275s99yfvez9tfr995s" timestamp="1621437182"&gt;226&lt;/key&gt;&lt;/foreign-keys&gt;&lt;ref-type name="Journal Article"&gt;17&lt;/ref-type&gt;&lt;contributors&gt;&lt;authors&gt;&lt;author&gt;Lundberg, Scott M.&lt;/author&gt;&lt;author&gt;Nair, Bala&lt;/author&gt;&lt;author&gt;Vavilala, Monica S.&lt;/author&gt;&lt;author&gt;Horibe, Mayumi&lt;/author&gt;&lt;author&gt;Eisses, Michael J.&lt;/author&gt;&lt;author&gt;Adams, Trevor&lt;/author&gt;&lt;author&gt;Liston, David E.&lt;/author&gt;&lt;author&gt;Low, Daniel King-Wai&lt;/author&gt;&lt;author&gt;Newman, Shu-Fang&lt;/author&gt;&lt;author&gt;Kim, Jerry&lt;/author&gt;&lt;author&gt;Lee, Su-In&lt;/author&gt;&lt;/authors&gt;&lt;/contributors&gt;&lt;titles&gt;&lt;title&gt;Explainable machine-learning predictions for the prevention of hypoxaemia during surgery&lt;/title&gt;&lt;secondary-title&gt;Nature Biomedical Engineering&lt;/secondary-title&gt;&lt;alt-title&gt;Nature Biomedical Engineering&lt;/alt-title&gt;&lt;/titles&gt;&lt;periodical&gt;&lt;full-title&gt;Nature Biomedical Engineering&lt;/full-title&gt;&lt;/periodical&gt;&lt;alt-periodical&gt;&lt;full-title&gt;Nature Biomedical Engineering&lt;/full-title&gt;&lt;/alt-periodical&gt;&lt;pages&gt;749-760&lt;/pages&gt;&lt;volume&gt;2&lt;/volume&gt;&lt;number&gt;10&lt;/number&gt;&lt;dates&gt;&lt;year&gt;2018&lt;/year&gt;&lt;/dates&gt;&lt;urls&gt;&lt;/urls&gt;&lt;electronic-resource-num&gt;10.1038/s41551-018-0304-0&lt;/electronic-resource-num&gt;&lt;/record&gt;&lt;/Cite&gt;&lt;/EndNote&gt;</w:instrText>
      </w:r>
      <w:r w:rsidRPr="0057620B">
        <w:rPr>
          <w:rFonts w:ascii="Arial" w:hAnsi="Arial" w:cs="Arial"/>
          <w:lang w:val="en-US"/>
        </w:rPr>
        <w:fldChar w:fldCharType="separate"/>
      </w:r>
      <w:r w:rsidR="00650B51">
        <w:rPr>
          <w:rFonts w:ascii="Arial" w:hAnsi="Arial" w:cs="Arial"/>
          <w:noProof/>
          <w:lang w:val="en-US"/>
        </w:rPr>
        <w:t>[69]</w:t>
      </w:r>
      <w:r w:rsidRPr="0057620B">
        <w:rPr>
          <w:rFonts w:ascii="Arial" w:hAnsi="Arial" w:cs="Arial"/>
          <w:lang w:val="en-US"/>
        </w:rPr>
        <w:fldChar w:fldCharType="end"/>
      </w:r>
      <w:r w:rsidRPr="0057620B">
        <w:rPr>
          <w:rFonts w:ascii="Arial" w:hAnsi="Arial" w:cs="Arial"/>
          <w:lang w:val="en-US"/>
        </w:rPr>
        <w:t xml:space="preserve">, which seems to be the simplest visualization for single predictions. </w:t>
      </w:r>
      <w:commentRangeStart w:id="226"/>
      <w:r w:rsidRPr="0057620B">
        <w:rPr>
          <w:rFonts w:ascii="Arial" w:hAnsi="Arial" w:cs="Arial"/>
          <w:lang w:val="en-US"/>
        </w:rPr>
        <w:t>The second comparison w</w:t>
      </w:r>
      <w:ins w:id="227" w:author="Benschop, Corina" w:date="2021-05-27T22:46:00Z">
        <w:r w:rsidR="004E264E">
          <w:rPr>
            <w:rFonts w:ascii="Arial" w:hAnsi="Arial" w:cs="Arial"/>
            <w:lang w:val="en-US"/>
          </w:rPr>
          <w:t>as</w:t>
        </w:r>
      </w:ins>
      <w:del w:id="228" w:author="Benschop, Corina" w:date="2021-05-27T22:47:00Z">
        <w:r w:rsidRPr="0057620B" w:rsidDel="004E264E">
          <w:rPr>
            <w:rFonts w:ascii="Arial" w:hAnsi="Arial" w:cs="Arial"/>
            <w:lang w:val="en-US"/>
          </w:rPr>
          <w:delText>ill be</w:delText>
        </w:r>
      </w:del>
      <w:r w:rsidRPr="0057620B">
        <w:rPr>
          <w:rFonts w:ascii="Arial" w:hAnsi="Arial" w:cs="Arial"/>
          <w:lang w:val="en-US"/>
        </w:rPr>
        <w:t xml:space="preserve"> made against </w:t>
      </w:r>
      <w:ins w:id="229" w:author="Benschop, Corina" w:date="2021-05-27T22:47:00Z">
        <w:r w:rsidR="004E264E">
          <w:rPr>
            <w:rFonts w:ascii="Arial" w:hAnsi="Arial" w:cs="Arial"/>
            <w:lang w:val="en-US"/>
          </w:rPr>
          <w:t xml:space="preserve">a table, </w:t>
        </w:r>
      </w:ins>
      <w:r w:rsidRPr="0057620B">
        <w:rPr>
          <w:rFonts w:ascii="Arial" w:hAnsi="Arial" w:cs="Arial"/>
          <w:lang w:val="en-US"/>
        </w:rPr>
        <w:t>the representation that is most common for counterfactuals</w:t>
      </w:r>
      <w:commentRangeEnd w:id="226"/>
      <w:r w:rsidR="00FA4EAF">
        <w:rPr>
          <w:rStyle w:val="Verwijzingopmerking"/>
        </w:rPr>
        <w:commentReference w:id="226"/>
      </w:r>
      <w:del w:id="230" w:author="Benschop, Corina" w:date="2021-05-27T22:47:00Z">
        <w:r w:rsidRPr="0057620B" w:rsidDel="004E264E">
          <w:rPr>
            <w:rFonts w:ascii="Arial" w:hAnsi="Arial" w:cs="Arial"/>
            <w:lang w:val="en-US"/>
          </w:rPr>
          <w:delText>,</w:delText>
        </w:r>
      </w:del>
      <w:r w:rsidRPr="0057620B">
        <w:rPr>
          <w:rFonts w:ascii="Arial" w:hAnsi="Arial" w:cs="Arial"/>
          <w:lang w:val="en-US"/>
        </w:rPr>
        <w:t xml:space="preserve"> </w:t>
      </w:r>
      <w:del w:id="231" w:author="Benschop, Corina" w:date="2021-05-27T22:47:00Z">
        <w:r w:rsidRPr="0057620B" w:rsidDel="004E264E">
          <w:rPr>
            <w:rFonts w:ascii="Arial" w:hAnsi="Arial" w:cs="Arial"/>
            <w:lang w:val="en-US"/>
          </w:rPr>
          <w:delText xml:space="preserve">a table </w:delText>
        </w:r>
      </w:del>
      <w:r w:rsidRPr="0057620B">
        <w:rPr>
          <w:rFonts w:ascii="Arial" w:hAnsi="Arial" w:cs="Arial"/>
          <w:lang w:val="en-US"/>
        </w:rPr>
        <w:fldChar w:fldCharType="begin">
          <w:fldData xml:space="preserve">PEVuZE5vdGU+PENpdGU+PEF1dGhvcj5EYW5kbDwvQXV0aG9yPjxZZWFyPjIwMjA8L1llYXI+PFJl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</w:fldData>
        </w:fldChar>
      </w:r>
      <w:r>
        <w:rPr>
          <w:rFonts w:ascii="Arial" w:hAnsi="Arial" w:cs="Arial"/>
          <w:lang w:val="en-US"/>
        </w:rPr>
        <w:instrText xml:space="preserve"> ADDIN EN.CITE </w:instrText>
      </w:r>
      <w:r>
        <w:rPr>
          <w:rFonts w:ascii="Arial" w:hAnsi="Arial" w:cs="Arial"/>
          <w:lang w:val="en-US"/>
        </w:rPr>
        <w:fldChar w:fldCharType="begin">
          <w:fldData xml:space="preserve">PEVuZE5vdGU+PENpdGU+PEF1dGhvcj5EYW5kbDwvQXV0aG9yPjxZZWFyPjIwMjA8L1llYXI+PFJl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</w:fldData>
        </w:fldChar>
      </w:r>
      <w:r>
        <w:rPr>
          <w:rFonts w:ascii="Arial" w:hAnsi="Arial" w:cs="Arial"/>
          <w:lang w:val="en-US"/>
        </w:rPr>
        <w:instrText xml:space="preserve"> ADDIN EN.CITE.DATA </w:instrText>
      </w:r>
      <w:r>
        <w:rPr>
          <w:rFonts w:ascii="Arial" w:hAnsi="Arial" w:cs="Arial"/>
          <w:lang w:val="en-US"/>
        </w:rPr>
      </w:r>
      <w:r>
        <w:rPr>
          <w:rFonts w:ascii="Arial" w:hAnsi="Arial" w:cs="Arial"/>
          <w:lang w:val="en-US"/>
        </w:rPr>
        <w:fldChar w:fldCharType="end"/>
      </w:r>
      <w:r w:rsidRPr="0057620B">
        <w:rPr>
          <w:rFonts w:ascii="Arial" w:hAnsi="Arial" w:cs="Arial"/>
          <w:lang w:val="en-US"/>
        </w:rPr>
      </w:r>
      <w:r w:rsidRPr="0057620B">
        <w:rPr>
          <w:rFonts w:ascii="Arial" w:hAnsi="Arial" w:cs="Arial"/>
          <w:lang w:val="en-US"/>
        </w:rPr>
        <w:fldChar w:fldCharType="separate"/>
      </w:r>
      <w:r>
        <w:rPr>
          <w:rFonts w:ascii="Arial" w:hAnsi="Arial" w:cs="Arial"/>
          <w:noProof/>
          <w:lang w:val="en-US"/>
        </w:rPr>
        <w:t>[36, 39-41, 43, 44, 46, 52, 55]</w:t>
      </w:r>
      <w:r w:rsidRPr="0057620B">
        <w:rPr>
          <w:rFonts w:ascii="Arial" w:hAnsi="Arial" w:cs="Arial"/>
          <w:lang w:val="en-US"/>
        </w:rPr>
        <w:fldChar w:fldCharType="end"/>
      </w:r>
      <w:r w:rsidRPr="0057620B">
        <w:rPr>
          <w:rFonts w:ascii="Arial" w:hAnsi="Arial" w:cs="Arial"/>
          <w:lang w:val="en-US"/>
        </w:rPr>
        <w:t xml:space="preserve">. </w:t>
      </w:r>
    </w:p>
    <w:p w14:paraId="24A23109" w14:textId="77777777" w:rsidR="00494B58" w:rsidRDefault="00494B58" w:rsidP="00494B58">
      <w:pPr>
        <w:pStyle w:val="Geenafstand"/>
        <w:spacing w:line="360" w:lineRule="auto"/>
        <w:rPr>
          <w:rFonts w:ascii="Arial" w:hAnsi="Arial" w:cs="Arial"/>
          <w:lang w:val="en-US"/>
        </w:rPr>
      </w:pPr>
    </w:p>
    <w:p w14:paraId="7D3FDD0A" w14:textId="71078CFB" w:rsidR="00494B58" w:rsidRPr="0057620B" w:rsidRDefault="00494B58" w:rsidP="00494B58">
      <w:pPr>
        <w:pStyle w:val="Geenafstand"/>
        <w:spacing w:line="360" w:lineRule="auto"/>
        <w:rPr>
          <w:rFonts w:ascii="Arial" w:hAnsi="Arial" w:cs="Arial"/>
          <w:lang w:val="en-US"/>
        </w:rPr>
      </w:pPr>
      <w:r w:rsidRPr="0057620B">
        <w:rPr>
          <w:rFonts w:ascii="Arial" w:hAnsi="Arial" w:cs="Arial"/>
          <w:lang w:val="en-US"/>
        </w:rPr>
        <w:t xml:space="preserve">The goal of the user study is to find out if the users can gain some information from the explanation about certain decisions by the model, and if they find it </w:t>
      </w:r>
      <w:del w:id="232" w:author="Benschop, Corina" w:date="2021-05-27T22:47:00Z">
        <w:r w:rsidRPr="0057620B" w:rsidDel="004E264E">
          <w:rPr>
            <w:rFonts w:ascii="Arial" w:hAnsi="Arial" w:cs="Arial"/>
            <w:lang w:val="en-US"/>
          </w:rPr>
          <w:delText>nice to use</w:delText>
        </w:r>
      </w:del>
      <w:ins w:id="233" w:author="Benschop, Corina" w:date="2021-05-27T22:47:00Z">
        <w:r w:rsidR="004E264E">
          <w:rPr>
            <w:rFonts w:ascii="Arial" w:hAnsi="Arial" w:cs="Arial"/>
            <w:lang w:val="en-US"/>
          </w:rPr>
          <w:t>user</w:t>
        </w:r>
      </w:ins>
      <w:ins w:id="234" w:author="Benschop, Corina" w:date="2021-05-27T22:48:00Z">
        <w:r w:rsidR="004E264E">
          <w:rPr>
            <w:rFonts w:ascii="Arial" w:hAnsi="Arial" w:cs="Arial"/>
            <w:lang w:val="en-US"/>
          </w:rPr>
          <w:t>-</w:t>
        </w:r>
      </w:ins>
      <w:ins w:id="235" w:author="Benschop, Corina" w:date="2021-05-27T22:47:00Z">
        <w:r w:rsidR="004E264E">
          <w:rPr>
            <w:rFonts w:ascii="Arial" w:hAnsi="Arial" w:cs="Arial"/>
            <w:lang w:val="en-US"/>
          </w:rPr>
          <w:t>friendly and intuitive</w:t>
        </w:r>
      </w:ins>
      <w:r w:rsidRPr="0057620B">
        <w:rPr>
          <w:rFonts w:ascii="Arial" w:hAnsi="Arial" w:cs="Arial"/>
          <w:lang w:val="en-US"/>
        </w:rPr>
        <w:t>. Opinions of the users are the most important aspect to evaluate, they should be comfortable using the explanation.</w:t>
      </w:r>
    </w:p>
    <w:p w14:paraId="160FC05F" w14:textId="77777777" w:rsidR="00494B58" w:rsidRPr="0057620B" w:rsidRDefault="00494B58" w:rsidP="00494B58">
      <w:pPr>
        <w:pStyle w:val="Geenafstand"/>
        <w:spacing w:line="360" w:lineRule="auto"/>
        <w:ind w:firstLine="0"/>
        <w:rPr>
          <w:rFonts w:ascii="Arial" w:hAnsi="Arial" w:cs="Arial"/>
          <w:lang w:val="en-US"/>
        </w:rPr>
      </w:pPr>
    </w:p>
    <w:p w14:paraId="7553BA2D" w14:textId="77777777" w:rsidR="00494B58" w:rsidRPr="0057620B" w:rsidRDefault="00494B58" w:rsidP="00494B58">
      <w:pPr>
        <w:pStyle w:val="Geenafstand"/>
        <w:spacing w:line="360" w:lineRule="auto"/>
        <w:rPr>
          <w:rFonts w:ascii="Arial" w:hAnsi="Arial" w:cs="Arial"/>
          <w:lang w:val="en-US"/>
        </w:rPr>
      </w:pPr>
      <w:commentRangeStart w:id="236"/>
      <w:r w:rsidRPr="0057620B">
        <w:rPr>
          <w:rFonts w:ascii="Arial" w:hAnsi="Arial" w:cs="Arial"/>
          <w:lang w:val="en-US"/>
        </w:rPr>
        <w:t>Few</w:t>
      </w:r>
      <w:commentRangeEnd w:id="236"/>
      <w:r w:rsidR="004E264E">
        <w:rPr>
          <w:rStyle w:val="Verwijzingopmerking"/>
        </w:rPr>
        <w:commentReference w:id="236"/>
      </w:r>
      <w:r w:rsidRPr="0057620B">
        <w:rPr>
          <w:rFonts w:ascii="Arial" w:hAnsi="Arial" w:cs="Arial"/>
          <w:lang w:val="en-US"/>
        </w:rPr>
        <w:t xml:space="preserve"> have actually performed a user study </w:t>
      </w:r>
      <w:bookmarkStart w:id="237" w:name="_Hlk72859651"/>
      <w:r w:rsidRPr="0057620B">
        <w:rPr>
          <w:rFonts w:ascii="Arial" w:hAnsi="Arial" w:cs="Arial"/>
          <w:lang w:val="en-US"/>
        </w:rPr>
        <w:fldChar w:fldCharType="begin"/>
      </w:r>
      <w:r>
        <w:rPr>
          <w:rFonts w:ascii="Arial" w:hAnsi="Arial" w:cs="Arial"/>
          <w:lang w:val="en-US"/>
        </w:rPr>
        <w:instrText xml:space="preserve"> ADDIN EN.CITE &lt;EndNote&gt;&lt;Cite&gt;&lt;Author&gt;Adhikari&lt;/Author&gt;&lt;Year&gt;2019&lt;/Year&gt;&lt;RecNum&gt;203&lt;/RecNum&gt;&lt;DisplayText&gt;[55]&lt;/DisplayText&gt;&lt;record&gt;&lt;rec-number&gt;203&lt;/rec-number&gt;&lt;foreign-keys&gt;&lt;key app="EN" db-id="p22005xv5srwpxeed275s99yfvez9tfr995s" timestamp="1612453095"&gt;203&lt;/key&gt;&lt;/foreign-keys&gt;&lt;ref-type name="Conference Proceedings"&gt;10&lt;/ref-type&gt;&lt;contributors&gt;&lt;authors&gt;&lt;author&gt;Adhikari, A.&lt;/author&gt;&lt;author&gt;Tax, D. M. J.&lt;/author&gt;&lt;author&gt;Satta, R.&lt;/author&gt;&lt;author&gt;Faeth, M.&lt;/author&gt;&lt;/authors&gt;&lt;/contributors&gt;&lt;auth-address&gt;Data Science Department, TNO, Hague, Netherlands&amp;#xD;EEMCS Delft University of Technology, Delft, Netherlands&lt;/auth-address&gt;&lt;titles&gt;&lt;title&gt;LEAFAGE: Example-based and Feature importance-based Explanations for Black-box ML models&lt;/title&gt;&lt;secondary-title&gt;IEEE International Conference on Fuzzy Systems&lt;/secondary-title&gt;&lt;/titles&gt;&lt;volume&gt;2019-June&lt;/volume&gt;&lt;keywords&gt;&lt;keyword&gt;empirical study&lt;/keyword&gt;&lt;keyword&gt;example-based reasoning&lt;/keyword&gt;&lt;keyword&gt;eXplainable AI&lt;/keyword&gt;&lt;/keywords&gt;&lt;dates&gt;&lt;year&gt;2019&lt;/year&gt;&lt;/dates&gt;&lt;work-type&gt;Conference Paper&lt;/work-type&gt;&lt;urls&gt;&lt;related-urls&gt;&lt;url&gt;https://www.scopus.com/inward/record.uri?eid=2-s2.0-85073788465&amp;amp;doi=10.1109%2fFUZZ-IEEE.2019.8858846&amp;amp;partnerID=40&amp;amp;md5=643bef68f599273880b31946a1ca9973&lt;/url&gt;&lt;/related-urls&gt;&lt;/urls&gt;&lt;custom7&gt;8858846&lt;/custom7&gt;&lt;electronic-resource-num&gt;10.1109/FUZZ-IEEE.2019.8858846&lt;/electronic-resource-num&gt;&lt;remote-database-name&gt;Scopus&lt;/remote-database-name&gt;&lt;/record&gt;&lt;/Cite&gt;&lt;/EndNote&gt;</w:instrText>
      </w:r>
      <w:r w:rsidRPr="0057620B">
        <w:rPr>
          <w:rFonts w:ascii="Arial" w:hAnsi="Arial" w:cs="Arial"/>
          <w:lang w:val="en-US"/>
        </w:rPr>
        <w:fldChar w:fldCharType="separate"/>
      </w:r>
      <w:r>
        <w:rPr>
          <w:rFonts w:ascii="Arial" w:hAnsi="Arial" w:cs="Arial"/>
          <w:noProof/>
          <w:lang w:val="en-US"/>
        </w:rPr>
        <w:t>[55]</w:t>
      </w:r>
      <w:r w:rsidRPr="0057620B">
        <w:rPr>
          <w:rFonts w:ascii="Arial" w:hAnsi="Arial" w:cs="Arial"/>
          <w:lang w:val="en-US"/>
        </w:rPr>
        <w:fldChar w:fldCharType="end"/>
      </w:r>
      <w:bookmarkEnd w:id="237"/>
      <w:r w:rsidRPr="0057620B">
        <w:rPr>
          <w:rFonts w:ascii="Arial" w:hAnsi="Arial" w:cs="Arial"/>
          <w:lang w:val="en-US"/>
        </w:rPr>
        <w:t xml:space="preserve">. Some aspects that they consider such as information sufficiency, competence (explanation corresponds to how I make decisions), confidence (explanation made me more confident about my decision), can also be applied to the NOC domain. </w:t>
      </w:r>
    </w:p>
    <w:p w14:paraId="281A3CFF" w14:textId="77777777" w:rsidR="00494B58" w:rsidRDefault="00494B58" w:rsidP="00494B58">
      <w:pPr>
        <w:pStyle w:val="Geenafstand"/>
        <w:spacing w:line="360" w:lineRule="auto"/>
        <w:rPr>
          <w:rFonts w:ascii="Arial" w:hAnsi="Arial" w:cs="Arial"/>
          <w:lang w:val="en-US"/>
        </w:rPr>
      </w:pPr>
    </w:p>
    <w:p w14:paraId="67F7C2E1" w14:textId="5D6BC492" w:rsidR="00494B58" w:rsidRDefault="00494B58" w:rsidP="00494B58">
      <w:pPr>
        <w:pStyle w:val="Geenafstand"/>
        <w:spacing w:line="360" w:lineRule="auto"/>
        <w:rPr>
          <w:rFonts w:ascii="Arial" w:hAnsi="Arial" w:cs="Arial"/>
          <w:lang w:val="en-US"/>
        </w:rPr>
      </w:pPr>
      <w:r>
        <w:rPr>
          <w:rFonts w:ascii="Arial" w:hAnsi="Arial" w:cs="Arial"/>
          <w:lang w:val="en-US"/>
        </w:rPr>
        <w:t xml:space="preserve">As a simple qualitative evaluation of the produced explanations, we analyzed if two </w:t>
      </w:r>
      <w:del w:id="238" w:author="Benschop, Corina" w:date="2021-05-27T22:55:00Z">
        <w:r w:rsidDel="00714224">
          <w:rPr>
            <w:rFonts w:ascii="Arial" w:hAnsi="Arial" w:cs="Arial"/>
            <w:lang w:val="en-US"/>
          </w:rPr>
          <w:delText>of the</w:delText>
        </w:r>
      </w:del>
      <w:ins w:id="239" w:author="Benschop, Corina" w:date="2021-05-27T22:55:00Z">
        <w:r w:rsidR="00714224">
          <w:rPr>
            <w:rFonts w:ascii="Arial" w:hAnsi="Arial" w:cs="Arial"/>
            <w:lang w:val="en-US"/>
          </w:rPr>
          <w:t>exemplar</w:t>
        </w:r>
      </w:ins>
      <w:r>
        <w:rPr>
          <w:rFonts w:ascii="Arial" w:hAnsi="Arial" w:cs="Arial"/>
          <w:lang w:val="en-US"/>
        </w:rPr>
        <w:t xml:space="preserve"> profiles and their explanations match intuition based on domain knowledge.</w:t>
      </w:r>
      <w:r w:rsidRPr="00494B58">
        <w:rPr>
          <w:rFonts w:ascii="Arial" w:hAnsi="Arial" w:cs="Arial"/>
          <w:lang w:val="en-US"/>
        </w:rPr>
        <w:t xml:space="preserve"> </w:t>
      </w:r>
    </w:p>
    <w:p w14:paraId="608E647A" w14:textId="5AF6907D" w:rsidR="00494B58" w:rsidRDefault="00494B58" w:rsidP="00494B58">
      <w:pPr>
        <w:pStyle w:val="Geenafstand"/>
        <w:spacing w:line="360" w:lineRule="auto"/>
        <w:rPr>
          <w:rFonts w:ascii="Arial" w:hAnsi="Arial" w:cs="Arial"/>
          <w:lang w:val="en-US"/>
        </w:rPr>
      </w:pPr>
      <w:r w:rsidRPr="002473CE">
        <w:rPr>
          <w:rFonts w:ascii="Arial" w:hAnsi="Arial" w:cs="Arial"/>
          <w:lang w:val="en-US"/>
        </w:rPr>
        <w:fldChar w:fldCharType="begin"/>
      </w:r>
      <w:r w:rsidRPr="002473CE">
        <w:rPr>
          <w:rFonts w:ascii="Arial" w:hAnsi="Arial" w:cs="Arial"/>
          <w:lang w:val="en-US"/>
        </w:rPr>
        <w:instrText xml:space="preserve"> REF _Ref72965815 \h </w:instrText>
      </w:r>
      <w:r>
        <w:rPr>
          <w:rFonts w:ascii="Arial" w:hAnsi="Arial" w:cs="Arial"/>
          <w:lang w:val="en-US"/>
        </w:rPr>
        <w:instrText xml:space="preserve"> \* MERGEFORMAT </w:instrText>
      </w:r>
      <w:r w:rsidRPr="002473CE">
        <w:rPr>
          <w:rFonts w:ascii="Arial" w:hAnsi="Arial" w:cs="Arial"/>
          <w:lang w:val="en-US"/>
        </w:rPr>
      </w:r>
      <w:r w:rsidRPr="002473CE">
        <w:rPr>
          <w:rFonts w:ascii="Arial" w:hAnsi="Arial" w:cs="Arial"/>
          <w:lang w:val="en-US"/>
        </w:rPr>
        <w:fldChar w:fldCharType="separate"/>
      </w:r>
      <w:r w:rsidRPr="002473CE">
        <w:rPr>
          <w:rFonts w:ascii="Arial" w:hAnsi="Arial" w:cs="Arial"/>
        </w:rPr>
        <w:t xml:space="preserve">Figure </w:t>
      </w:r>
      <w:r w:rsidRPr="002473CE">
        <w:rPr>
          <w:rFonts w:ascii="Arial" w:hAnsi="Arial" w:cs="Arial"/>
          <w:noProof/>
        </w:rPr>
        <w:t>3</w:t>
      </w:r>
      <w:r w:rsidRPr="002473CE">
        <w:rPr>
          <w:rFonts w:ascii="Arial" w:hAnsi="Arial" w:cs="Arial"/>
          <w:lang w:val="en-US"/>
        </w:rPr>
        <w:fldChar w:fldCharType="end"/>
      </w:r>
      <w:r>
        <w:rPr>
          <w:rFonts w:ascii="Arial" w:hAnsi="Arial" w:cs="Arial"/>
          <w:lang w:val="en-US"/>
        </w:rPr>
        <w:t xml:space="preserve"> shows </w:t>
      </w:r>
      <w:ins w:id="240" w:author="Benschop, Corina" w:date="2021-05-27T22:55:00Z">
        <w:r w:rsidR="00714224">
          <w:rPr>
            <w:rFonts w:ascii="Arial" w:hAnsi="Arial" w:cs="Arial"/>
            <w:lang w:val="en-US"/>
          </w:rPr>
          <w:t xml:space="preserve">the feature values of </w:t>
        </w:r>
      </w:ins>
      <w:r>
        <w:rPr>
          <w:rFonts w:ascii="Arial" w:hAnsi="Arial" w:cs="Arial"/>
          <w:lang w:val="en-US"/>
        </w:rPr>
        <w:t xml:space="preserve">a 3-person mixture profile with </w:t>
      </w:r>
      <w:del w:id="241" w:author="Benschop, Corina" w:date="2021-05-27T22:55:00Z">
        <w:r w:rsidDel="00714224">
          <w:rPr>
            <w:rFonts w:ascii="Arial" w:hAnsi="Arial" w:cs="Arial"/>
            <w:lang w:val="en-US"/>
          </w:rPr>
          <w:delText>a lot of missing alleles</w:delText>
        </w:r>
      </w:del>
      <w:ins w:id="242" w:author="Benschop, Corina" w:date="2021-05-27T22:55:00Z">
        <w:r w:rsidR="00714224">
          <w:rPr>
            <w:rFonts w:ascii="Arial" w:hAnsi="Arial" w:cs="Arial"/>
            <w:lang w:val="en-US"/>
          </w:rPr>
          <w:t>drop-out</w:t>
        </w:r>
      </w:ins>
      <w:r>
        <w:rPr>
          <w:rFonts w:ascii="Arial" w:hAnsi="Arial" w:cs="Arial"/>
          <w:lang w:val="en-US"/>
        </w:rPr>
        <w:t>. As such the TAC is quite low while the MAC is relatively high. This is accentuated by the number of peaks below 800 RFU</w:t>
      </w:r>
      <w:ins w:id="243" w:author="Benschop, Corina" w:date="2021-05-27T22:56:00Z">
        <w:r w:rsidR="00714224">
          <w:rPr>
            <w:rFonts w:ascii="Arial" w:hAnsi="Arial" w:cs="Arial"/>
            <w:lang w:val="en-US"/>
          </w:rPr>
          <w:t xml:space="preserve"> (the stochastic threshold </w:t>
        </w:r>
      </w:ins>
      <w:ins w:id="244" w:author="Benschop, Corina" w:date="2021-05-27T23:13:00Z">
        <w:r w:rsidR="00F93AEE">
          <w:rPr>
            <w:rFonts w:ascii="Arial" w:hAnsi="Arial" w:cs="Arial"/>
            <w:lang w:val="en-US"/>
          </w:rPr>
          <w:t>that applie</w:t>
        </w:r>
      </w:ins>
      <w:ins w:id="245" w:author="Benschop, Corina" w:date="2021-05-27T23:14:00Z">
        <w:r w:rsidR="00F93AEE">
          <w:rPr>
            <w:rFonts w:ascii="Arial" w:hAnsi="Arial" w:cs="Arial"/>
            <w:lang w:val="en-US"/>
          </w:rPr>
          <w:t>s</w:t>
        </w:r>
      </w:ins>
      <w:ins w:id="246" w:author="Benschop, Corina" w:date="2021-05-27T23:13:00Z">
        <w:r w:rsidR="00F93AEE">
          <w:rPr>
            <w:rFonts w:ascii="Arial" w:hAnsi="Arial" w:cs="Arial"/>
            <w:lang w:val="en-US"/>
          </w:rPr>
          <w:t xml:space="preserve"> to the data that was used</w:t>
        </w:r>
      </w:ins>
      <w:ins w:id="247" w:author="Benschop, Corina" w:date="2021-05-27T23:25:00Z">
        <w:r w:rsidR="00CF21A6">
          <w:rPr>
            <w:rFonts w:ascii="Arial" w:hAnsi="Arial" w:cs="Arial"/>
            <w:lang w:val="en-US"/>
          </w:rPr>
          <w:t xml:space="preserve"> in this study</w:t>
        </w:r>
      </w:ins>
      <w:ins w:id="248" w:author="Benschop, Corina" w:date="2021-05-27T23:13:00Z">
        <w:r w:rsidR="00F93AEE">
          <w:rPr>
            <w:rFonts w:ascii="Arial" w:hAnsi="Arial" w:cs="Arial"/>
            <w:lang w:val="en-US"/>
          </w:rPr>
          <w:t>)</w:t>
        </w:r>
      </w:ins>
      <w:r>
        <w:rPr>
          <w:rFonts w:ascii="Arial" w:hAnsi="Arial" w:cs="Arial"/>
          <w:lang w:val="en-US"/>
        </w:rPr>
        <w:t xml:space="preserve">, denoting a lower </w:t>
      </w:r>
      <w:commentRangeStart w:id="249"/>
      <w:r>
        <w:rPr>
          <w:rFonts w:ascii="Arial" w:hAnsi="Arial" w:cs="Arial"/>
          <w:lang w:val="en-US"/>
        </w:rPr>
        <w:t>qua</w:t>
      </w:r>
      <w:ins w:id="250" w:author="Benschop, Corina" w:date="2021-05-27T23:14:00Z">
        <w:r w:rsidR="00F93AEE">
          <w:rPr>
            <w:rFonts w:ascii="Arial" w:hAnsi="Arial" w:cs="Arial"/>
            <w:lang w:val="en-US"/>
          </w:rPr>
          <w:t>ntity</w:t>
        </w:r>
      </w:ins>
      <w:del w:id="251" w:author="Benschop, Corina" w:date="2021-05-27T23:14:00Z">
        <w:r w:rsidDel="00F93AEE">
          <w:rPr>
            <w:rFonts w:ascii="Arial" w:hAnsi="Arial" w:cs="Arial"/>
            <w:lang w:val="en-US"/>
          </w:rPr>
          <w:delText>lity</w:delText>
        </w:r>
      </w:del>
      <w:commentRangeEnd w:id="249"/>
      <w:r w:rsidR="00CF21A6">
        <w:rPr>
          <w:rStyle w:val="Verwijzingopmerking"/>
        </w:rPr>
        <w:commentReference w:id="249"/>
      </w:r>
      <w:r>
        <w:rPr>
          <w:rFonts w:ascii="Arial" w:hAnsi="Arial" w:cs="Arial"/>
          <w:lang w:val="en-US"/>
        </w:rPr>
        <w:t xml:space="preserve"> profile. To reach a prediction of 2 contributors, lots of large changes are required. The profile’s MAC and </w:t>
      </w:r>
      <w:ins w:id="252" w:author="Benschop, Corina" w:date="2021-05-27T23:15:00Z">
        <w:r w:rsidR="00F93AEE">
          <w:rPr>
            <w:rFonts w:ascii="Arial" w:hAnsi="Arial" w:cs="Arial"/>
            <w:lang w:val="en-US"/>
          </w:rPr>
          <w:t xml:space="preserve">number of </w:t>
        </w:r>
      </w:ins>
      <w:r>
        <w:rPr>
          <w:rFonts w:ascii="Arial" w:hAnsi="Arial" w:cs="Arial"/>
          <w:lang w:val="en-US"/>
        </w:rPr>
        <w:t>loci with 5-6 alleles need to be decreased as well as the number of peaks below 800 RFU. An expert noted that these are similar considerations that they would make to come to a conclusion of 2 donors.</w:t>
      </w:r>
      <w:r w:rsidRPr="00494B58">
        <w:rPr>
          <w:rFonts w:ascii="Arial" w:hAnsi="Arial" w:cs="Arial"/>
          <w:lang w:val="en-US"/>
        </w:rPr>
        <w:t xml:space="preserve"> </w:t>
      </w:r>
    </w:p>
    <w:p w14:paraId="11A2C4CD" w14:textId="1EC4D0F7" w:rsidR="00494B58" w:rsidRDefault="00494B58" w:rsidP="00494B58">
      <w:pPr>
        <w:pStyle w:val="Geenafstand"/>
        <w:spacing w:line="360" w:lineRule="auto"/>
        <w:rPr>
          <w:rFonts w:ascii="Arial" w:hAnsi="Arial" w:cs="Arial"/>
          <w:lang w:val="en-US"/>
        </w:rPr>
      </w:pPr>
      <w:r>
        <w:rPr>
          <w:rFonts w:ascii="Arial" w:hAnsi="Arial" w:cs="Arial"/>
          <w:lang w:val="en-US"/>
        </w:rPr>
        <w:lastRenderedPageBreak/>
        <w:t xml:space="preserve">In </w:t>
      </w:r>
      <w:r w:rsidRPr="00803DA7">
        <w:rPr>
          <w:rFonts w:ascii="Arial" w:hAnsi="Arial" w:cs="Arial"/>
          <w:lang w:val="en-US"/>
        </w:rPr>
        <w:fldChar w:fldCharType="begin"/>
      </w:r>
      <w:r w:rsidRPr="00803DA7">
        <w:rPr>
          <w:rFonts w:ascii="Arial" w:hAnsi="Arial" w:cs="Arial"/>
          <w:lang w:val="en-US"/>
        </w:rPr>
        <w:instrText xml:space="preserve"> REF _Ref72966371 \h </w:instrText>
      </w:r>
      <w:r>
        <w:rPr>
          <w:rFonts w:ascii="Arial" w:hAnsi="Arial" w:cs="Arial"/>
          <w:lang w:val="en-US"/>
        </w:rPr>
        <w:instrText xml:space="preserve"> \* MERGEFORMAT </w:instrText>
      </w:r>
      <w:r w:rsidRPr="00803DA7">
        <w:rPr>
          <w:rFonts w:ascii="Arial" w:hAnsi="Arial" w:cs="Arial"/>
          <w:lang w:val="en-US"/>
        </w:rPr>
      </w:r>
      <w:r w:rsidRPr="00803DA7">
        <w:rPr>
          <w:rFonts w:ascii="Arial" w:hAnsi="Arial" w:cs="Arial"/>
          <w:lang w:val="en-US"/>
        </w:rPr>
        <w:fldChar w:fldCharType="separate"/>
      </w:r>
      <w:r w:rsidRPr="00803DA7">
        <w:rPr>
          <w:rFonts w:ascii="Arial" w:hAnsi="Arial" w:cs="Arial"/>
        </w:rPr>
        <w:t xml:space="preserve">Figure </w:t>
      </w:r>
      <w:r w:rsidRPr="00803DA7">
        <w:rPr>
          <w:rFonts w:ascii="Arial" w:hAnsi="Arial" w:cs="Arial"/>
          <w:noProof/>
        </w:rPr>
        <w:t>4</w:t>
      </w:r>
      <w:r w:rsidRPr="00803DA7">
        <w:rPr>
          <w:rFonts w:ascii="Arial" w:hAnsi="Arial" w:cs="Arial"/>
          <w:lang w:val="en-US"/>
        </w:rPr>
        <w:fldChar w:fldCharType="end"/>
      </w:r>
      <w:r w:rsidRPr="00803DA7">
        <w:rPr>
          <w:rFonts w:ascii="Arial" w:hAnsi="Arial" w:cs="Arial"/>
          <w:lang w:val="en-US"/>
        </w:rPr>
        <w:t xml:space="preserve">, </w:t>
      </w:r>
      <w:r>
        <w:rPr>
          <w:rFonts w:ascii="Arial" w:hAnsi="Arial" w:cs="Arial"/>
          <w:lang w:val="en-US"/>
        </w:rPr>
        <w:t>we see another 3-person mixture. Except this time, the model has predicted it to have 4 contributors</w:t>
      </w:r>
      <w:ins w:id="253" w:author="Benschop, Corina" w:date="2021-05-27T23:30:00Z">
        <w:r w:rsidR="00894769">
          <w:rPr>
            <w:rFonts w:ascii="Arial" w:hAnsi="Arial" w:cs="Arial"/>
            <w:lang w:val="en-US"/>
          </w:rPr>
          <w:t xml:space="preserve"> (3.53 rounded up)</w:t>
        </w:r>
      </w:ins>
      <w:r>
        <w:rPr>
          <w:rFonts w:ascii="Arial" w:hAnsi="Arial" w:cs="Arial"/>
          <w:lang w:val="en-US"/>
        </w:rPr>
        <w:t>. It has rather high TAC and MAC values, but most noticeably has a large number of loci with 5 or 6 alleles. We see that to reach the correct prediction of 3 contributors, only the TAC value has to be lowered from 98 to 96. DNA</w:t>
      </w:r>
      <w:del w:id="254" w:author="Benschop, Corina" w:date="2021-05-27T23:31:00Z">
        <w:r w:rsidDel="00894769">
          <w:rPr>
            <w:rFonts w:ascii="Arial" w:hAnsi="Arial" w:cs="Arial"/>
            <w:lang w:val="en-US"/>
          </w:rPr>
          <w:delText>-</w:delText>
        </w:r>
      </w:del>
      <w:ins w:id="255" w:author="Benschop, Corina" w:date="2021-05-27T23:31:00Z">
        <w:r w:rsidR="00894769">
          <w:rPr>
            <w:rFonts w:ascii="Arial" w:hAnsi="Arial" w:cs="Arial"/>
            <w:lang w:val="en-US"/>
          </w:rPr>
          <w:t xml:space="preserve"> </w:t>
        </w:r>
      </w:ins>
      <w:r>
        <w:rPr>
          <w:rFonts w:ascii="Arial" w:hAnsi="Arial" w:cs="Arial"/>
          <w:lang w:val="en-US"/>
        </w:rPr>
        <w:t>experts would not make a different decision depending on such a small difference in TAC</w:t>
      </w:r>
      <w:del w:id="256" w:author="Benschop, Corina" w:date="2021-05-27T23:31:00Z">
        <w:r w:rsidDel="00894769">
          <w:rPr>
            <w:rFonts w:ascii="Arial" w:hAnsi="Arial" w:cs="Arial"/>
            <w:lang w:val="en-US"/>
          </w:rPr>
          <w:delText>-</w:delText>
        </w:r>
      </w:del>
      <w:ins w:id="257" w:author="Benschop, Corina" w:date="2021-05-27T23:31:00Z">
        <w:r w:rsidR="00894769">
          <w:rPr>
            <w:rFonts w:ascii="Arial" w:hAnsi="Arial" w:cs="Arial"/>
            <w:lang w:val="en-US"/>
          </w:rPr>
          <w:t xml:space="preserve"> </w:t>
        </w:r>
      </w:ins>
      <w:r>
        <w:rPr>
          <w:rFonts w:ascii="Arial" w:hAnsi="Arial" w:cs="Arial"/>
          <w:lang w:val="en-US"/>
        </w:rPr>
        <w:t>value, they always use ranges. As such, the experts begin to doubt whether or not the model made a correct decision.</w:t>
      </w:r>
    </w:p>
    <w:p w14:paraId="2E28349A" w14:textId="1CDE0E53" w:rsidR="00F61DED" w:rsidRDefault="00F61DED" w:rsidP="00F61DED">
      <w:pPr>
        <w:pStyle w:val="Bijschriftv1"/>
        <w:ind w:firstLine="0"/>
      </w:pPr>
    </w:p>
    <w:p w14:paraId="6AD97600" w14:textId="77777777" w:rsidR="00F61DED" w:rsidRDefault="00F61DED" w:rsidP="00F61DED">
      <w:pPr>
        <w:pStyle w:val="Bijschriftv1"/>
        <w:ind w:firstLine="0"/>
      </w:pPr>
    </w:p>
    <w:p w14:paraId="58ABDACE" w14:textId="1B1C9CDB" w:rsidR="00F61DED" w:rsidRDefault="00F61DED" w:rsidP="00F61DED">
      <w:pPr>
        <w:pStyle w:val="Bijschriftv1"/>
        <w:ind w:firstLine="0"/>
      </w:pPr>
      <w:r w:rsidRPr="00F61DED">
        <w:rPr>
          <w:i/>
          <w:noProof/>
          <w:lang w:val="en-US"/>
        </w:rPr>
        <w:drawing>
          <wp:anchor distT="0" distB="0" distL="114300" distR="114300" simplePos="0" relativeHeight="251658240" behindDoc="1" locked="0" layoutInCell="1" allowOverlap="1" wp14:anchorId="479307F4" wp14:editId="06CACCBA">
            <wp:simplePos x="0" y="0"/>
            <wp:positionH relativeFrom="column">
              <wp:posOffset>-443865</wp:posOffset>
            </wp:positionH>
            <wp:positionV relativeFrom="paragraph">
              <wp:posOffset>193</wp:posOffset>
            </wp:positionV>
            <wp:extent cx="6721475" cy="3210560"/>
            <wp:effectExtent l="0" t="0" r="3175" b="8890"/>
            <wp:wrapTight wrapText="bothSides">
              <wp:wrapPolygon edited="0">
                <wp:start x="0" y="0"/>
                <wp:lineTo x="0" y="21532"/>
                <wp:lineTo x="21549" y="21532"/>
                <wp:lineTo x="21549" y="0"/>
                <wp:lineTo x="0" y="0"/>
              </wp:wrapPolygon>
            </wp:wrapTight>
            <wp:docPr id="34" name="Afbeelding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721475" cy="32105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FF78921" w14:textId="7636D90A" w:rsidR="00F61DED" w:rsidRDefault="00F61DED" w:rsidP="00F61DED">
      <w:pPr>
        <w:pStyle w:val="Bijschriftv1"/>
        <w:ind w:firstLine="0"/>
      </w:pPr>
      <w:bookmarkStart w:id="258" w:name="_Ref72965815"/>
      <w:r w:rsidRPr="00F61DED">
        <w:t xml:space="preserve">Figure </w:t>
      </w:r>
      <w:fldSimple w:instr=" SEQ Figure \* ARABIC ">
        <w:r w:rsidRPr="00F61DED">
          <w:rPr>
            <w:noProof/>
          </w:rPr>
          <w:t>3</w:t>
        </w:r>
      </w:fldSimple>
      <w:bookmarkEnd w:id="258"/>
      <w:r w:rsidRPr="00F61DED">
        <w:t>: Visualization of a profile with 3 contributors, including correct prediction of 3 contributors, SHAP values on the left and a counterfactual example generated by ReCo for a prediction of 2 contributors on the right.</w:t>
      </w:r>
    </w:p>
    <w:p w14:paraId="31314267" w14:textId="77777777" w:rsidR="00F61DED" w:rsidRPr="00F61DED" w:rsidRDefault="00F61DED" w:rsidP="00F61DED">
      <w:pPr>
        <w:pStyle w:val="Bijschriftv1"/>
        <w:ind w:firstLine="0"/>
      </w:pPr>
    </w:p>
    <w:p w14:paraId="5710E61E" w14:textId="4A900CAC" w:rsidR="000C47FB" w:rsidRPr="00F61DED" w:rsidRDefault="00F61DED" w:rsidP="00F61DED">
      <w:pPr>
        <w:pStyle w:val="Bijschriftv1"/>
        <w:ind w:firstLine="0"/>
      </w:pPr>
      <w:r>
        <w:rPr>
          <w:noProof/>
          <w:lang w:val="en-US"/>
        </w:rPr>
        <w:lastRenderedPageBreak/>
        <w:drawing>
          <wp:anchor distT="0" distB="0" distL="114300" distR="114300" simplePos="0" relativeHeight="251659264" behindDoc="0" locked="0" layoutInCell="1" allowOverlap="1" wp14:anchorId="42C576C5" wp14:editId="5C431161">
            <wp:simplePos x="0" y="0"/>
            <wp:positionH relativeFrom="column">
              <wp:posOffset>-300355</wp:posOffset>
            </wp:positionH>
            <wp:positionV relativeFrom="paragraph">
              <wp:posOffset>131445</wp:posOffset>
            </wp:positionV>
            <wp:extent cx="6453505" cy="3197225"/>
            <wp:effectExtent l="0" t="0" r="4445" b="3175"/>
            <wp:wrapSquare wrapText="bothSides"/>
            <wp:docPr id="44" name="Afbeelding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453505" cy="31972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1D39C1C" w14:textId="77777777" w:rsidR="00F61DED" w:rsidRDefault="00F61DED" w:rsidP="00F61DED">
      <w:pPr>
        <w:pStyle w:val="Bijschriftv1"/>
        <w:ind w:firstLine="0"/>
      </w:pPr>
    </w:p>
    <w:p w14:paraId="2FF058C1" w14:textId="01ED25E6" w:rsidR="00F61DED" w:rsidRPr="0057620B" w:rsidRDefault="00F61DED" w:rsidP="00F61DED">
      <w:pPr>
        <w:pStyle w:val="Bijschriftv1"/>
        <w:ind w:firstLine="0"/>
        <w:rPr>
          <w:rFonts w:cs="Arial"/>
          <w:lang w:val="en-US"/>
        </w:rPr>
      </w:pPr>
      <w:bookmarkStart w:id="259" w:name="_Ref72966371"/>
      <w:r>
        <w:t xml:space="preserve">Figure </w:t>
      </w:r>
      <w:fldSimple w:instr=" SEQ Figure \* ARABIC ">
        <w:r>
          <w:rPr>
            <w:noProof/>
          </w:rPr>
          <w:t>4</w:t>
        </w:r>
      </w:fldSimple>
      <w:bookmarkEnd w:id="259"/>
      <w:r>
        <w:t xml:space="preserve">: </w:t>
      </w:r>
      <w:r w:rsidRPr="00AF5A0D">
        <w:t xml:space="preserve">Visualization of a profile with </w:t>
      </w:r>
      <w:r>
        <w:t>3</w:t>
      </w:r>
      <w:r w:rsidRPr="00AF5A0D">
        <w:t xml:space="preserve"> contributors, including </w:t>
      </w:r>
      <w:r>
        <w:t xml:space="preserve">incorrect </w:t>
      </w:r>
      <w:r w:rsidRPr="00AF5A0D">
        <w:t>prediction</w:t>
      </w:r>
      <w:r>
        <w:t xml:space="preserve"> of 4 contributors</w:t>
      </w:r>
      <w:r w:rsidRPr="00AF5A0D">
        <w:t xml:space="preserve">, SHAP values on the left and a counterfactual example generated by ReCo </w:t>
      </w:r>
      <w:r>
        <w:t xml:space="preserve">for a prediction of 3 contributors </w:t>
      </w:r>
      <w:r w:rsidRPr="00AF5A0D">
        <w:t>on the right.</w:t>
      </w:r>
    </w:p>
    <w:p w14:paraId="75949A3F" w14:textId="77777777" w:rsidR="002473CE" w:rsidRDefault="002473CE">
      <w:pPr>
        <w:rPr>
          <w:rFonts w:ascii="Arial" w:hAnsi="Arial" w:cs="Arial"/>
          <w:lang w:val="en-US"/>
        </w:rPr>
      </w:pPr>
    </w:p>
    <w:p w14:paraId="6F28C4D1" w14:textId="2855AB14" w:rsidR="00803DA7" w:rsidRDefault="00803DA7" w:rsidP="00494B58">
      <w:pPr>
        <w:rPr>
          <w:rFonts w:ascii="Arial" w:hAnsi="Arial" w:cs="Arial"/>
          <w:lang w:val="en-US"/>
        </w:rPr>
      </w:pPr>
    </w:p>
    <w:p w14:paraId="2EF78EEF" w14:textId="468B5341" w:rsidR="00F61DED" w:rsidRDefault="00F61DED" w:rsidP="00494B58">
      <w:pPr>
        <w:rPr>
          <w:rFonts w:ascii="Arial" w:hAnsi="Arial" w:cs="Arial"/>
          <w:lang w:val="en-US"/>
        </w:rPr>
      </w:pPr>
      <w:r>
        <w:rPr>
          <w:rFonts w:ascii="Arial" w:hAnsi="Arial" w:cs="Arial"/>
          <w:lang w:val="en-US"/>
        </w:rPr>
        <w:br w:type="page"/>
      </w:r>
    </w:p>
    <w:p w14:paraId="758D3C04" w14:textId="77777777" w:rsidR="00BE58C2" w:rsidRPr="0057620B" w:rsidRDefault="00BE58C2" w:rsidP="00494B58">
      <w:pPr>
        <w:pStyle w:val="Geenafstand"/>
        <w:spacing w:line="360" w:lineRule="auto"/>
        <w:ind w:firstLine="0"/>
        <w:rPr>
          <w:rFonts w:ascii="Arial" w:hAnsi="Arial" w:cs="Arial"/>
          <w:lang w:val="en-US"/>
        </w:rPr>
      </w:pPr>
    </w:p>
    <w:p w14:paraId="72884951" w14:textId="7D12A81F" w:rsidR="001237E6" w:rsidRPr="0057620B" w:rsidRDefault="001237E6" w:rsidP="001237E6">
      <w:pPr>
        <w:pStyle w:val="Geenafstand"/>
        <w:numPr>
          <w:ilvl w:val="1"/>
          <w:numId w:val="8"/>
        </w:numPr>
        <w:spacing w:line="360" w:lineRule="auto"/>
        <w:rPr>
          <w:rFonts w:ascii="Arial" w:hAnsi="Arial" w:cs="Arial"/>
          <w:i/>
          <w:iCs/>
          <w:lang w:val="en-US"/>
        </w:rPr>
      </w:pPr>
      <w:r>
        <w:rPr>
          <w:rFonts w:ascii="Arial" w:hAnsi="Arial" w:cs="Arial"/>
          <w:i/>
          <w:iCs/>
          <w:lang w:val="en-US"/>
        </w:rPr>
        <w:t>Future work</w:t>
      </w:r>
    </w:p>
    <w:p w14:paraId="00A1D6DE" w14:textId="7BA0FCB3" w:rsidR="005B2AAB" w:rsidRPr="0057620B" w:rsidRDefault="005B2AAB" w:rsidP="000024AD">
      <w:pPr>
        <w:pStyle w:val="Geenafstand"/>
        <w:spacing w:line="360" w:lineRule="auto"/>
        <w:ind w:firstLine="360"/>
        <w:rPr>
          <w:rFonts w:ascii="Arial" w:hAnsi="Arial" w:cs="Arial"/>
          <w:lang w:val="en-US"/>
        </w:rPr>
      </w:pPr>
    </w:p>
    <w:p w14:paraId="5E9CEF27" w14:textId="06C69687" w:rsidR="005B2AAB" w:rsidRDefault="005B2AAB" w:rsidP="005B2AAB">
      <w:pPr>
        <w:pStyle w:val="Geenafstand"/>
        <w:spacing w:line="360" w:lineRule="auto"/>
        <w:rPr>
          <w:rFonts w:ascii="Arial" w:hAnsi="Arial" w:cs="Arial"/>
          <w:lang w:val="en-US"/>
        </w:rPr>
      </w:pPr>
      <w:r w:rsidRPr="0057620B">
        <w:rPr>
          <w:rFonts w:ascii="Arial" w:hAnsi="Arial" w:cs="Arial"/>
          <w:lang w:val="en-US"/>
        </w:rPr>
        <w:t>Although the current implementation of ReCo is used for regression, it only requires minor adaptations to fit classification as well.</w:t>
      </w:r>
      <w:r w:rsidR="0009723C">
        <w:rPr>
          <w:rFonts w:ascii="Arial" w:hAnsi="Arial" w:cs="Arial"/>
          <w:lang w:val="en-US"/>
        </w:rPr>
        <w:t xml:space="preserve"> </w:t>
      </w:r>
    </w:p>
    <w:p w14:paraId="0B8966D4" w14:textId="77C68DDF" w:rsidR="00ED4634" w:rsidRPr="0057620B" w:rsidRDefault="00ED4634" w:rsidP="005B2AAB">
      <w:pPr>
        <w:pStyle w:val="Geenafstand"/>
        <w:spacing w:line="360" w:lineRule="auto"/>
        <w:rPr>
          <w:rFonts w:ascii="Arial" w:hAnsi="Arial" w:cs="Arial"/>
          <w:lang w:val="en-US"/>
        </w:rPr>
      </w:pPr>
      <w:r>
        <w:rPr>
          <w:rFonts w:ascii="Arial" w:hAnsi="Arial" w:cs="Arial"/>
          <w:lang w:val="en-US"/>
        </w:rPr>
        <w:t xml:space="preserve">One of the most exciting next steps would be to </w:t>
      </w:r>
      <w:r w:rsidR="00045F5F">
        <w:rPr>
          <w:rFonts w:ascii="Arial" w:hAnsi="Arial" w:cs="Arial"/>
          <w:lang w:val="en-US"/>
        </w:rPr>
        <w:t xml:space="preserve">incorporate our realism score into a sampling algorithm. In this way, the advantages of speed and closer distance to the input </w:t>
      </w:r>
      <w:r w:rsidR="00F61DED">
        <w:rPr>
          <w:rFonts w:ascii="Arial" w:hAnsi="Arial" w:cs="Arial"/>
          <w:lang w:val="en-US"/>
        </w:rPr>
        <w:t>could</w:t>
      </w:r>
      <w:r w:rsidR="00045F5F">
        <w:rPr>
          <w:rFonts w:ascii="Arial" w:hAnsi="Arial" w:cs="Arial"/>
          <w:lang w:val="en-US"/>
        </w:rPr>
        <w:t xml:space="preserve"> be obtained, while still generating instances with plausible feature combinations.</w:t>
      </w:r>
    </w:p>
    <w:p w14:paraId="6A0B5226" w14:textId="77777777" w:rsidR="005B2AAB" w:rsidRPr="0057620B" w:rsidRDefault="005B2AAB" w:rsidP="000024AD">
      <w:pPr>
        <w:pStyle w:val="Geenafstand"/>
        <w:spacing w:line="360" w:lineRule="auto"/>
        <w:ind w:firstLine="360"/>
        <w:rPr>
          <w:rFonts w:ascii="Arial" w:hAnsi="Arial" w:cs="Arial"/>
          <w:lang w:val="en-US"/>
        </w:rPr>
      </w:pPr>
    </w:p>
    <w:p w14:paraId="40E8C51D" w14:textId="77777777" w:rsidR="00DD340B" w:rsidRPr="0057620B" w:rsidRDefault="00DD340B" w:rsidP="00DD340B">
      <w:pPr>
        <w:pStyle w:val="Geenafstand"/>
        <w:spacing w:line="360" w:lineRule="auto"/>
        <w:rPr>
          <w:rFonts w:ascii="Arial" w:hAnsi="Arial" w:cs="Arial"/>
          <w:lang w:val="en-US"/>
        </w:rPr>
      </w:pPr>
    </w:p>
    <w:p w14:paraId="3CDECF23" w14:textId="77777777" w:rsidR="00DD340B" w:rsidRPr="0057620B" w:rsidRDefault="00DD340B" w:rsidP="00BF7187">
      <w:pPr>
        <w:pStyle w:val="Geenafstand"/>
        <w:spacing w:line="360" w:lineRule="auto"/>
        <w:rPr>
          <w:rFonts w:ascii="Arial" w:hAnsi="Arial" w:cs="Arial"/>
          <w:lang w:val="en-US"/>
        </w:rPr>
      </w:pPr>
    </w:p>
    <w:p w14:paraId="4ABD573E" w14:textId="77777777" w:rsidR="00275565" w:rsidRPr="0057620B" w:rsidRDefault="00C87F83" w:rsidP="00D43CC1">
      <w:pPr>
        <w:pStyle w:val="Geenafstand"/>
        <w:numPr>
          <w:ilvl w:val="0"/>
          <w:numId w:val="6"/>
        </w:numPr>
        <w:spacing w:line="360" w:lineRule="auto"/>
        <w:rPr>
          <w:rFonts w:ascii="Arial" w:hAnsi="Arial" w:cs="Arial"/>
          <w:b/>
          <w:lang w:val="en-US"/>
        </w:rPr>
      </w:pPr>
      <w:r w:rsidRPr="0057620B">
        <w:rPr>
          <w:rFonts w:ascii="Arial" w:hAnsi="Arial" w:cs="Arial"/>
          <w:b/>
          <w:lang w:val="en-US"/>
        </w:rPr>
        <w:t>C</w:t>
      </w:r>
      <w:r w:rsidR="00685923" w:rsidRPr="0057620B">
        <w:rPr>
          <w:rFonts w:ascii="Arial" w:hAnsi="Arial" w:cs="Arial"/>
          <w:b/>
          <w:lang w:val="en-US"/>
        </w:rPr>
        <w:t>onclu</w:t>
      </w:r>
      <w:r w:rsidR="008A2886" w:rsidRPr="0057620B">
        <w:rPr>
          <w:rFonts w:ascii="Arial" w:hAnsi="Arial" w:cs="Arial"/>
          <w:b/>
          <w:lang w:val="en-US"/>
        </w:rPr>
        <w:t>sion</w:t>
      </w:r>
    </w:p>
    <w:p w14:paraId="1F718502" w14:textId="64E7544A" w:rsidR="004B08EA" w:rsidRDefault="00295D0B" w:rsidP="00245B21">
      <w:pPr>
        <w:pStyle w:val="Geenafstand"/>
        <w:spacing w:line="360" w:lineRule="auto"/>
        <w:ind w:firstLine="360"/>
        <w:rPr>
          <w:rFonts w:ascii="Arial" w:hAnsi="Arial" w:cs="Arial"/>
          <w:lang w:val="en-US"/>
        </w:rPr>
      </w:pPr>
      <w:r w:rsidRPr="0057620B">
        <w:rPr>
          <w:rFonts w:ascii="Arial" w:hAnsi="Arial" w:cs="Arial"/>
          <w:lang w:val="en-US"/>
        </w:rPr>
        <w:t xml:space="preserve">This study describes </w:t>
      </w:r>
    </w:p>
    <w:p w14:paraId="199976AC" w14:textId="77777777" w:rsidR="00D702EE" w:rsidRPr="0057620B" w:rsidRDefault="00D702EE" w:rsidP="00245B21">
      <w:pPr>
        <w:pStyle w:val="Geenafstand"/>
        <w:spacing w:line="360" w:lineRule="auto"/>
        <w:ind w:firstLine="360"/>
        <w:rPr>
          <w:rFonts w:ascii="Arial" w:hAnsi="Arial" w:cs="Arial"/>
          <w:lang w:val="en-US"/>
        </w:rPr>
      </w:pPr>
    </w:p>
    <w:p w14:paraId="61085D30" w14:textId="77777777" w:rsidR="006D362C" w:rsidRPr="0057620B" w:rsidRDefault="006D362C" w:rsidP="007D0590">
      <w:pPr>
        <w:pStyle w:val="Geenafstand"/>
        <w:spacing w:line="360" w:lineRule="auto"/>
        <w:rPr>
          <w:rFonts w:ascii="Arial" w:hAnsi="Arial" w:cs="Arial"/>
          <w:b/>
          <w:lang w:val="en-US"/>
        </w:rPr>
      </w:pPr>
      <w:r w:rsidRPr="0057620B">
        <w:rPr>
          <w:rFonts w:ascii="Arial" w:hAnsi="Arial" w:cs="Arial"/>
          <w:b/>
          <w:lang w:val="en-US"/>
        </w:rPr>
        <w:t>Acknowledgements</w:t>
      </w:r>
    </w:p>
    <w:p w14:paraId="2855920F" w14:textId="727B66D0" w:rsidR="00BF0314" w:rsidRPr="0057620B" w:rsidRDefault="0011186C" w:rsidP="00245B21">
      <w:pPr>
        <w:pStyle w:val="Geenafstand"/>
        <w:spacing w:line="360" w:lineRule="auto"/>
        <w:ind w:firstLine="360"/>
        <w:rPr>
          <w:rFonts w:ascii="Arial" w:hAnsi="Arial" w:cs="Arial"/>
          <w:lang w:val="en-US"/>
        </w:rPr>
      </w:pPr>
      <w:r w:rsidRPr="0057620B">
        <w:rPr>
          <w:rFonts w:ascii="Arial" w:hAnsi="Arial" w:cs="Arial"/>
          <w:lang w:val="en-US"/>
        </w:rPr>
        <w:t xml:space="preserve">We are </w:t>
      </w:r>
      <w:r w:rsidR="00BE6EC5" w:rsidRPr="0057620B">
        <w:rPr>
          <w:rFonts w:ascii="Arial" w:hAnsi="Arial" w:cs="Arial"/>
          <w:lang w:val="en-US"/>
        </w:rPr>
        <w:t xml:space="preserve">thankful to </w:t>
      </w:r>
      <w:r w:rsidR="000D78AE" w:rsidRPr="0057620B">
        <w:rPr>
          <w:rFonts w:ascii="Arial" w:hAnsi="Arial" w:cs="Arial"/>
          <w:lang w:val="en-US"/>
        </w:rPr>
        <w:t>Corina Benschop for insightful discussions, J</w:t>
      </w:r>
      <w:r w:rsidR="00F622D7" w:rsidRPr="0057620B">
        <w:rPr>
          <w:rFonts w:ascii="Arial" w:hAnsi="Arial" w:cs="Arial"/>
          <w:lang w:val="en-US"/>
        </w:rPr>
        <w:t>erry</w:t>
      </w:r>
      <w:r w:rsidR="000D78AE" w:rsidRPr="0057620B">
        <w:rPr>
          <w:rFonts w:ascii="Arial" w:hAnsi="Arial" w:cs="Arial"/>
          <w:lang w:val="en-US"/>
        </w:rPr>
        <w:t xml:space="preserve"> </w:t>
      </w:r>
      <w:r w:rsidR="00865C32">
        <w:rPr>
          <w:rFonts w:ascii="Arial" w:hAnsi="Arial" w:cs="Arial"/>
          <w:lang w:val="en-US"/>
        </w:rPr>
        <w:t xml:space="preserve">Hoogenboom </w:t>
      </w:r>
      <w:r w:rsidR="000D78AE" w:rsidRPr="0057620B">
        <w:rPr>
          <w:rFonts w:ascii="Arial" w:hAnsi="Arial" w:cs="Arial"/>
          <w:lang w:val="en-US"/>
        </w:rPr>
        <w:t>for sampling 5000 DNA mixtures,</w:t>
      </w:r>
      <w:r w:rsidR="00245B21">
        <w:rPr>
          <w:rFonts w:ascii="Arial" w:hAnsi="Arial" w:cs="Arial"/>
          <w:lang w:val="en-US"/>
        </w:rPr>
        <w:t xml:space="preserve"> and</w:t>
      </w:r>
      <w:r w:rsidR="000D78AE" w:rsidRPr="0057620B">
        <w:rPr>
          <w:rFonts w:ascii="Arial" w:hAnsi="Arial" w:cs="Arial"/>
          <w:lang w:val="en-US"/>
        </w:rPr>
        <w:t xml:space="preserve"> </w:t>
      </w:r>
      <w:r w:rsidR="00245B21">
        <w:rPr>
          <w:rFonts w:ascii="Arial" w:hAnsi="Arial" w:cs="Arial"/>
          <w:lang w:val="en-US"/>
        </w:rPr>
        <w:t xml:space="preserve">the NFI group </w:t>
      </w:r>
      <w:proofErr w:type="spellStart"/>
      <w:r w:rsidR="000D78AE" w:rsidRPr="0057620B">
        <w:rPr>
          <w:rFonts w:ascii="Arial" w:hAnsi="Arial" w:cs="Arial"/>
          <w:lang w:val="en-US"/>
        </w:rPr>
        <w:t>BiS</w:t>
      </w:r>
      <w:proofErr w:type="spellEnd"/>
      <w:r w:rsidR="000D78AE" w:rsidRPr="0057620B">
        <w:rPr>
          <w:rFonts w:ascii="Arial" w:hAnsi="Arial" w:cs="Arial"/>
          <w:lang w:val="en-US"/>
        </w:rPr>
        <w:t xml:space="preserve"> for participating in the user studies</w:t>
      </w:r>
      <w:r w:rsidR="00245B21">
        <w:rPr>
          <w:rFonts w:ascii="Arial" w:hAnsi="Arial" w:cs="Arial"/>
          <w:lang w:val="en-US"/>
        </w:rPr>
        <w:t>.</w:t>
      </w:r>
    </w:p>
    <w:p w14:paraId="75D12130" w14:textId="77777777" w:rsidR="00980971" w:rsidRPr="0057620B" w:rsidRDefault="00980971" w:rsidP="00531D03">
      <w:pPr>
        <w:pStyle w:val="Geenafstand"/>
        <w:spacing w:line="360" w:lineRule="auto"/>
        <w:rPr>
          <w:rFonts w:ascii="Arial" w:hAnsi="Arial" w:cs="Arial"/>
          <w:lang w:val="en-US"/>
        </w:rPr>
      </w:pPr>
    </w:p>
    <w:p w14:paraId="72F3232C" w14:textId="77777777" w:rsidR="00CC095C" w:rsidRPr="00245B21" w:rsidRDefault="00CC095C" w:rsidP="00531D03">
      <w:pPr>
        <w:rPr>
          <w:rFonts w:ascii="Arial" w:hAnsi="Arial" w:cs="Arial"/>
          <w:b/>
          <w:sz w:val="20"/>
          <w:szCs w:val="20"/>
          <w:lang w:val="en-US"/>
        </w:rPr>
      </w:pPr>
      <w:r w:rsidRPr="00245B21">
        <w:rPr>
          <w:rFonts w:ascii="Arial" w:hAnsi="Arial" w:cs="Arial"/>
          <w:b/>
          <w:sz w:val="20"/>
          <w:szCs w:val="20"/>
          <w:lang w:val="en-US"/>
        </w:rPr>
        <w:t>References</w:t>
      </w:r>
    </w:p>
    <w:p w14:paraId="48CAC64C" w14:textId="77777777" w:rsidR="00650B51" w:rsidRPr="00650B51" w:rsidRDefault="00FC17CD" w:rsidP="00650B51">
      <w:pPr>
        <w:pStyle w:val="EndNoteBibliography"/>
        <w:ind w:left="720" w:hanging="720"/>
      </w:pPr>
      <w:r w:rsidRPr="00245B21">
        <w:rPr>
          <w:rFonts w:ascii="Arial" w:hAnsi="Arial" w:cs="Arial"/>
          <w:sz w:val="20"/>
          <w:szCs w:val="20"/>
        </w:rPr>
        <w:fldChar w:fldCharType="begin"/>
      </w:r>
      <w:r w:rsidRPr="00245B21">
        <w:rPr>
          <w:rFonts w:ascii="Arial" w:hAnsi="Arial" w:cs="Arial"/>
          <w:sz w:val="20"/>
          <w:szCs w:val="20"/>
        </w:rPr>
        <w:instrText xml:space="preserve"> ADDIN EN.REFLIST </w:instrText>
      </w:r>
      <w:r w:rsidRPr="00245B21">
        <w:rPr>
          <w:rFonts w:ascii="Arial" w:hAnsi="Arial" w:cs="Arial"/>
          <w:sz w:val="20"/>
          <w:szCs w:val="20"/>
        </w:rPr>
        <w:fldChar w:fldCharType="separate"/>
      </w:r>
      <w:r w:rsidR="00650B51" w:rsidRPr="00650B51">
        <w:t>1.</w:t>
      </w:r>
      <w:r w:rsidR="00650B51" w:rsidRPr="00650B51">
        <w:tab/>
        <w:t xml:space="preserve">Coble, M.D., et al., </w:t>
      </w:r>
      <w:r w:rsidR="00650B51" w:rsidRPr="00650B51">
        <w:rPr>
          <w:i/>
        </w:rPr>
        <w:t>Uncertainty in the number of contributors in the proposed new CODIS set.</w:t>
      </w:r>
      <w:r w:rsidR="00650B51" w:rsidRPr="00650B51">
        <w:t xml:space="preserve"> Forensic Science International: Genetics, 2015. </w:t>
      </w:r>
      <w:r w:rsidR="00650B51" w:rsidRPr="00650B51">
        <w:rPr>
          <w:b/>
        </w:rPr>
        <w:t>19</w:t>
      </w:r>
      <w:r w:rsidR="00650B51" w:rsidRPr="00650B51">
        <w:t>: p. 207-211.</w:t>
      </w:r>
    </w:p>
    <w:p w14:paraId="02658467" w14:textId="77777777" w:rsidR="00650B51" w:rsidRPr="00650B51" w:rsidRDefault="00650B51" w:rsidP="00650B51">
      <w:pPr>
        <w:pStyle w:val="EndNoteBibliography"/>
        <w:ind w:left="720" w:hanging="720"/>
      </w:pPr>
      <w:r w:rsidRPr="00650B51">
        <w:t>2.</w:t>
      </w:r>
      <w:r w:rsidRPr="00650B51">
        <w:tab/>
        <w:t xml:space="preserve">Benschop, C.C.G., et al., </w:t>
      </w:r>
      <w:r w:rsidRPr="00650B51">
        <w:rPr>
          <w:i/>
        </w:rPr>
        <w:t>The effect of varying the number of contributors on likelihood ratios for complex DNA mixtures.</w:t>
      </w:r>
      <w:r w:rsidRPr="00650B51">
        <w:t xml:space="preserve"> Forensic Science International: Genetics, 2015. </w:t>
      </w:r>
      <w:r w:rsidRPr="00650B51">
        <w:rPr>
          <w:b/>
        </w:rPr>
        <w:t>19</w:t>
      </w:r>
      <w:r w:rsidRPr="00650B51">
        <w:t>: p. 92-99.</w:t>
      </w:r>
    </w:p>
    <w:p w14:paraId="396F19C9" w14:textId="77777777" w:rsidR="00650B51" w:rsidRPr="00650B51" w:rsidRDefault="00650B51" w:rsidP="00650B51">
      <w:pPr>
        <w:pStyle w:val="EndNoteBibliography"/>
        <w:ind w:left="720" w:hanging="720"/>
      </w:pPr>
      <w:r w:rsidRPr="00650B51">
        <w:t>3.</w:t>
      </w:r>
      <w:r w:rsidRPr="00650B51">
        <w:tab/>
        <w:t xml:space="preserve">Haned, H., et al., </w:t>
      </w:r>
      <w:r w:rsidRPr="00650B51">
        <w:rPr>
          <w:i/>
        </w:rPr>
        <w:t>Estimating the Number of Contributors to Forensic DNA Mixtures: Does Maximum Likelihood Perform Better Than Maximum Allele Count?</w:t>
      </w:r>
      <w:r w:rsidRPr="00650B51">
        <w:t xml:space="preserve"> Journal of Forensic Sciences, 2011. </w:t>
      </w:r>
      <w:r w:rsidRPr="00650B51">
        <w:rPr>
          <w:b/>
        </w:rPr>
        <w:t>56</w:t>
      </w:r>
      <w:r w:rsidRPr="00650B51">
        <w:t>(1): p. 23-28.</w:t>
      </w:r>
    </w:p>
    <w:p w14:paraId="7C149281" w14:textId="77777777" w:rsidR="00650B51" w:rsidRPr="00650B51" w:rsidRDefault="00650B51" w:rsidP="00650B51">
      <w:pPr>
        <w:pStyle w:val="EndNoteBibliography"/>
        <w:ind w:left="720" w:hanging="720"/>
      </w:pPr>
      <w:r w:rsidRPr="00650B51">
        <w:t>4.</w:t>
      </w:r>
      <w:r w:rsidRPr="00650B51">
        <w:tab/>
        <w:t xml:space="preserve">Biedermann, A., et al., </w:t>
      </w:r>
      <w:r w:rsidRPr="00650B51">
        <w:rPr>
          <w:i/>
        </w:rPr>
        <w:t>Inference about the number of contributors to a DNA mixture: Comparative analyses of a Bayesian network approach and the maximum allele count method.</w:t>
      </w:r>
      <w:r w:rsidRPr="00650B51">
        <w:t xml:space="preserve"> Forensic Science International: Genetics, 2012. </w:t>
      </w:r>
      <w:r w:rsidRPr="00650B51">
        <w:rPr>
          <w:b/>
        </w:rPr>
        <w:t>6</w:t>
      </w:r>
      <w:r w:rsidRPr="00650B51">
        <w:t>(6): p. 689-696.</w:t>
      </w:r>
    </w:p>
    <w:p w14:paraId="4BE7064D" w14:textId="77777777" w:rsidR="00650B51" w:rsidRPr="00650B51" w:rsidRDefault="00650B51" w:rsidP="00650B51">
      <w:pPr>
        <w:pStyle w:val="EndNoteBibliography"/>
        <w:ind w:left="720" w:hanging="720"/>
      </w:pPr>
      <w:r w:rsidRPr="00650B51">
        <w:t>5.</w:t>
      </w:r>
      <w:r w:rsidRPr="00650B51">
        <w:tab/>
        <w:t xml:space="preserve">Paoletti, D.R., et al., </w:t>
      </w:r>
      <w:r w:rsidRPr="00650B51">
        <w:rPr>
          <w:i/>
        </w:rPr>
        <w:t>Inferring the Number of Contributors to Mixed DNA Profiles.</w:t>
      </w:r>
      <w:r w:rsidRPr="00650B51">
        <w:t xml:space="preserve"> IEEE/ACM Transactions on Computational Biology and Bioinformatics, 2012. </w:t>
      </w:r>
      <w:r w:rsidRPr="00650B51">
        <w:rPr>
          <w:b/>
        </w:rPr>
        <w:t>9</w:t>
      </w:r>
      <w:r w:rsidRPr="00650B51">
        <w:t>(1): p. 113-122.</w:t>
      </w:r>
    </w:p>
    <w:p w14:paraId="37ACE4EE" w14:textId="77777777" w:rsidR="00650B51" w:rsidRPr="00650B51" w:rsidRDefault="00650B51" w:rsidP="00650B51">
      <w:pPr>
        <w:pStyle w:val="EndNoteBibliography"/>
        <w:ind w:left="720" w:hanging="720"/>
      </w:pPr>
      <w:r w:rsidRPr="00650B51">
        <w:t>6.</w:t>
      </w:r>
      <w:r w:rsidRPr="00650B51">
        <w:tab/>
        <w:t xml:space="preserve">Young, B.A., et al., </w:t>
      </w:r>
      <w:r w:rsidRPr="00650B51">
        <w:rPr>
          <w:i/>
        </w:rPr>
        <w:t>Estimating number of contributors in massively parallel sequencing data of STR loci.</w:t>
      </w:r>
      <w:r w:rsidRPr="00650B51">
        <w:t xml:space="preserve"> Forensic Science International: Genetics, 2019. </w:t>
      </w:r>
      <w:r w:rsidRPr="00650B51">
        <w:rPr>
          <w:b/>
        </w:rPr>
        <w:t>38</w:t>
      </w:r>
      <w:r w:rsidRPr="00650B51">
        <w:t>: p. 15-22.</w:t>
      </w:r>
    </w:p>
    <w:p w14:paraId="696A578A" w14:textId="77777777" w:rsidR="00650B51" w:rsidRPr="00650B51" w:rsidRDefault="00650B51" w:rsidP="00650B51">
      <w:pPr>
        <w:pStyle w:val="EndNoteBibliography"/>
        <w:ind w:left="720" w:hanging="720"/>
      </w:pPr>
      <w:r w:rsidRPr="00650B51">
        <w:t>7.</w:t>
      </w:r>
      <w:r w:rsidRPr="00650B51">
        <w:tab/>
        <w:t xml:space="preserve">Grgicak, C.M., et al., </w:t>
      </w:r>
      <w:r w:rsidRPr="00650B51">
        <w:rPr>
          <w:i/>
        </w:rPr>
        <w:t>A large-scale validation of NOCIt's a posteriori probability of the number of contributors and its integration into forensic interpretation pipelines.</w:t>
      </w:r>
      <w:r w:rsidRPr="00650B51">
        <w:t xml:space="preserve"> Forensic Science International: Genetics, 2020. </w:t>
      </w:r>
      <w:r w:rsidRPr="00650B51">
        <w:rPr>
          <w:b/>
        </w:rPr>
        <w:t>47</w:t>
      </w:r>
      <w:r w:rsidRPr="00650B51">
        <w:t>.</w:t>
      </w:r>
    </w:p>
    <w:p w14:paraId="064BD3DF" w14:textId="77777777" w:rsidR="00650B51" w:rsidRPr="00650B51" w:rsidRDefault="00650B51" w:rsidP="00650B51">
      <w:pPr>
        <w:pStyle w:val="EndNoteBibliography"/>
        <w:ind w:left="720" w:hanging="720"/>
      </w:pPr>
      <w:r w:rsidRPr="00650B51">
        <w:t>8.</w:t>
      </w:r>
      <w:r w:rsidRPr="00650B51">
        <w:tab/>
        <w:t xml:space="preserve">Swaminathan, H., et al., </w:t>
      </w:r>
      <w:r w:rsidRPr="00650B51">
        <w:rPr>
          <w:i/>
        </w:rPr>
        <w:t>NOCIt: A computational method to infer the number of contributors to DNA samples analyzed by STR genotyping.</w:t>
      </w:r>
      <w:r w:rsidRPr="00650B51">
        <w:t xml:space="preserve"> Forensic Science International: Genetics, 2015. </w:t>
      </w:r>
      <w:r w:rsidRPr="00650B51">
        <w:rPr>
          <w:b/>
        </w:rPr>
        <w:t>16</w:t>
      </w:r>
      <w:r w:rsidRPr="00650B51">
        <w:t>: p. 172-180.</w:t>
      </w:r>
    </w:p>
    <w:p w14:paraId="2A093C16" w14:textId="77777777" w:rsidR="00650B51" w:rsidRPr="00650B51" w:rsidRDefault="00650B51" w:rsidP="00650B51">
      <w:pPr>
        <w:pStyle w:val="EndNoteBibliography"/>
        <w:ind w:left="720" w:hanging="720"/>
      </w:pPr>
      <w:r w:rsidRPr="00650B51">
        <w:t>9.</w:t>
      </w:r>
      <w:r w:rsidRPr="00650B51">
        <w:tab/>
        <w:t xml:space="preserve">Benschop, C., A. Backx, and T. Sijen, </w:t>
      </w:r>
      <w:r w:rsidRPr="00650B51">
        <w:rPr>
          <w:i/>
        </w:rPr>
        <w:t>Automated estimation of the number of contributors in autosomal STR profiles.</w:t>
      </w:r>
      <w:r w:rsidRPr="00650B51">
        <w:t xml:space="preserve"> Forensic Science International: Genetics Supplement Series, 2019. </w:t>
      </w:r>
      <w:r w:rsidRPr="00650B51">
        <w:rPr>
          <w:b/>
        </w:rPr>
        <w:t>7</w:t>
      </w:r>
      <w:r w:rsidRPr="00650B51">
        <w:t>.</w:t>
      </w:r>
    </w:p>
    <w:p w14:paraId="10C2A725" w14:textId="77777777" w:rsidR="00650B51" w:rsidRPr="00650B51" w:rsidRDefault="00650B51" w:rsidP="00650B51">
      <w:pPr>
        <w:pStyle w:val="EndNoteBibliography"/>
        <w:ind w:left="720" w:hanging="720"/>
      </w:pPr>
      <w:r w:rsidRPr="00650B51">
        <w:t>10.</w:t>
      </w:r>
      <w:r w:rsidRPr="00650B51">
        <w:tab/>
        <w:t xml:space="preserve">Coble, M.D. and J.-A. Bright, </w:t>
      </w:r>
      <w:r w:rsidRPr="00650B51">
        <w:rPr>
          <w:i/>
        </w:rPr>
        <w:t>Probabilistic genotyping software: An overview.</w:t>
      </w:r>
      <w:r w:rsidRPr="00650B51">
        <w:t xml:space="preserve"> Forensic Science International: Genetics, 2019. </w:t>
      </w:r>
      <w:r w:rsidRPr="00650B51">
        <w:rPr>
          <w:b/>
        </w:rPr>
        <w:t>38</w:t>
      </w:r>
      <w:r w:rsidRPr="00650B51">
        <w:t>: p. 219-224.</w:t>
      </w:r>
    </w:p>
    <w:p w14:paraId="466AA764" w14:textId="77777777" w:rsidR="00650B51" w:rsidRPr="00650B51" w:rsidRDefault="00650B51" w:rsidP="00650B51">
      <w:pPr>
        <w:pStyle w:val="EndNoteBibliography"/>
        <w:ind w:left="720" w:hanging="720"/>
      </w:pPr>
      <w:r w:rsidRPr="00650B51">
        <w:lastRenderedPageBreak/>
        <w:t>11.</w:t>
      </w:r>
      <w:r w:rsidRPr="00650B51">
        <w:tab/>
        <w:t xml:space="preserve">Taylor, D., J.-A. Bright, and J. Buckleton, </w:t>
      </w:r>
      <w:r w:rsidRPr="00650B51">
        <w:rPr>
          <w:i/>
        </w:rPr>
        <w:t>Interpreting forensic DNA profiling evidence without specifying the number of contributors.</w:t>
      </w:r>
      <w:r w:rsidRPr="00650B51">
        <w:t xml:space="preserve"> Forensic Science International: Genetics, 2014. </w:t>
      </w:r>
      <w:r w:rsidRPr="00650B51">
        <w:rPr>
          <w:b/>
        </w:rPr>
        <w:t>13</w:t>
      </w:r>
      <w:r w:rsidRPr="00650B51">
        <w:t>: p. 269-280.</w:t>
      </w:r>
    </w:p>
    <w:p w14:paraId="03028B97" w14:textId="77777777" w:rsidR="00650B51" w:rsidRPr="00650B51" w:rsidRDefault="00650B51" w:rsidP="00650B51">
      <w:pPr>
        <w:pStyle w:val="EndNoteBibliography"/>
        <w:ind w:left="720" w:hanging="720"/>
      </w:pPr>
      <w:r w:rsidRPr="00650B51">
        <w:t>12.</w:t>
      </w:r>
      <w:r w:rsidRPr="00650B51">
        <w:tab/>
        <w:t xml:space="preserve">Bleka, Ø., G. Storvik, and P. Gill, </w:t>
      </w:r>
      <w:r w:rsidRPr="00650B51">
        <w:rPr>
          <w:i/>
        </w:rPr>
        <w:t>EuroForMix: An open source software based on a continuous model to evaluate STR DNA profiles from a mixture of contributors with artefacts.</w:t>
      </w:r>
      <w:r w:rsidRPr="00650B51">
        <w:t xml:space="preserve"> Forensic Science International: Genetics, 2016. </w:t>
      </w:r>
      <w:r w:rsidRPr="00650B51">
        <w:rPr>
          <w:b/>
        </w:rPr>
        <w:t>21</w:t>
      </w:r>
      <w:r w:rsidRPr="00650B51">
        <w:t>: p. 35-44.</w:t>
      </w:r>
    </w:p>
    <w:p w14:paraId="2A8358D8" w14:textId="77777777" w:rsidR="00650B51" w:rsidRPr="00650B51" w:rsidRDefault="00650B51" w:rsidP="00650B51">
      <w:pPr>
        <w:pStyle w:val="EndNoteBibliography"/>
        <w:ind w:left="720" w:hanging="720"/>
      </w:pPr>
      <w:r w:rsidRPr="00650B51">
        <w:t>13.</w:t>
      </w:r>
      <w:r w:rsidRPr="00650B51">
        <w:tab/>
        <w:t xml:space="preserve">Benschop, C.C.G., et al., </w:t>
      </w:r>
      <w:r w:rsidRPr="00650B51">
        <w:rPr>
          <w:i/>
        </w:rPr>
        <w:t>Multi-laboratory validation of DNAxs including the statistical library DNAStatistX.</w:t>
      </w:r>
      <w:r w:rsidRPr="00650B51">
        <w:t xml:space="preserve"> Forensic Science International: Genetics, 2020. </w:t>
      </w:r>
      <w:r w:rsidRPr="00650B51">
        <w:rPr>
          <w:b/>
        </w:rPr>
        <w:t>49</w:t>
      </w:r>
      <w:r w:rsidRPr="00650B51">
        <w:t>: p. 102390.</w:t>
      </w:r>
    </w:p>
    <w:p w14:paraId="4B94CA71" w14:textId="77777777" w:rsidR="00650B51" w:rsidRPr="00650B51" w:rsidRDefault="00650B51" w:rsidP="00650B51">
      <w:pPr>
        <w:pStyle w:val="EndNoteBibliography"/>
        <w:ind w:left="720" w:hanging="720"/>
      </w:pPr>
      <w:r w:rsidRPr="00650B51">
        <w:t>14.</w:t>
      </w:r>
      <w:r w:rsidRPr="00650B51">
        <w:tab/>
        <w:t xml:space="preserve">Benschop, C.C.G., et al., </w:t>
      </w:r>
      <w:r w:rsidRPr="00650B51">
        <w:rPr>
          <w:i/>
        </w:rPr>
        <w:t>An assessment of the performance of the probabilistic genotyping software EuroForMix: Trends in likelihood ratios and analysis of Type I &amp; II errors.</w:t>
      </w:r>
      <w:r w:rsidRPr="00650B51">
        <w:t xml:space="preserve"> Forensic Science International: Genetics, 2019. </w:t>
      </w:r>
      <w:r w:rsidRPr="00650B51">
        <w:rPr>
          <w:b/>
        </w:rPr>
        <w:t>42</w:t>
      </w:r>
      <w:r w:rsidRPr="00650B51">
        <w:t>: p. 31-38.</w:t>
      </w:r>
    </w:p>
    <w:p w14:paraId="0977EF97" w14:textId="77777777" w:rsidR="00650B51" w:rsidRPr="00650B51" w:rsidRDefault="00650B51" w:rsidP="00650B51">
      <w:pPr>
        <w:pStyle w:val="EndNoteBibliography"/>
        <w:ind w:left="720" w:hanging="720"/>
      </w:pPr>
      <w:r w:rsidRPr="00650B51">
        <w:t>15.</w:t>
      </w:r>
      <w:r w:rsidRPr="00650B51">
        <w:tab/>
        <w:t xml:space="preserve">Bille, T., et al., </w:t>
      </w:r>
      <w:r w:rsidRPr="00650B51">
        <w:rPr>
          <w:i/>
        </w:rPr>
        <w:t>Interpreting a major component from a mixed DNA profile with an unknown number of minor contributors.</w:t>
      </w:r>
      <w:r w:rsidRPr="00650B51">
        <w:t xml:space="preserve"> Forensic Science International: Genetics, 2019. </w:t>
      </w:r>
      <w:r w:rsidRPr="00650B51">
        <w:rPr>
          <w:b/>
        </w:rPr>
        <w:t>40</w:t>
      </w:r>
      <w:r w:rsidRPr="00650B51">
        <w:t>: p. 150-159.</w:t>
      </w:r>
    </w:p>
    <w:p w14:paraId="2F936AFF" w14:textId="77777777" w:rsidR="00650B51" w:rsidRPr="00650B51" w:rsidRDefault="00650B51" w:rsidP="00650B51">
      <w:pPr>
        <w:pStyle w:val="EndNoteBibliography"/>
        <w:ind w:left="720" w:hanging="720"/>
      </w:pPr>
      <w:r w:rsidRPr="00650B51">
        <w:t>16.</w:t>
      </w:r>
      <w:r w:rsidRPr="00650B51">
        <w:tab/>
        <w:t xml:space="preserve">Buckleton, J.S., et al., </w:t>
      </w:r>
      <w:r w:rsidRPr="00650B51">
        <w:rPr>
          <w:i/>
        </w:rPr>
        <w:t>The effect of varying the number of contributors in the prosecution and alternate propositions.</w:t>
      </w:r>
      <w:r w:rsidRPr="00650B51">
        <w:t xml:space="preserve"> Forensic Science International: Genetics, 2019. </w:t>
      </w:r>
      <w:r w:rsidRPr="00650B51">
        <w:rPr>
          <w:b/>
        </w:rPr>
        <w:t>38</w:t>
      </w:r>
      <w:r w:rsidRPr="00650B51">
        <w:t>: p. 225-231.</w:t>
      </w:r>
    </w:p>
    <w:p w14:paraId="57E69A2A" w14:textId="77777777" w:rsidR="00650B51" w:rsidRPr="00650B51" w:rsidRDefault="00650B51" w:rsidP="00650B51">
      <w:pPr>
        <w:pStyle w:val="EndNoteBibliography"/>
        <w:ind w:left="720" w:hanging="720"/>
      </w:pPr>
      <w:r w:rsidRPr="00650B51">
        <w:t>17.</w:t>
      </w:r>
      <w:r w:rsidRPr="00650B51">
        <w:tab/>
        <w:t xml:space="preserve">Clayton, T.M., et al., </w:t>
      </w:r>
      <w:r w:rsidRPr="00650B51">
        <w:rPr>
          <w:i/>
        </w:rPr>
        <w:t>Analysis and interpretation of mixed forensic stains using DNA STR profiling.</w:t>
      </w:r>
      <w:r w:rsidRPr="00650B51">
        <w:t xml:space="preserve"> Forensic Science International, 1998. </w:t>
      </w:r>
      <w:r w:rsidRPr="00650B51">
        <w:rPr>
          <w:b/>
        </w:rPr>
        <w:t>91</w:t>
      </w:r>
      <w:r w:rsidRPr="00650B51">
        <w:t>(1): p. 55-70.</w:t>
      </w:r>
    </w:p>
    <w:p w14:paraId="6DF6EA57" w14:textId="77777777" w:rsidR="00650B51" w:rsidRPr="00650B51" w:rsidRDefault="00650B51" w:rsidP="00650B51">
      <w:pPr>
        <w:pStyle w:val="EndNoteBibliography"/>
        <w:ind w:left="720" w:hanging="720"/>
      </w:pPr>
      <w:r w:rsidRPr="00650B51">
        <w:t>18.</w:t>
      </w:r>
      <w:r w:rsidRPr="00650B51">
        <w:tab/>
        <w:t xml:space="preserve">Benschop, C.C.G., et al., </w:t>
      </w:r>
      <w:r w:rsidRPr="00650B51">
        <w:rPr>
          <w:i/>
        </w:rPr>
        <w:t>Automated estimation of the number of contributors in autosomal short tandem repeat profiles using a machine learning approach.</w:t>
      </w:r>
      <w:r w:rsidRPr="00650B51">
        <w:t xml:space="preserve"> Forensic Science International: Genetics, 2019. </w:t>
      </w:r>
      <w:r w:rsidRPr="00650B51">
        <w:rPr>
          <w:b/>
        </w:rPr>
        <w:t>43</w:t>
      </w:r>
      <w:r w:rsidRPr="00650B51">
        <w:t>: p. 102150.</w:t>
      </w:r>
    </w:p>
    <w:p w14:paraId="7C4C7754" w14:textId="77777777" w:rsidR="00650B51" w:rsidRPr="00650B51" w:rsidRDefault="00650B51" w:rsidP="00650B51">
      <w:pPr>
        <w:pStyle w:val="EndNoteBibliography"/>
        <w:ind w:left="720" w:hanging="720"/>
      </w:pPr>
      <w:r w:rsidRPr="00650B51">
        <w:t>19.</w:t>
      </w:r>
      <w:r w:rsidRPr="00650B51">
        <w:tab/>
        <w:t xml:space="preserve">Marciano, M.A. and J.D. Adelman, </w:t>
      </w:r>
      <w:r w:rsidRPr="00650B51">
        <w:rPr>
          <w:i/>
        </w:rPr>
        <w:t>Developmental validation of PACE™: Automated artifact identification and contributor estimation for use with GlobalFiler™ and PowerPlex® fusion 6c generated data.</w:t>
      </w:r>
      <w:r w:rsidRPr="00650B51">
        <w:t xml:space="preserve"> Forensic Science International: Genetics, 2019. </w:t>
      </w:r>
      <w:r w:rsidRPr="00650B51">
        <w:rPr>
          <w:b/>
        </w:rPr>
        <w:t>43</w:t>
      </w:r>
      <w:r w:rsidRPr="00650B51">
        <w:t>.</w:t>
      </w:r>
    </w:p>
    <w:p w14:paraId="3C7D937D" w14:textId="77777777" w:rsidR="00650B51" w:rsidRPr="00650B51" w:rsidRDefault="00650B51" w:rsidP="00650B51">
      <w:pPr>
        <w:pStyle w:val="EndNoteBibliography"/>
        <w:ind w:left="720" w:hanging="720"/>
      </w:pPr>
      <w:r w:rsidRPr="00650B51">
        <w:t>20.</w:t>
      </w:r>
      <w:r w:rsidRPr="00650B51">
        <w:tab/>
        <w:t xml:space="preserve">Mittelstadt, B., C. Russell, and S. Wachter, </w:t>
      </w:r>
      <w:r w:rsidRPr="00650B51">
        <w:rPr>
          <w:i/>
        </w:rPr>
        <w:t>Explaining Explanations in AI</w:t>
      </w:r>
      <w:r w:rsidRPr="00650B51">
        <w:t>. 2018.</w:t>
      </w:r>
    </w:p>
    <w:p w14:paraId="0711F1D2" w14:textId="77777777" w:rsidR="00650B51" w:rsidRPr="00650B51" w:rsidRDefault="00650B51" w:rsidP="00650B51">
      <w:pPr>
        <w:pStyle w:val="EndNoteBibliography"/>
        <w:ind w:left="720" w:hanging="720"/>
      </w:pPr>
      <w:r w:rsidRPr="00650B51">
        <w:t>21.</w:t>
      </w:r>
      <w:r w:rsidRPr="00650B51">
        <w:tab/>
        <w:t xml:space="preserve">Miller, T., </w:t>
      </w:r>
      <w:r w:rsidRPr="00650B51">
        <w:rPr>
          <w:i/>
        </w:rPr>
        <w:t>Explanation in artificial intelligence: Insights from the social sciences.</w:t>
      </w:r>
      <w:r w:rsidRPr="00650B51">
        <w:t xml:space="preserve"> Artificial Intelligence, 2019. </w:t>
      </w:r>
      <w:r w:rsidRPr="00650B51">
        <w:rPr>
          <w:b/>
        </w:rPr>
        <w:t>267</w:t>
      </w:r>
      <w:r w:rsidRPr="00650B51">
        <w:t>: p. 1-38.</w:t>
      </w:r>
    </w:p>
    <w:p w14:paraId="03732FCF" w14:textId="77777777" w:rsidR="00650B51" w:rsidRPr="00650B51" w:rsidRDefault="00650B51" w:rsidP="00650B51">
      <w:pPr>
        <w:pStyle w:val="EndNoteBibliography"/>
        <w:ind w:left="720" w:hanging="720"/>
      </w:pPr>
      <w:r w:rsidRPr="00650B51">
        <w:t>22.</w:t>
      </w:r>
      <w:r w:rsidRPr="00650B51">
        <w:tab/>
        <w:t xml:space="preserve">Carvalho, D.V., E.M. Pereira, and J.S. Cardoso, </w:t>
      </w:r>
      <w:r w:rsidRPr="00650B51">
        <w:rPr>
          <w:i/>
        </w:rPr>
        <w:t>Machine learning interpretability: A survey on methods and metrics.</w:t>
      </w:r>
      <w:r w:rsidRPr="00650B51">
        <w:t xml:space="preserve"> Electronics (Switzerland), 2019. </w:t>
      </w:r>
      <w:r w:rsidRPr="00650B51">
        <w:rPr>
          <w:b/>
        </w:rPr>
        <w:t>8</w:t>
      </w:r>
      <w:r w:rsidRPr="00650B51">
        <w:t>(8).</w:t>
      </w:r>
    </w:p>
    <w:p w14:paraId="560FD4E2" w14:textId="77777777" w:rsidR="00650B51" w:rsidRPr="00650B51" w:rsidRDefault="00650B51" w:rsidP="00650B51">
      <w:pPr>
        <w:pStyle w:val="EndNoteBibliography"/>
        <w:ind w:left="720" w:hanging="720"/>
      </w:pPr>
      <w:r w:rsidRPr="00650B51">
        <w:t>23.</w:t>
      </w:r>
      <w:r w:rsidRPr="00650B51">
        <w:tab/>
        <w:t xml:space="preserve">Barredo Arrieta, A., et al., </w:t>
      </w:r>
      <w:r w:rsidRPr="00650B51">
        <w:rPr>
          <w:i/>
        </w:rPr>
        <w:t>Explainable Artificial Intelligence (XAI): Concepts, taxonomies, opportunities and challenges toward responsible AI.</w:t>
      </w:r>
      <w:r w:rsidRPr="00650B51">
        <w:t xml:space="preserve"> Information Fusion, 2020. </w:t>
      </w:r>
      <w:r w:rsidRPr="00650B51">
        <w:rPr>
          <w:b/>
        </w:rPr>
        <w:t>58</w:t>
      </w:r>
      <w:r w:rsidRPr="00650B51">
        <w:t>: p. 82-115.</w:t>
      </w:r>
    </w:p>
    <w:p w14:paraId="5BD4153A" w14:textId="77777777" w:rsidR="00650B51" w:rsidRPr="00650B51" w:rsidRDefault="00650B51" w:rsidP="00650B51">
      <w:pPr>
        <w:pStyle w:val="EndNoteBibliography"/>
        <w:ind w:left="720" w:hanging="720"/>
      </w:pPr>
      <w:r w:rsidRPr="00650B51">
        <w:t>24.</w:t>
      </w:r>
      <w:r w:rsidRPr="00650B51">
        <w:tab/>
        <w:t xml:space="preserve">Lipton, Z.C., </w:t>
      </w:r>
      <w:r w:rsidRPr="00650B51">
        <w:rPr>
          <w:i/>
        </w:rPr>
        <w:t>The mythos of model interpretability: In machine learning, the concept of interpretability is both important and slippery.</w:t>
      </w:r>
      <w:r w:rsidRPr="00650B51">
        <w:t xml:space="preserve"> Queue, 2018. </w:t>
      </w:r>
      <w:r w:rsidRPr="00650B51">
        <w:rPr>
          <w:b/>
        </w:rPr>
        <w:t>16</w:t>
      </w:r>
      <w:r w:rsidRPr="00650B51">
        <w:t>(3).</w:t>
      </w:r>
    </w:p>
    <w:p w14:paraId="459C6580" w14:textId="77777777" w:rsidR="00650B51" w:rsidRPr="00650B51" w:rsidRDefault="00650B51" w:rsidP="00650B51">
      <w:pPr>
        <w:pStyle w:val="EndNoteBibliography"/>
        <w:ind w:left="720" w:hanging="720"/>
      </w:pPr>
      <w:r w:rsidRPr="00650B51">
        <w:t>25.</w:t>
      </w:r>
      <w:r w:rsidRPr="00650B51">
        <w:tab/>
        <w:t xml:space="preserve">Gilpin, L.H., et al. </w:t>
      </w:r>
      <w:r w:rsidRPr="00650B51">
        <w:rPr>
          <w:i/>
        </w:rPr>
        <w:t>Explaining Explanations: An Overview of Interpretability of Machine Learning</w:t>
      </w:r>
      <w:r w:rsidRPr="00650B51">
        <w:t xml:space="preserve">. in </w:t>
      </w:r>
      <w:r w:rsidRPr="00650B51">
        <w:rPr>
          <w:i/>
        </w:rPr>
        <w:t>2018 IEEE 5th International Conference on Data Science and Advanced Analytics (DSAA)</w:t>
      </w:r>
      <w:r w:rsidRPr="00650B51">
        <w:t>. 2018.</w:t>
      </w:r>
    </w:p>
    <w:p w14:paraId="23D8D1E5" w14:textId="77777777" w:rsidR="00650B51" w:rsidRPr="00650B51" w:rsidRDefault="00650B51" w:rsidP="00650B51">
      <w:pPr>
        <w:pStyle w:val="EndNoteBibliography"/>
        <w:ind w:left="720" w:hanging="720"/>
      </w:pPr>
      <w:r w:rsidRPr="00650B51">
        <w:t>26.</w:t>
      </w:r>
      <w:r w:rsidRPr="00650B51">
        <w:tab/>
        <w:t xml:space="preserve">Adadi, A. and M. Berrada, </w:t>
      </w:r>
      <w:r w:rsidRPr="00650B51">
        <w:rPr>
          <w:i/>
        </w:rPr>
        <w:t>Peeking Inside the Black-Box: A Survey on Explainable Artificial Intelligence (XAI).</w:t>
      </w:r>
      <w:r w:rsidRPr="00650B51">
        <w:t xml:space="preserve"> IEEE Access, 2018. </w:t>
      </w:r>
      <w:r w:rsidRPr="00650B51">
        <w:rPr>
          <w:b/>
        </w:rPr>
        <w:t>6</w:t>
      </w:r>
      <w:r w:rsidRPr="00650B51">
        <w:t>: p. 52138-52160.</w:t>
      </w:r>
    </w:p>
    <w:p w14:paraId="1F2D7E56" w14:textId="77777777" w:rsidR="00650B51" w:rsidRPr="00650B51" w:rsidRDefault="00650B51" w:rsidP="00650B51">
      <w:pPr>
        <w:pStyle w:val="EndNoteBibliography"/>
        <w:ind w:left="720" w:hanging="720"/>
      </w:pPr>
      <w:r w:rsidRPr="00650B51">
        <w:t>27.</w:t>
      </w:r>
      <w:r w:rsidRPr="00650B51">
        <w:tab/>
        <w:t xml:space="preserve">Du, M., N. Liu, and X. Hu, </w:t>
      </w:r>
      <w:r w:rsidRPr="00650B51">
        <w:rPr>
          <w:i/>
        </w:rPr>
        <w:t>Techniques for interpretable machine learning.</w:t>
      </w:r>
      <w:r w:rsidRPr="00650B51">
        <w:t xml:space="preserve"> Communications of the ACM, 2020. </w:t>
      </w:r>
      <w:r w:rsidRPr="00650B51">
        <w:rPr>
          <w:b/>
        </w:rPr>
        <w:t>63</w:t>
      </w:r>
      <w:r w:rsidRPr="00650B51">
        <w:t>(1): p. 68-77.</w:t>
      </w:r>
    </w:p>
    <w:p w14:paraId="266091EC" w14:textId="77777777" w:rsidR="00650B51" w:rsidRPr="00650B51" w:rsidRDefault="00650B51" w:rsidP="00650B51">
      <w:pPr>
        <w:pStyle w:val="EndNoteBibliography"/>
        <w:ind w:left="720" w:hanging="720"/>
      </w:pPr>
      <w:r w:rsidRPr="00650B51">
        <w:t>28.</w:t>
      </w:r>
      <w:r w:rsidRPr="00650B51">
        <w:tab/>
        <w:t xml:space="preserve">Kruijver, M., et al., </w:t>
      </w:r>
      <w:r w:rsidRPr="00650B51">
        <w:rPr>
          <w:i/>
        </w:rPr>
        <w:t>Estimating the number of contributors to a DNA profile using decision trees.</w:t>
      </w:r>
      <w:r w:rsidRPr="00650B51">
        <w:t xml:space="preserve"> Forensic Science International: Genetics.</w:t>
      </w:r>
    </w:p>
    <w:p w14:paraId="3EACF8B7" w14:textId="77777777" w:rsidR="00650B51" w:rsidRPr="00650B51" w:rsidRDefault="00650B51" w:rsidP="00650B51">
      <w:pPr>
        <w:pStyle w:val="EndNoteBibliography"/>
        <w:ind w:left="720" w:hanging="720"/>
      </w:pPr>
      <w:r w:rsidRPr="00650B51">
        <w:t>29.</w:t>
      </w:r>
      <w:r w:rsidRPr="00650B51">
        <w:tab/>
        <w:t xml:space="preserve">Commision, E., </w:t>
      </w:r>
      <w:r w:rsidRPr="00650B51">
        <w:rPr>
          <w:i/>
        </w:rPr>
        <w:t>Fostering a European approach to Artificial Intelligence</w:t>
      </w:r>
      <w:r w:rsidRPr="00650B51">
        <w:t>. 2021.</w:t>
      </w:r>
    </w:p>
    <w:p w14:paraId="6844587F" w14:textId="77777777" w:rsidR="00650B51" w:rsidRPr="00650B51" w:rsidRDefault="00650B51" w:rsidP="00650B51">
      <w:pPr>
        <w:pStyle w:val="EndNoteBibliography"/>
        <w:ind w:left="720" w:hanging="720"/>
      </w:pPr>
      <w:r w:rsidRPr="00650B51">
        <w:t>30.</w:t>
      </w:r>
      <w:r w:rsidRPr="00650B51">
        <w:tab/>
        <w:t xml:space="preserve">Murdoch, W.J., et al., </w:t>
      </w:r>
      <w:r w:rsidRPr="00650B51">
        <w:rPr>
          <w:i/>
        </w:rPr>
        <w:t>Definitions, methods, and applications in interpretable machine learning.</w:t>
      </w:r>
      <w:r w:rsidRPr="00650B51">
        <w:t xml:space="preserve"> Proceedings of the National Academy of Sciences of the United States of America, 2019. </w:t>
      </w:r>
      <w:r w:rsidRPr="00650B51">
        <w:rPr>
          <w:b/>
        </w:rPr>
        <w:t>116</w:t>
      </w:r>
      <w:r w:rsidRPr="00650B51">
        <w:t>(44): p. 22071-22080.</w:t>
      </w:r>
    </w:p>
    <w:p w14:paraId="316E3CB3" w14:textId="77777777" w:rsidR="00650B51" w:rsidRPr="00650B51" w:rsidRDefault="00650B51" w:rsidP="00650B51">
      <w:pPr>
        <w:pStyle w:val="EndNoteBibliography"/>
        <w:ind w:left="720" w:hanging="720"/>
      </w:pPr>
      <w:r w:rsidRPr="00650B51">
        <w:t>31.</w:t>
      </w:r>
      <w:r w:rsidRPr="00650B51">
        <w:tab/>
        <w:t xml:space="preserve">Fernández, R.R., et al., </w:t>
      </w:r>
      <w:r w:rsidRPr="00650B51">
        <w:rPr>
          <w:i/>
        </w:rPr>
        <w:t>Random forest explainability using counterfactual sets.</w:t>
      </w:r>
      <w:r w:rsidRPr="00650B51">
        <w:t xml:space="preserve"> Information Fusion, 2020. </w:t>
      </w:r>
      <w:r w:rsidRPr="00650B51">
        <w:rPr>
          <w:b/>
        </w:rPr>
        <w:t>63</w:t>
      </w:r>
      <w:r w:rsidRPr="00650B51">
        <w:t>: p. 196-207.</w:t>
      </w:r>
    </w:p>
    <w:p w14:paraId="463255BE" w14:textId="77777777" w:rsidR="00650B51" w:rsidRPr="00650B51" w:rsidRDefault="00650B51" w:rsidP="00650B51">
      <w:pPr>
        <w:pStyle w:val="EndNoteBibliography"/>
        <w:ind w:left="720" w:hanging="720"/>
      </w:pPr>
      <w:r w:rsidRPr="00650B51">
        <w:t>32.</w:t>
      </w:r>
      <w:r w:rsidRPr="00650B51">
        <w:tab/>
        <w:t xml:space="preserve">Lundberg, S. and S.-I. Lee, </w:t>
      </w:r>
      <w:r w:rsidRPr="00650B51">
        <w:rPr>
          <w:i/>
        </w:rPr>
        <w:t>A Unified Approach to Interpreting Model Predictions</w:t>
      </w:r>
      <w:r w:rsidRPr="00650B51">
        <w:t>. 2017.</w:t>
      </w:r>
    </w:p>
    <w:p w14:paraId="4B12E8EF" w14:textId="77777777" w:rsidR="00650B51" w:rsidRPr="00650B51" w:rsidRDefault="00650B51" w:rsidP="00650B51">
      <w:pPr>
        <w:pStyle w:val="EndNoteBibliography"/>
        <w:ind w:left="720" w:hanging="720"/>
      </w:pPr>
      <w:r w:rsidRPr="00650B51">
        <w:t>33.</w:t>
      </w:r>
      <w:r w:rsidRPr="00650B51">
        <w:tab/>
        <w:t xml:space="preserve">Lundberg, S.M., et al., </w:t>
      </w:r>
      <w:r w:rsidRPr="00650B51">
        <w:rPr>
          <w:i/>
        </w:rPr>
        <w:t>Explainable machine-learning predictions for the prevention of hypoxaemia during surgery.</w:t>
      </w:r>
      <w:r w:rsidRPr="00650B51">
        <w:t xml:space="preserve"> Nat Biomed Eng, 2018. </w:t>
      </w:r>
      <w:r w:rsidRPr="00650B51">
        <w:rPr>
          <w:b/>
        </w:rPr>
        <w:t>2</w:t>
      </w:r>
      <w:r w:rsidRPr="00650B51">
        <w:t>(10): p. 749-760.</w:t>
      </w:r>
    </w:p>
    <w:p w14:paraId="0F37A0D6" w14:textId="77777777" w:rsidR="00650B51" w:rsidRPr="00650B51" w:rsidRDefault="00650B51" w:rsidP="00650B51">
      <w:pPr>
        <w:pStyle w:val="EndNoteBibliography"/>
        <w:ind w:left="720" w:hanging="720"/>
      </w:pPr>
      <w:r w:rsidRPr="00650B51">
        <w:lastRenderedPageBreak/>
        <w:t>34.</w:t>
      </w:r>
      <w:r w:rsidRPr="00650B51">
        <w:tab/>
        <w:t xml:space="preserve">Yoo, T.K., et al., </w:t>
      </w:r>
      <w:r w:rsidRPr="00650B51">
        <w:rPr>
          <w:i/>
        </w:rPr>
        <w:t>Explainable Machine Learning Approach as a Tool to Understand Factors Used to Select the Refractive Surgery Technique on the Expert Level.</w:t>
      </w:r>
      <w:r w:rsidRPr="00650B51">
        <w:t xml:space="preserve"> Transl Vis Sci Technol, 2020. </w:t>
      </w:r>
      <w:r w:rsidRPr="00650B51">
        <w:rPr>
          <w:b/>
        </w:rPr>
        <w:t>9</w:t>
      </w:r>
      <w:r w:rsidRPr="00650B51">
        <w:t>(2): p. 8.</w:t>
      </w:r>
    </w:p>
    <w:p w14:paraId="1142BD3A" w14:textId="77777777" w:rsidR="00650B51" w:rsidRPr="00650B51" w:rsidRDefault="00650B51" w:rsidP="00650B51">
      <w:pPr>
        <w:pStyle w:val="EndNoteBibliography"/>
        <w:ind w:left="720" w:hanging="720"/>
      </w:pPr>
      <w:r w:rsidRPr="00650B51">
        <w:t>35.</w:t>
      </w:r>
      <w:r w:rsidRPr="00650B51">
        <w:tab/>
        <w:t xml:space="preserve">Ramon, Y., et al., </w:t>
      </w:r>
      <w:r w:rsidRPr="00650B51">
        <w:rPr>
          <w:i/>
        </w:rPr>
        <w:t>A comparison of instance-level counterfactual explanation algorithms for behavioral and textual data: SEDC, LIME-C and SHAP-C.</w:t>
      </w:r>
      <w:r w:rsidRPr="00650B51">
        <w:t xml:space="preserve"> Advances in Data Analysis and Classification, 2020. </w:t>
      </w:r>
      <w:r w:rsidRPr="00650B51">
        <w:rPr>
          <w:b/>
        </w:rPr>
        <w:t>14</w:t>
      </w:r>
      <w:r w:rsidRPr="00650B51">
        <w:t>(4): p. 801-819.</w:t>
      </w:r>
    </w:p>
    <w:p w14:paraId="75DA03A0" w14:textId="77777777" w:rsidR="00650B51" w:rsidRPr="00650B51" w:rsidRDefault="00650B51" w:rsidP="00650B51">
      <w:pPr>
        <w:pStyle w:val="EndNoteBibliography"/>
        <w:ind w:left="720" w:hanging="720"/>
      </w:pPr>
      <w:r w:rsidRPr="00650B51">
        <w:t>36.</w:t>
      </w:r>
      <w:r w:rsidRPr="00650B51">
        <w:tab/>
        <w:t xml:space="preserve">Dandl, S., et al. </w:t>
      </w:r>
      <w:r w:rsidRPr="00650B51">
        <w:rPr>
          <w:i/>
        </w:rPr>
        <w:t>Multi-Objective Counterfactual Explanations</w:t>
      </w:r>
      <w:r w:rsidRPr="00650B51">
        <w:t xml:space="preserve">. in </w:t>
      </w:r>
      <w:r w:rsidRPr="00650B51">
        <w:rPr>
          <w:i/>
        </w:rPr>
        <w:t>Parallel Problem Solving from Nature – PPSN XVI</w:t>
      </w:r>
      <w:r w:rsidRPr="00650B51">
        <w:t>. 2020. Cham: Springer International Publishing.</w:t>
      </w:r>
    </w:p>
    <w:p w14:paraId="2BC8AF21" w14:textId="77777777" w:rsidR="00650B51" w:rsidRPr="00650B51" w:rsidRDefault="00650B51" w:rsidP="00650B51">
      <w:pPr>
        <w:pStyle w:val="EndNoteBibliography"/>
        <w:ind w:left="720" w:hanging="720"/>
      </w:pPr>
      <w:r w:rsidRPr="00650B51">
        <w:t>37.</w:t>
      </w:r>
      <w:r w:rsidRPr="00650B51">
        <w:tab/>
        <w:t xml:space="preserve">Wachter, S., B. Mittelstadt, and C. Russell, </w:t>
      </w:r>
      <w:r w:rsidRPr="00650B51">
        <w:rPr>
          <w:i/>
        </w:rPr>
        <w:t>Counterfactual Explanations Without Opening the Black Box: Automated Decisions and the GDPR.</w:t>
      </w:r>
      <w:r w:rsidRPr="00650B51">
        <w:t xml:space="preserve"> Harvard journal of law &amp; technology, 2018. </w:t>
      </w:r>
      <w:r w:rsidRPr="00650B51">
        <w:rPr>
          <w:b/>
        </w:rPr>
        <w:t>31</w:t>
      </w:r>
      <w:r w:rsidRPr="00650B51">
        <w:t>: p. 841-887.</w:t>
      </w:r>
    </w:p>
    <w:p w14:paraId="13694EAF" w14:textId="77777777" w:rsidR="00650B51" w:rsidRPr="00650B51" w:rsidRDefault="00650B51" w:rsidP="00650B51">
      <w:pPr>
        <w:pStyle w:val="EndNoteBibliography"/>
        <w:ind w:left="720" w:hanging="720"/>
      </w:pPr>
      <w:r w:rsidRPr="00650B51">
        <w:t>38.</w:t>
      </w:r>
      <w:r w:rsidRPr="00650B51">
        <w:tab/>
        <w:t xml:space="preserve">Karimi, A.-H., et al. </w:t>
      </w:r>
      <w:r w:rsidRPr="00650B51">
        <w:rPr>
          <w:i/>
        </w:rPr>
        <w:t>Model-agnostic counterfactual explanations for consequential decisions</w:t>
      </w:r>
      <w:r w:rsidRPr="00650B51">
        <w:t xml:space="preserve">. in </w:t>
      </w:r>
      <w:r w:rsidRPr="00650B51">
        <w:rPr>
          <w:i/>
        </w:rPr>
        <w:t>International Conference on Artificial Intelligence and Statistics</w:t>
      </w:r>
      <w:r w:rsidRPr="00650B51">
        <w:t>. 2020. PMLR.</w:t>
      </w:r>
    </w:p>
    <w:p w14:paraId="0DB22CD5" w14:textId="77777777" w:rsidR="00650B51" w:rsidRPr="00650B51" w:rsidRDefault="00650B51" w:rsidP="00650B51">
      <w:pPr>
        <w:pStyle w:val="EndNoteBibliography"/>
        <w:ind w:left="720" w:hanging="720"/>
      </w:pPr>
      <w:r w:rsidRPr="00650B51">
        <w:t>39.</w:t>
      </w:r>
      <w:r w:rsidRPr="00650B51">
        <w:tab/>
        <w:t xml:space="preserve">Mothilal, R.K., A. Sharma, and C. Tan. </w:t>
      </w:r>
      <w:r w:rsidRPr="00650B51">
        <w:rPr>
          <w:i/>
        </w:rPr>
        <w:t>Explaining machine learning classifiers through diverse counterfactual explanations</w:t>
      </w:r>
      <w:r w:rsidRPr="00650B51">
        <w:t>. 2020.</w:t>
      </w:r>
    </w:p>
    <w:p w14:paraId="3C56B147" w14:textId="77777777" w:rsidR="00650B51" w:rsidRPr="00650B51" w:rsidRDefault="00650B51" w:rsidP="00650B51">
      <w:pPr>
        <w:pStyle w:val="EndNoteBibliography"/>
        <w:ind w:left="720" w:hanging="720"/>
      </w:pPr>
      <w:r w:rsidRPr="00650B51">
        <w:t>40.</w:t>
      </w:r>
      <w:r w:rsidRPr="00650B51">
        <w:tab/>
        <w:t xml:space="preserve">Sharma, S., J. Henderson, and J. Ghosh. </w:t>
      </w:r>
      <w:r w:rsidRPr="00650B51">
        <w:rPr>
          <w:i/>
        </w:rPr>
        <w:t>CERTIFAI: A common framework to provide explanations and analyse the fairness and robustness of black-box models</w:t>
      </w:r>
      <w:r w:rsidRPr="00650B51">
        <w:t>. 2020.</w:t>
      </w:r>
    </w:p>
    <w:p w14:paraId="3578B913" w14:textId="77777777" w:rsidR="00650B51" w:rsidRPr="00650B51" w:rsidRDefault="00650B51" w:rsidP="00650B51">
      <w:pPr>
        <w:pStyle w:val="EndNoteBibliography"/>
        <w:ind w:left="720" w:hanging="720"/>
      </w:pPr>
      <w:r w:rsidRPr="00650B51">
        <w:t>41.</w:t>
      </w:r>
      <w:r w:rsidRPr="00650B51">
        <w:tab/>
        <w:t xml:space="preserve">Schleich, M., et al., </w:t>
      </w:r>
      <w:r w:rsidRPr="00650B51">
        <w:rPr>
          <w:i/>
        </w:rPr>
        <w:t>GeCo: Quality Counterfactual Explanations in Real Time</w:t>
      </w:r>
      <w:r w:rsidRPr="00650B51">
        <w:t>. 2021.</w:t>
      </w:r>
    </w:p>
    <w:p w14:paraId="63C1C292" w14:textId="77777777" w:rsidR="00650B51" w:rsidRPr="00650B51" w:rsidRDefault="00650B51" w:rsidP="00650B51">
      <w:pPr>
        <w:pStyle w:val="EndNoteBibliography"/>
        <w:ind w:left="720" w:hanging="720"/>
      </w:pPr>
      <w:r w:rsidRPr="00650B51">
        <w:t>42.</w:t>
      </w:r>
      <w:r w:rsidRPr="00650B51">
        <w:tab/>
        <w:t xml:space="preserve">Poyiadzi, R., et al., </w:t>
      </w:r>
      <w:r w:rsidRPr="00650B51">
        <w:rPr>
          <w:i/>
        </w:rPr>
        <w:t>FACE: Feasible and Actionable Counterfactual Explanations</w:t>
      </w:r>
      <w:r w:rsidRPr="00650B51">
        <w:t>. 2020. 344-350.</w:t>
      </w:r>
    </w:p>
    <w:p w14:paraId="68B16FA9" w14:textId="77777777" w:rsidR="00650B51" w:rsidRPr="00650B51" w:rsidRDefault="00650B51" w:rsidP="00650B51">
      <w:pPr>
        <w:pStyle w:val="EndNoteBibliography"/>
        <w:ind w:left="720" w:hanging="720"/>
      </w:pPr>
      <w:r w:rsidRPr="00650B51">
        <w:t>43.</w:t>
      </w:r>
      <w:r w:rsidRPr="00650B51">
        <w:tab/>
        <w:t xml:space="preserve">Moore, J., N. Hammerla, and C. Watkins, </w:t>
      </w:r>
      <w:r w:rsidRPr="00650B51">
        <w:rPr>
          <w:i/>
        </w:rPr>
        <w:t>Explaining deep learning models with constrained adversarial examples</w:t>
      </w:r>
      <w:r w:rsidRPr="00650B51">
        <w:t>. 2019. p. 43-56.</w:t>
      </w:r>
    </w:p>
    <w:p w14:paraId="2BCA6B93" w14:textId="77777777" w:rsidR="00650B51" w:rsidRPr="00650B51" w:rsidRDefault="00650B51" w:rsidP="00650B51">
      <w:pPr>
        <w:pStyle w:val="EndNoteBibliography"/>
        <w:ind w:left="720" w:hanging="720"/>
      </w:pPr>
      <w:r w:rsidRPr="00650B51">
        <w:t>44.</w:t>
      </w:r>
      <w:r w:rsidRPr="00650B51">
        <w:tab/>
        <w:t xml:space="preserve">Keane, M. and B. Smyth, </w:t>
      </w:r>
      <w:r w:rsidRPr="00650B51">
        <w:rPr>
          <w:i/>
        </w:rPr>
        <w:t>Good Counterfactuals and Where to Find Them: A Case-Based Technique for Generating Counterfactuals for Explainable AI (XAI)</w:t>
      </w:r>
      <w:r w:rsidRPr="00650B51">
        <w:t>. 2020.</w:t>
      </w:r>
    </w:p>
    <w:p w14:paraId="3E1A3A4C" w14:textId="77777777" w:rsidR="00650B51" w:rsidRPr="00650B51" w:rsidRDefault="00650B51" w:rsidP="00650B51">
      <w:pPr>
        <w:pStyle w:val="EndNoteBibliography"/>
        <w:ind w:left="720" w:hanging="720"/>
      </w:pPr>
      <w:r w:rsidRPr="00650B51">
        <w:t>45.</w:t>
      </w:r>
      <w:r w:rsidRPr="00650B51">
        <w:tab/>
        <w:t xml:space="preserve">Grath, R.M., et al., </w:t>
      </w:r>
      <w:r w:rsidRPr="00650B51">
        <w:rPr>
          <w:i/>
        </w:rPr>
        <w:t>Interpretable Credit Application Predictions With Counterfactual Explanations.</w:t>
      </w:r>
      <w:r w:rsidRPr="00650B51">
        <w:t xml:space="preserve"> ArXiv, 2018. </w:t>
      </w:r>
      <w:r w:rsidRPr="00650B51">
        <w:rPr>
          <w:b/>
        </w:rPr>
        <w:t>abs/1811.05245</w:t>
      </w:r>
      <w:r w:rsidRPr="00650B51">
        <w:t>.</w:t>
      </w:r>
    </w:p>
    <w:p w14:paraId="6F783690" w14:textId="77777777" w:rsidR="00650B51" w:rsidRPr="00650B51" w:rsidRDefault="00650B51" w:rsidP="00650B51">
      <w:pPr>
        <w:pStyle w:val="EndNoteBibliography"/>
        <w:ind w:left="720" w:hanging="720"/>
      </w:pPr>
      <w:r w:rsidRPr="00650B51">
        <w:t>46.</w:t>
      </w:r>
      <w:r w:rsidRPr="00650B51">
        <w:tab/>
        <w:t xml:space="preserve">White, A. and A. Garcez. </w:t>
      </w:r>
      <w:r w:rsidRPr="00650B51">
        <w:rPr>
          <w:i/>
        </w:rPr>
        <w:t>Measurable Counterfactual Local Explanations for Any Classifier</w:t>
      </w:r>
      <w:r w:rsidRPr="00650B51">
        <w:t xml:space="preserve">. in </w:t>
      </w:r>
      <w:r w:rsidRPr="00650B51">
        <w:rPr>
          <w:i/>
        </w:rPr>
        <w:t>ECAI</w:t>
      </w:r>
      <w:r w:rsidRPr="00650B51">
        <w:t>. 2020.</w:t>
      </w:r>
    </w:p>
    <w:p w14:paraId="24370E53" w14:textId="77777777" w:rsidR="00650B51" w:rsidRPr="00650B51" w:rsidRDefault="00650B51" w:rsidP="00650B51">
      <w:pPr>
        <w:pStyle w:val="EndNoteBibliography"/>
        <w:ind w:left="720" w:hanging="720"/>
      </w:pPr>
      <w:r w:rsidRPr="00650B51">
        <w:t>47.</w:t>
      </w:r>
      <w:r w:rsidRPr="00650B51">
        <w:tab/>
        <w:t xml:space="preserve">Russell, C. </w:t>
      </w:r>
      <w:r w:rsidRPr="00650B51">
        <w:rPr>
          <w:i/>
        </w:rPr>
        <w:t>Efficient search for diverse coherent explanations</w:t>
      </w:r>
      <w:r w:rsidRPr="00650B51">
        <w:t>. 2019.</w:t>
      </w:r>
    </w:p>
    <w:p w14:paraId="01ECEA84" w14:textId="77777777" w:rsidR="00650B51" w:rsidRPr="00650B51" w:rsidRDefault="00650B51" w:rsidP="00650B51">
      <w:pPr>
        <w:pStyle w:val="EndNoteBibliography"/>
        <w:ind w:left="720" w:hanging="720"/>
      </w:pPr>
      <w:r w:rsidRPr="00650B51">
        <w:t>48.</w:t>
      </w:r>
      <w:r w:rsidRPr="00650B51">
        <w:tab/>
        <w:t xml:space="preserve">Rathi, S., </w:t>
      </w:r>
      <w:r w:rsidRPr="00650B51">
        <w:rPr>
          <w:i/>
        </w:rPr>
        <w:t>Generating Counterfactual and Contrastive Explanations using SHAP</w:t>
      </w:r>
      <w:r w:rsidRPr="00650B51">
        <w:t>. 2019.</w:t>
      </w:r>
    </w:p>
    <w:p w14:paraId="47487549" w14:textId="77777777" w:rsidR="00650B51" w:rsidRPr="00650B51" w:rsidRDefault="00650B51" w:rsidP="00650B51">
      <w:pPr>
        <w:pStyle w:val="EndNoteBibliography"/>
        <w:ind w:left="720" w:hanging="720"/>
      </w:pPr>
      <w:r w:rsidRPr="00650B51">
        <w:t>49.</w:t>
      </w:r>
      <w:r w:rsidRPr="00650B51">
        <w:tab/>
        <w:t xml:space="preserve">Guidotti, R., et al., </w:t>
      </w:r>
      <w:r w:rsidRPr="00650B51">
        <w:rPr>
          <w:i/>
        </w:rPr>
        <w:t>Factual and Counterfactual Explanations for Black Box Decision Making.</w:t>
      </w:r>
      <w:r w:rsidRPr="00650B51">
        <w:t xml:space="preserve"> IEEE Intelligent Systems, 2019. </w:t>
      </w:r>
      <w:r w:rsidRPr="00650B51">
        <w:rPr>
          <w:b/>
        </w:rPr>
        <w:t>34</w:t>
      </w:r>
      <w:r w:rsidRPr="00650B51">
        <w:t>(6): p. 14-23.</w:t>
      </w:r>
    </w:p>
    <w:p w14:paraId="3C44D6FE" w14:textId="77777777" w:rsidR="00650B51" w:rsidRPr="00650B51" w:rsidRDefault="00650B51" w:rsidP="00650B51">
      <w:pPr>
        <w:pStyle w:val="EndNoteBibliography"/>
        <w:ind w:left="720" w:hanging="720"/>
      </w:pPr>
      <w:r w:rsidRPr="00650B51">
        <w:t>50.</w:t>
      </w:r>
      <w:r w:rsidRPr="00650B51">
        <w:tab/>
        <w:t xml:space="preserve">Gomez, O., et al. </w:t>
      </w:r>
      <w:r w:rsidRPr="00650B51">
        <w:rPr>
          <w:i/>
        </w:rPr>
        <w:t>ViCE</w:t>
      </w:r>
      <w:r w:rsidRPr="00650B51">
        <w:t>. 2020.</w:t>
      </w:r>
    </w:p>
    <w:p w14:paraId="43C009AA" w14:textId="77777777" w:rsidR="00650B51" w:rsidRPr="00650B51" w:rsidRDefault="00650B51" w:rsidP="00650B51">
      <w:pPr>
        <w:pStyle w:val="EndNoteBibliography"/>
        <w:ind w:left="720" w:hanging="720"/>
      </w:pPr>
      <w:r w:rsidRPr="00650B51">
        <w:t>51.</w:t>
      </w:r>
      <w:r w:rsidRPr="00650B51">
        <w:tab/>
        <w:t xml:space="preserve">Sokol, K. and P. Flach. </w:t>
      </w:r>
      <w:r w:rsidRPr="00650B51">
        <w:rPr>
          <w:i/>
        </w:rPr>
        <w:t>Desiderata for interpretability: Explaining decision tree predictions with counterfactuals</w:t>
      </w:r>
      <w:r w:rsidRPr="00650B51">
        <w:t>. 2019.</w:t>
      </w:r>
    </w:p>
    <w:p w14:paraId="0217F61C" w14:textId="77777777" w:rsidR="00650B51" w:rsidRPr="00650B51" w:rsidRDefault="00650B51" w:rsidP="00650B51">
      <w:pPr>
        <w:pStyle w:val="EndNoteBibliography"/>
        <w:ind w:left="720" w:hanging="720"/>
      </w:pPr>
      <w:r w:rsidRPr="00650B51">
        <w:t>52.</w:t>
      </w:r>
      <w:r w:rsidRPr="00650B51">
        <w:tab/>
        <w:t xml:space="preserve">Wexler, J., et al., </w:t>
      </w:r>
      <w:r w:rsidRPr="00650B51">
        <w:rPr>
          <w:i/>
        </w:rPr>
        <w:t>The What-If Tool: Interactive Probing of Machine Learning Models.</w:t>
      </w:r>
      <w:r w:rsidRPr="00650B51">
        <w:t xml:space="preserve"> IEEE Transactions on Visualization and Computer Graphics, 2020. </w:t>
      </w:r>
      <w:r w:rsidRPr="00650B51">
        <w:rPr>
          <w:b/>
        </w:rPr>
        <w:t>26</w:t>
      </w:r>
      <w:r w:rsidRPr="00650B51">
        <w:t>(1): p. 56-65.</w:t>
      </w:r>
    </w:p>
    <w:p w14:paraId="5438EC02" w14:textId="77777777" w:rsidR="00650B51" w:rsidRPr="00650B51" w:rsidRDefault="00650B51" w:rsidP="00650B51">
      <w:pPr>
        <w:pStyle w:val="EndNoteBibliography"/>
        <w:ind w:left="720" w:hanging="720"/>
      </w:pPr>
      <w:r w:rsidRPr="00650B51">
        <w:t>53.</w:t>
      </w:r>
      <w:r w:rsidRPr="00650B51">
        <w:tab/>
        <w:t xml:space="preserve">Barocas, S., A.D. Selbst, and M. Raghavan. </w:t>
      </w:r>
      <w:r w:rsidRPr="00650B51">
        <w:rPr>
          <w:i/>
        </w:rPr>
        <w:t>The hidden assumptions behind counterfactual explanations and principal reasons</w:t>
      </w:r>
      <w:r w:rsidRPr="00650B51">
        <w:t>. 2020.</w:t>
      </w:r>
    </w:p>
    <w:p w14:paraId="53902C33" w14:textId="77777777" w:rsidR="00650B51" w:rsidRPr="00650B51" w:rsidRDefault="00650B51" w:rsidP="00650B51">
      <w:pPr>
        <w:pStyle w:val="EndNoteBibliography"/>
        <w:ind w:left="720" w:hanging="720"/>
      </w:pPr>
      <w:r w:rsidRPr="00650B51">
        <w:t>54.</w:t>
      </w:r>
      <w:r w:rsidRPr="00650B51">
        <w:tab/>
        <w:t xml:space="preserve">Bertossi, L., </w:t>
      </w:r>
      <w:r w:rsidRPr="00650B51">
        <w:rPr>
          <w:i/>
        </w:rPr>
        <w:t>Score-Based Explanations in Data Management and Machine Learning</w:t>
      </w:r>
      <w:r w:rsidRPr="00650B51">
        <w:t>. 2020. p. 17-31.</w:t>
      </w:r>
    </w:p>
    <w:p w14:paraId="5EDAC3B4" w14:textId="77777777" w:rsidR="00650B51" w:rsidRPr="00650B51" w:rsidRDefault="00650B51" w:rsidP="00650B51">
      <w:pPr>
        <w:pStyle w:val="EndNoteBibliography"/>
        <w:ind w:left="720" w:hanging="720"/>
      </w:pPr>
      <w:r w:rsidRPr="00650B51">
        <w:t>55.</w:t>
      </w:r>
      <w:r w:rsidRPr="00650B51">
        <w:tab/>
        <w:t xml:space="preserve">Adhikari, A., et al. </w:t>
      </w:r>
      <w:r w:rsidRPr="00650B51">
        <w:rPr>
          <w:i/>
        </w:rPr>
        <w:t>LEAFAGE: Example-based and Feature importance-based Explanations for Black-box ML models</w:t>
      </w:r>
      <w:r w:rsidRPr="00650B51">
        <w:t xml:space="preserve">. in </w:t>
      </w:r>
      <w:r w:rsidRPr="00650B51">
        <w:rPr>
          <w:i/>
        </w:rPr>
        <w:t>IEEE International Conference on Fuzzy Systems</w:t>
      </w:r>
      <w:r w:rsidRPr="00650B51">
        <w:t>. 2019.</w:t>
      </w:r>
    </w:p>
    <w:p w14:paraId="57DFE38A" w14:textId="77777777" w:rsidR="00650B51" w:rsidRPr="00650B51" w:rsidRDefault="00650B51" w:rsidP="00650B51">
      <w:pPr>
        <w:pStyle w:val="EndNoteBibliography"/>
        <w:ind w:left="720" w:hanging="720"/>
      </w:pPr>
      <w:r w:rsidRPr="00650B51">
        <w:t>56.</w:t>
      </w:r>
      <w:r w:rsidRPr="00650B51">
        <w:tab/>
        <w:t xml:space="preserve">Sokol, K. and P. Flach. </w:t>
      </w:r>
      <w:r w:rsidRPr="00650B51">
        <w:rPr>
          <w:i/>
        </w:rPr>
        <w:t>Conversational Explanations of Machine Learning Predictions Through Class-contrastive Counterfactual Statements</w:t>
      </w:r>
      <w:r w:rsidRPr="00650B51">
        <w:t>. 2018.</w:t>
      </w:r>
    </w:p>
    <w:p w14:paraId="44E1BAF8" w14:textId="77777777" w:rsidR="00650B51" w:rsidRPr="00650B51" w:rsidRDefault="00650B51" w:rsidP="00650B51">
      <w:pPr>
        <w:pStyle w:val="EndNoteBibliography"/>
        <w:ind w:left="720" w:hanging="720"/>
      </w:pPr>
      <w:r w:rsidRPr="00650B51">
        <w:t>57.</w:t>
      </w:r>
      <w:r w:rsidRPr="00650B51">
        <w:tab/>
        <w:t xml:space="preserve">Sokol, K. and P. Flach, </w:t>
      </w:r>
      <w:r w:rsidRPr="00650B51">
        <w:rPr>
          <w:i/>
        </w:rPr>
        <w:t>One Explanation Does Not Fit All: The Promise of Interactive Explanations for Machine Learning Transparency.</w:t>
      </w:r>
      <w:r w:rsidRPr="00650B51">
        <w:t xml:space="preserve"> KI - Kunstliche Intelligenz, 2020. </w:t>
      </w:r>
      <w:r w:rsidRPr="00650B51">
        <w:rPr>
          <w:b/>
        </w:rPr>
        <w:t>34</w:t>
      </w:r>
      <w:r w:rsidRPr="00650B51">
        <w:t>(2): p. 235-250.</w:t>
      </w:r>
    </w:p>
    <w:p w14:paraId="686979DE" w14:textId="77777777" w:rsidR="00650B51" w:rsidRPr="00650B51" w:rsidRDefault="00650B51" w:rsidP="00650B51">
      <w:pPr>
        <w:pStyle w:val="EndNoteBibliography"/>
        <w:ind w:left="720" w:hanging="720"/>
      </w:pPr>
      <w:r w:rsidRPr="00650B51">
        <w:t>58.</w:t>
      </w:r>
      <w:r w:rsidRPr="00650B51">
        <w:tab/>
        <w:t xml:space="preserve">Verma, S., J.P. Dickerson, and K. Hines, </w:t>
      </w:r>
      <w:r w:rsidRPr="00650B51">
        <w:rPr>
          <w:i/>
        </w:rPr>
        <w:t>Counterfactual Explanations for Machine Learning: A Review.</w:t>
      </w:r>
      <w:r w:rsidRPr="00650B51">
        <w:t xml:space="preserve"> ArXiv, 2020. </w:t>
      </w:r>
      <w:r w:rsidRPr="00650B51">
        <w:rPr>
          <w:b/>
        </w:rPr>
        <w:t>abs/2010.10596</w:t>
      </w:r>
      <w:r w:rsidRPr="00650B51">
        <w:t>.</w:t>
      </w:r>
    </w:p>
    <w:p w14:paraId="76C3AE30" w14:textId="77777777" w:rsidR="00650B51" w:rsidRPr="00650B51" w:rsidRDefault="00650B51" w:rsidP="00650B51">
      <w:pPr>
        <w:pStyle w:val="EndNoteBibliography"/>
        <w:ind w:left="720" w:hanging="720"/>
      </w:pPr>
      <w:r w:rsidRPr="00650B51">
        <w:t>59.</w:t>
      </w:r>
      <w:r w:rsidRPr="00650B51">
        <w:tab/>
        <w:t xml:space="preserve">Bhatt, U., et al. </w:t>
      </w:r>
      <w:r w:rsidRPr="00650B51">
        <w:rPr>
          <w:i/>
        </w:rPr>
        <w:t>Explainable machine learning in deployment</w:t>
      </w:r>
      <w:r w:rsidRPr="00650B51">
        <w:t>. 2020.</w:t>
      </w:r>
    </w:p>
    <w:p w14:paraId="17FCC19C" w14:textId="77777777" w:rsidR="00650B51" w:rsidRPr="00650B51" w:rsidRDefault="00650B51" w:rsidP="00650B51">
      <w:pPr>
        <w:pStyle w:val="EndNoteBibliography"/>
        <w:ind w:left="720" w:hanging="720"/>
      </w:pPr>
      <w:r w:rsidRPr="00650B51">
        <w:lastRenderedPageBreak/>
        <w:t>60.</w:t>
      </w:r>
      <w:r w:rsidRPr="00650B51">
        <w:tab/>
        <w:t xml:space="preserve">Akula, A.R., et al. </w:t>
      </w:r>
      <w:r w:rsidRPr="00650B51">
        <w:rPr>
          <w:i/>
        </w:rPr>
        <w:t>Natural Language Interaction with Explainable AI Models</w:t>
      </w:r>
      <w:r w:rsidRPr="00650B51">
        <w:t xml:space="preserve">. in </w:t>
      </w:r>
      <w:r w:rsidRPr="00650B51">
        <w:rPr>
          <w:i/>
        </w:rPr>
        <w:t>CVPR Workshops</w:t>
      </w:r>
      <w:r w:rsidRPr="00650B51">
        <w:t>. 2019.</w:t>
      </w:r>
    </w:p>
    <w:p w14:paraId="4166CCDB" w14:textId="77777777" w:rsidR="00650B51" w:rsidRPr="00650B51" w:rsidRDefault="00650B51" w:rsidP="00650B51">
      <w:pPr>
        <w:pStyle w:val="EndNoteBibliography"/>
        <w:ind w:left="720" w:hanging="720"/>
      </w:pPr>
      <w:r w:rsidRPr="00650B51">
        <w:t>61.</w:t>
      </w:r>
      <w:r w:rsidRPr="00650B51">
        <w:tab/>
        <w:t xml:space="preserve">Molnar, C., et al., </w:t>
      </w:r>
      <w:r w:rsidRPr="00650B51">
        <w:rPr>
          <w:i/>
        </w:rPr>
        <w:t>Pitfalls to Avoid when Interpreting Machine Learning Models.</w:t>
      </w:r>
      <w:r w:rsidRPr="00650B51">
        <w:t xml:space="preserve"> ArXiv, 2020. </w:t>
      </w:r>
      <w:r w:rsidRPr="00650B51">
        <w:rPr>
          <w:b/>
        </w:rPr>
        <w:t>abs/2007.04131</w:t>
      </w:r>
      <w:r w:rsidRPr="00650B51">
        <w:t>.</w:t>
      </w:r>
    </w:p>
    <w:p w14:paraId="2EF6470E" w14:textId="77777777" w:rsidR="00650B51" w:rsidRPr="00650B51" w:rsidRDefault="00650B51" w:rsidP="00650B51">
      <w:pPr>
        <w:pStyle w:val="EndNoteBibliography"/>
        <w:ind w:left="720" w:hanging="720"/>
      </w:pPr>
      <w:r w:rsidRPr="00650B51">
        <w:t>62.</w:t>
      </w:r>
      <w:r w:rsidRPr="00650B51">
        <w:tab/>
        <w:t xml:space="preserve">Chiandussi, G., et al., </w:t>
      </w:r>
      <w:r w:rsidRPr="00650B51">
        <w:rPr>
          <w:i/>
        </w:rPr>
        <w:t>Comparison of multi-objective optimization methodologies for engineering applications.</w:t>
      </w:r>
      <w:r w:rsidRPr="00650B51">
        <w:t xml:space="preserve"> Computers &amp; Mathematics with Applications, 2012. </w:t>
      </w:r>
      <w:r w:rsidRPr="00650B51">
        <w:rPr>
          <w:b/>
        </w:rPr>
        <w:t>63</w:t>
      </w:r>
      <w:r w:rsidRPr="00650B51">
        <w:t>(5): p. 912-942.</w:t>
      </w:r>
    </w:p>
    <w:p w14:paraId="5005B948" w14:textId="77777777" w:rsidR="00650B51" w:rsidRPr="00650B51" w:rsidRDefault="00650B51" w:rsidP="00650B51">
      <w:pPr>
        <w:pStyle w:val="EndNoteBibliography"/>
        <w:ind w:left="720" w:hanging="720"/>
      </w:pPr>
      <w:r w:rsidRPr="00650B51">
        <w:t>63.</w:t>
      </w:r>
      <w:r w:rsidRPr="00650B51">
        <w:tab/>
        <w:t xml:space="preserve">Gunantara, N., </w:t>
      </w:r>
      <w:r w:rsidRPr="00650B51">
        <w:rPr>
          <w:i/>
        </w:rPr>
        <w:t>A review of multi-objective optimization: Methods and its applications.</w:t>
      </w:r>
      <w:r w:rsidRPr="00650B51">
        <w:t xml:space="preserve"> Cogent Engineering, 2018. </w:t>
      </w:r>
      <w:r w:rsidRPr="00650B51">
        <w:rPr>
          <w:b/>
        </w:rPr>
        <w:t>5</w:t>
      </w:r>
      <w:r w:rsidRPr="00650B51">
        <w:t>(1): p. 1502242.</w:t>
      </w:r>
    </w:p>
    <w:p w14:paraId="10BD418C" w14:textId="77777777" w:rsidR="00650B51" w:rsidRPr="00650B51" w:rsidRDefault="00650B51" w:rsidP="00650B51">
      <w:pPr>
        <w:pStyle w:val="EndNoteBibliography"/>
        <w:ind w:left="720" w:hanging="720"/>
      </w:pPr>
      <w:r w:rsidRPr="00650B51">
        <w:t>64.</w:t>
      </w:r>
      <w:r w:rsidRPr="00650B51">
        <w:tab/>
        <w:t xml:space="preserve">Sokol, K. and P. Flach. </w:t>
      </w:r>
      <w:r w:rsidRPr="00650B51">
        <w:rPr>
          <w:i/>
        </w:rPr>
        <w:t>Explainability fact sheets: A framework for systematic assessment of explainable approaches</w:t>
      </w:r>
      <w:r w:rsidRPr="00650B51">
        <w:t xml:space="preserve">. in </w:t>
      </w:r>
      <w:r w:rsidRPr="00650B51">
        <w:rPr>
          <w:i/>
        </w:rPr>
        <w:t>FAT* 2020 - Proceedings of the 2020 Conference on Fairness, Accountability, and Transparency</w:t>
      </w:r>
      <w:r w:rsidRPr="00650B51">
        <w:t>. 2020.</w:t>
      </w:r>
    </w:p>
    <w:p w14:paraId="02DE6B9D" w14:textId="77777777" w:rsidR="00650B51" w:rsidRPr="00650B51" w:rsidRDefault="00650B51" w:rsidP="00650B51">
      <w:pPr>
        <w:pStyle w:val="EndNoteBibliography"/>
        <w:ind w:left="720" w:hanging="720"/>
      </w:pPr>
      <w:r w:rsidRPr="00650B51">
        <w:t>65.</w:t>
      </w:r>
      <w:r w:rsidRPr="00650B51">
        <w:tab/>
        <w:t xml:space="preserve">Sokol, K. and P. Flach. </w:t>
      </w:r>
      <w:r w:rsidRPr="00650B51">
        <w:rPr>
          <w:i/>
        </w:rPr>
        <w:t>Counterfactual explanations of machine learning predictions: Opportunities and challenges for AI safety</w:t>
      </w:r>
      <w:r w:rsidRPr="00650B51">
        <w:t>. 2019.</w:t>
      </w:r>
    </w:p>
    <w:p w14:paraId="7462F8C9" w14:textId="167FD70F" w:rsidR="00650B51" w:rsidRPr="00650B51" w:rsidRDefault="00650B51" w:rsidP="00650B51">
      <w:pPr>
        <w:pStyle w:val="EndNoteBibliography"/>
        <w:ind w:left="720" w:hanging="720"/>
      </w:pPr>
      <w:r w:rsidRPr="00650B51">
        <w:t>66.</w:t>
      </w:r>
      <w:r w:rsidRPr="00650B51">
        <w:tab/>
        <w:t xml:space="preserve">developers, s.-l. </w:t>
      </w:r>
      <w:r w:rsidRPr="00650B51">
        <w:rPr>
          <w:i/>
        </w:rPr>
        <w:t>sklearn.preprocessing.QuantileTransformer</w:t>
      </w:r>
      <w:r w:rsidRPr="00650B51">
        <w:t xml:space="preserve">. 2020  25-05-2021]; 0.24.2:[Available from: </w:t>
      </w:r>
      <w:hyperlink r:id="rId16" w:history="1">
        <w:r w:rsidRPr="00650B51">
          <w:rPr>
            <w:rStyle w:val="Hyperlink"/>
          </w:rPr>
          <w:t>https://scikit-learn.org/stable/modules/generated/sklearn.preprocessing.QuantileTransformer.html</w:t>
        </w:r>
      </w:hyperlink>
      <w:r w:rsidRPr="00650B51">
        <w:t>.</w:t>
      </w:r>
    </w:p>
    <w:p w14:paraId="58D9120A" w14:textId="77777777" w:rsidR="00650B51" w:rsidRPr="00650B51" w:rsidRDefault="00650B51" w:rsidP="00650B51">
      <w:pPr>
        <w:pStyle w:val="EndNoteBibliography"/>
        <w:ind w:left="720" w:hanging="720"/>
      </w:pPr>
      <w:r w:rsidRPr="00650B51">
        <w:t>67.</w:t>
      </w:r>
      <w:r w:rsidRPr="00650B51">
        <w:tab/>
        <w:t xml:space="preserve">Kovesi, P., </w:t>
      </w:r>
      <w:r w:rsidRPr="00650B51">
        <w:rPr>
          <w:i/>
        </w:rPr>
        <w:t>Good Colour Maps: How to Design Them.</w:t>
      </w:r>
      <w:r w:rsidRPr="00650B51">
        <w:t xml:space="preserve"> ArXiv, 2015. </w:t>
      </w:r>
      <w:r w:rsidRPr="00650B51">
        <w:rPr>
          <w:b/>
        </w:rPr>
        <w:t>abs/1509.03700</w:t>
      </w:r>
      <w:r w:rsidRPr="00650B51">
        <w:t>.</w:t>
      </w:r>
    </w:p>
    <w:p w14:paraId="39447CFF" w14:textId="77777777" w:rsidR="00650B51" w:rsidRPr="00650B51" w:rsidRDefault="00650B51" w:rsidP="00650B51">
      <w:pPr>
        <w:pStyle w:val="EndNoteBibliography"/>
        <w:ind w:left="720" w:hanging="720"/>
      </w:pPr>
      <w:r w:rsidRPr="00650B51">
        <w:t>68.</w:t>
      </w:r>
      <w:r w:rsidRPr="00650B51">
        <w:tab/>
        <w:t xml:space="preserve">Doshi-Velez, F. and B. Kim, </w:t>
      </w:r>
      <w:r w:rsidRPr="00650B51">
        <w:rPr>
          <w:i/>
        </w:rPr>
        <w:t>Towards A Rigorous Science of Interpretable Machine Learning.</w:t>
      </w:r>
      <w:r w:rsidRPr="00650B51">
        <w:t xml:space="preserve"> arXiv: Machine Learning, 2017.</w:t>
      </w:r>
    </w:p>
    <w:p w14:paraId="18D962F7" w14:textId="77777777" w:rsidR="00650B51" w:rsidRPr="00650B51" w:rsidRDefault="00650B51" w:rsidP="00650B51">
      <w:pPr>
        <w:pStyle w:val="EndNoteBibliography"/>
        <w:ind w:left="720" w:hanging="720"/>
      </w:pPr>
      <w:r w:rsidRPr="00650B51">
        <w:t>69.</w:t>
      </w:r>
      <w:r w:rsidRPr="00650B51">
        <w:tab/>
        <w:t xml:space="preserve">Lundberg, S.M., et al., </w:t>
      </w:r>
      <w:r w:rsidRPr="00650B51">
        <w:rPr>
          <w:i/>
        </w:rPr>
        <w:t>Explainable machine-learning predictions for the prevention of hypoxaemia during surgery.</w:t>
      </w:r>
      <w:r w:rsidRPr="00650B51">
        <w:t xml:space="preserve"> Nature Biomedical Engineering, 2018. </w:t>
      </w:r>
      <w:r w:rsidRPr="00650B51">
        <w:rPr>
          <w:b/>
        </w:rPr>
        <w:t>2</w:t>
      </w:r>
      <w:r w:rsidRPr="00650B51">
        <w:t>(10): p. 749-760.</w:t>
      </w:r>
    </w:p>
    <w:p w14:paraId="14C5C423" w14:textId="137C0BB2" w:rsidR="00492E43" w:rsidRPr="0057620B" w:rsidRDefault="00FC17CD">
      <w:pPr>
        <w:rPr>
          <w:rFonts w:ascii="Arial" w:hAnsi="Arial" w:cs="Arial"/>
          <w:lang w:val="en-US"/>
        </w:rPr>
      </w:pPr>
      <w:r w:rsidRPr="00245B21">
        <w:rPr>
          <w:rFonts w:ascii="Arial" w:hAnsi="Arial" w:cs="Arial"/>
          <w:sz w:val="20"/>
          <w:szCs w:val="20"/>
          <w:lang w:val="en-US"/>
        </w:rPr>
        <w:fldChar w:fldCharType="end"/>
      </w:r>
    </w:p>
    <w:p w14:paraId="1E6656A4" w14:textId="77777777" w:rsidR="00492E43" w:rsidRPr="0057620B" w:rsidRDefault="00492E43">
      <w:pPr>
        <w:rPr>
          <w:rFonts w:ascii="Arial" w:hAnsi="Arial" w:cs="Arial"/>
          <w:b/>
          <w:szCs w:val="18"/>
          <w:lang w:val="en-US"/>
        </w:rPr>
      </w:pPr>
      <w:r w:rsidRPr="0057620B">
        <w:rPr>
          <w:rFonts w:ascii="Arial" w:hAnsi="Arial" w:cs="Arial"/>
          <w:b/>
          <w:szCs w:val="18"/>
          <w:lang w:val="en-US"/>
        </w:rPr>
        <w:br w:type="page"/>
      </w:r>
    </w:p>
    <w:p w14:paraId="2C8FD738" w14:textId="38AB4AEE" w:rsidR="00492E43" w:rsidRPr="0057620B" w:rsidRDefault="00492E43" w:rsidP="00492E43">
      <w:pPr>
        <w:pStyle w:val="Geenafstand"/>
        <w:spacing w:line="360" w:lineRule="auto"/>
        <w:ind w:left="720" w:hanging="720"/>
        <w:rPr>
          <w:rFonts w:ascii="Arial" w:hAnsi="Arial" w:cs="Arial"/>
          <w:b/>
          <w:szCs w:val="18"/>
          <w:lang w:val="en-US"/>
        </w:rPr>
      </w:pPr>
      <w:r w:rsidRPr="0057620B">
        <w:rPr>
          <w:rFonts w:ascii="Arial" w:hAnsi="Arial" w:cs="Arial"/>
          <w:b/>
          <w:szCs w:val="18"/>
          <w:lang w:val="en-US"/>
        </w:rPr>
        <w:lastRenderedPageBreak/>
        <w:t>Supplementary Material</w:t>
      </w:r>
    </w:p>
    <w:p w14:paraId="5F610328" w14:textId="77777777" w:rsidR="00492E43" w:rsidRPr="0057620B" w:rsidRDefault="00492E43" w:rsidP="00492E43">
      <w:pPr>
        <w:pStyle w:val="Geenafstand"/>
        <w:spacing w:line="360" w:lineRule="auto"/>
        <w:rPr>
          <w:rFonts w:ascii="Arial" w:hAnsi="Arial" w:cs="Arial"/>
          <w:lang w:val="en-US"/>
        </w:rPr>
      </w:pPr>
    </w:p>
    <w:p w14:paraId="6EE118D1" w14:textId="241BD8BB" w:rsidR="00A2363A" w:rsidRPr="0057620B" w:rsidRDefault="00A2363A">
      <w:pPr>
        <w:rPr>
          <w:rFonts w:ascii="Arial" w:hAnsi="Arial" w:cs="Arial"/>
          <w:lang w:val="en-US"/>
        </w:rPr>
      </w:pPr>
    </w:p>
    <w:sectPr w:rsidR="00A2363A" w:rsidRPr="0057620B" w:rsidSect="004B5CD7">
      <w:footerReference w:type="default" r:id="rId17"/>
      <w:pgSz w:w="11906" w:h="16838"/>
      <w:pgMar w:top="1440" w:right="1440" w:bottom="1440" w:left="1440" w:header="708" w:footer="708" w:gutter="0"/>
      <w:lnNumType w:countBy="1" w:restart="continuous"/>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Benschop, Corina" w:date="2021-05-27T23:33:00Z" w:initials="BC">
    <w:p w14:paraId="7C1B1405" w14:textId="77777777" w:rsidR="002A03F1" w:rsidRDefault="00A50C4A">
      <w:pPr>
        <w:pStyle w:val="Tekstopmerking"/>
        <w:rPr>
          <w:lang w:val="nl-NL"/>
        </w:rPr>
      </w:pPr>
      <w:r>
        <w:rPr>
          <w:rStyle w:val="Verwijzingopmerking"/>
        </w:rPr>
        <w:annotationRef/>
      </w:r>
      <w:r w:rsidRPr="00A50C4A">
        <w:rPr>
          <w:lang w:val="nl-NL"/>
        </w:rPr>
        <w:t xml:space="preserve">Overall, </w:t>
      </w:r>
    </w:p>
    <w:p w14:paraId="400E3AAB" w14:textId="68FC8242" w:rsidR="00A50C4A" w:rsidRDefault="00FA4E7D" w:rsidP="002A03F1">
      <w:pPr>
        <w:pStyle w:val="Tekstopmerking"/>
        <w:numPr>
          <w:ilvl w:val="0"/>
          <w:numId w:val="15"/>
        </w:numPr>
        <w:rPr>
          <w:lang w:val="nl-NL"/>
        </w:rPr>
      </w:pPr>
      <w:r>
        <w:rPr>
          <w:lang w:val="nl-NL"/>
        </w:rPr>
        <w:t>M</w:t>
      </w:r>
      <w:r w:rsidR="00A50C4A" w:rsidRPr="00A50C4A">
        <w:rPr>
          <w:lang w:val="nl-NL"/>
        </w:rPr>
        <w:t xml:space="preserve">ooi manuscript. Helder </w:t>
      </w:r>
      <w:r w:rsidR="00A50C4A">
        <w:rPr>
          <w:lang w:val="nl-NL"/>
        </w:rPr>
        <w:t>beschreven.</w:t>
      </w:r>
      <w:r w:rsidR="002A03F1">
        <w:rPr>
          <w:lang w:val="nl-NL"/>
        </w:rPr>
        <w:t xml:space="preserve"> Goed leesbaar voor </w:t>
      </w:r>
      <w:proofErr w:type="spellStart"/>
      <w:r w:rsidR="002A03F1">
        <w:rPr>
          <w:lang w:val="nl-NL"/>
        </w:rPr>
        <w:t>biologists</w:t>
      </w:r>
      <w:proofErr w:type="spellEnd"/>
      <w:r w:rsidR="002A03F1">
        <w:rPr>
          <w:lang w:val="nl-NL"/>
        </w:rPr>
        <w:t xml:space="preserve"> </w:t>
      </w:r>
      <w:r w:rsidR="002A03F1" w:rsidRPr="002A03F1">
        <w:rPr>
          <mc:AlternateContent>
            <mc:Choice Requires="w16se"/>
            <mc:Fallback>
              <w:rFonts w:ascii="Segoe UI Emoji" w:eastAsia="Segoe UI Emoji" w:hAnsi="Segoe UI Emoji" w:cs="Segoe UI Emoji"/>
            </mc:Fallback>
          </mc:AlternateContent>
          <w:lang w:val="nl-NL"/>
        </w:rPr>
        <mc:AlternateContent>
          <mc:Choice Requires="w16se">
            <w16se:symEx w16se:font="Segoe UI Emoji" w16se:char="1F609"/>
          </mc:Choice>
          <mc:Fallback>
            <w:t>😉</w:t>
          </mc:Fallback>
        </mc:AlternateContent>
      </w:r>
    </w:p>
    <w:p w14:paraId="784CB347" w14:textId="448B4464" w:rsidR="002A03F1" w:rsidRDefault="002A03F1" w:rsidP="002A03F1">
      <w:pPr>
        <w:pStyle w:val="Tekstopmerking"/>
        <w:numPr>
          <w:ilvl w:val="0"/>
          <w:numId w:val="15"/>
        </w:numPr>
        <w:rPr>
          <w:lang w:val="nl-NL"/>
        </w:rPr>
      </w:pPr>
      <w:r>
        <w:rPr>
          <w:lang w:val="nl-NL"/>
        </w:rPr>
        <w:t xml:space="preserve">Ik verwacht dat </w:t>
      </w:r>
      <w:proofErr w:type="spellStart"/>
      <w:r>
        <w:rPr>
          <w:lang w:val="nl-NL"/>
        </w:rPr>
        <w:t>re</w:t>
      </w:r>
      <w:r w:rsidR="00BD42A4">
        <w:rPr>
          <w:lang w:val="nl-NL"/>
        </w:rPr>
        <w:t>v</w:t>
      </w:r>
      <w:r>
        <w:rPr>
          <w:lang w:val="nl-NL"/>
        </w:rPr>
        <w:t>ie</w:t>
      </w:r>
      <w:r w:rsidR="00BD42A4">
        <w:rPr>
          <w:lang w:val="nl-NL"/>
        </w:rPr>
        <w:t>w</w:t>
      </w:r>
      <w:r>
        <w:rPr>
          <w:lang w:val="nl-NL"/>
        </w:rPr>
        <w:t>ers</w:t>
      </w:r>
      <w:proofErr w:type="spellEnd"/>
      <w:r>
        <w:rPr>
          <w:lang w:val="nl-NL"/>
        </w:rPr>
        <w:t xml:space="preserve"> aangeven dat de tekst meer </w:t>
      </w:r>
      <w:proofErr w:type="spellStart"/>
      <w:r>
        <w:rPr>
          <w:lang w:val="nl-NL"/>
        </w:rPr>
        <w:t>concise</w:t>
      </w:r>
      <w:proofErr w:type="spellEnd"/>
      <w:r>
        <w:rPr>
          <w:lang w:val="nl-NL"/>
        </w:rPr>
        <w:t xml:space="preserve"> mag en zie wel delen die beknopter beschreven kunnen worden zonder inhoud te verliezen.</w:t>
      </w:r>
      <w:r w:rsidR="00BD42A4">
        <w:rPr>
          <w:lang w:val="nl-NL"/>
        </w:rPr>
        <w:t xml:space="preserve"> Daar </w:t>
      </w:r>
      <w:r w:rsidR="00A32F86">
        <w:rPr>
          <w:lang w:val="nl-NL"/>
        </w:rPr>
        <w:t xml:space="preserve">zou je nog naar kunnen </w:t>
      </w:r>
      <w:r w:rsidR="00BD42A4">
        <w:rPr>
          <w:lang w:val="nl-NL"/>
        </w:rPr>
        <w:t>kijken.</w:t>
      </w:r>
    </w:p>
    <w:p w14:paraId="2AFB72C5" w14:textId="0B74075E" w:rsidR="002A03F1" w:rsidRDefault="002A03F1" w:rsidP="002A03F1">
      <w:pPr>
        <w:pStyle w:val="Tekstopmerking"/>
        <w:numPr>
          <w:ilvl w:val="0"/>
          <w:numId w:val="15"/>
        </w:numPr>
        <w:rPr>
          <w:lang w:val="nl-NL"/>
        </w:rPr>
      </w:pPr>
      <w:r>
        <w:rPr>
          <w:lang w:val="nl-NL"/>
        </w:rPr>
        <w:t>Je geb</w:t>
      </w:r>
      <w:r w:rsidR="00BD42A4">
        <w:rPr>
          <w:lang w:val="nl-NL"/>
        </w:rPr>
        <w:t>r</w:t>
      </w:r>
      <w:r>
        <w:rPr>
          <w:lang w:val="nl-NL"/>
        </w:rPr>
        <w:t>uikt veel referenties, dat is heel goed, hoewel ze naar mijn idee niet altijd nodig zijn (op een aantal plekken heb ik dat aangegeven in een opmerkingenveld)</w:t>
      </w:r>
    </w:p>
    <w:p w14:paraId="4B66FD6A" w14:textId="6BE19CD2" w:rsidR="002A03F1" w:rsidRDefault="00A32F86" w:rsidP="002A03F1">
      <w:pPr>
        <w:pStyle w:val="Tekstopmerking"/>
        <w:numPr>
          <w:ilvl w:val="0"/>
          <w:numId w:val="15"/>
        </w:numPr>
        <w:rPr>
          <w:lang w:val="nl-NL"/>
        </w:rPr>
      </w:pPr>
      <w:r>
        <w:rPr>
          <w:lang w:val="nl-NL"/>
        </w:rPr>
        <w:t xml:space="preserve">Ik ben benieuwd naar de verdere beschrijving van de user </w:t>
      </w:r>
      <w:proofErr w:type="spellStart"/>
      <w:r>
        <w:rPr>
          <w:lang w:val="nl-NL"/>
        </w:rPr>
        <w:t>study</w:t>
      </w:r>
      <w:proofErr w:type="spellEnd"/>
      <w:r>
        <w:rPr>
          <w:lang w:val="nl-NL"/>
        </w:rPr>
        <w:t xml:space="preserve"> </w:t>
      </w:r>
      <w:r w:rsidRPr="00A32F86">
        <w:rPr>
          <mc:AlternateContent>
            <mc:Choice Requires="w16se"/>
            <mc:Fallback>
              <w:rFonts w:ascii="Segoe UI Emoji" w:eastAsia="Segoe UI Emoji" w:hAnsi="Segoe UI Emoji" w:cs="Segoe UI Emoji"/>
            </mc:Fallback>
          </mc:AlternateContent>
          <w:lang w:val="nl-NL"/>
        </w:rPr>
        <mc:AlternateContent>
          <mc:Choice Requires="w16se">
            <w16se:symEx w16se:font="Segoe UI Emoji" w16se:char="1F60A"/>
          </mc:Choice>
          <mc:Fallback>
            <w:t>😊</w:t>
          </mc:Fallback>
        </mc:AlternateContent>
      </w:r>
    </w:p>
    <w:p w14:paraId="494A191A" w14:textId="73BD33C7" w:rsidR="00FA4E7D" w:rsidRDefault="00FA4E7D" w:rsidP="002A03F1">
      <w:pPr>
        <w:pStyle w:val="Tekstopmerking"/>
        <w:numPr>
          <w:ilvl w:val="0"/>
          <w:numId w:val="15"/>
        </w:numPr>
        <w:rPr>
          <w:lang w:val="nl-NL"/>
        </w:rPr>
      </w:pPr>
      <w:r>
        <w:rPr>
          <w:lang w:val="nl-NL"/>
        </w:rPr>
        <w:t xml:space="preserve">Voor de </w:t>
      </w:r>
      <w:proofErr w:type="gramStart"/>
      <w:r>
        <w:rPr>
          <w:lang w:val="nl-NL"/>
        </w:rPr>
        <w:t>rest..</w:t>
      </w:r>
      <w:proofErr w:type="gramEnd"/>
      <w:r>
        <w:rPr>
          <w:lang w:val="nl-NL"/>
        </w:rPr>
        <w:t xml:space="preserve"> zie mijn opmerkingen en suggesties. Succes met het verwerken van alle feedback.</w:t>
      </w:r>
    </w:p>
    <w:p w14:paraId="39EA5FB5" w14:textId="77777777" w:rsidR="002A03F1" w:rsidRDefault="002A03F1">
      <w:pPr>
        <w:pStyle w:val="Tekstopmerking"/>
        <w:rPr>
          <w:lang w:val="nl-NL"/>
        </w:rPr>
      </w:pPr>
    </w:p>
    <w:p w14:paraId="5AA2D619" w14:textId="5508721A" w:rsidR="00A50C4A" w:rsidRPr="00A50C4A" w:rsidRDefault="00A50C4A">
      <w:pPr>
        <w:pStyle w:val="Tekstopmerking"/>
        <w:rPr>
          <w:lang w:val="nl-NL"/>
        </w:rPr>
      </w:pPr>
    </w:p>
  </w:comment>
  <w:comment w:id="6" w:author="Benschop, Corina" w:date="2021-05-27T21:33:00Z" w:initials="BC">
    <w:p w14:paraId="022C4368" w14:textId="3994745C" w:rsidR="00A50C4A" w:rsidRPr="0043624F" w:rsidRDefault="00A50C4A">
      <w:pPr>
        <w:pStyle w:val="Tekstopmerking"/>
        <w:rPr>
          <w:lang w:val="nl-NL"/>
        </w:rPr>
      </w:pPr>
      <w:r>
        <w:rPr>
          <w:rStyle w:val="Verwijzingopmerking"/>
        </w:rPr>
        <w:annotationRef/>
      </w:r>
      <w:r w:rsidRPr="0043624F">
        <w:rPr>
          <w:lang w:val="nl-NL"/>
        </w:rPr>
        <w:t>So</w:t>
      </w:r>
      <w:r>
        <w:rPr>
          <w:lang w:val="nl-NL"/>
        </w:rPr>
        <w:t xml:space="preserve">ms schrijf je dit met en soms zonder streepje </w:t>
      </w:r>
      <w:proofErr w:type="gramStart"/>
      <w:r>
        <w:rPr>
          <w:lang w:val="nl-NL"/>
        </w:rPr>
        <w:t>er tussen</w:t>
      </w:r>
      <w:proofErr w:type="gramEnd"/>
      <w:r>
        <w:rPr>
          <w:lang w:val="nl-NL"/>
        </w:rPr>
        <w:t>. Ik zou overal zonder doen.</w:t>
      </w:r>
    </w:p>
  </w:comment>
  <w:comment w:id="5" w:author="Benschop, Corina" w:date="2021-05-27T21:38:00Z" w:initials="BC">
    <w:p w14:paraId="3921B27F" w14:textId="68ED0F1D" w:rsidR="00A50C4A" w:rsidRPr="00EB516D" w:rsidRDefault="00A50C4A" w:rsidP="00EB516D">
      <w:pPr>
        <w:pStyle w:val="Tekstopmerking"/>
        <w:rPr>
          <w:lang w:val="nl-NL"/>
        </w:rPr>
      </w:pPr>
      <w:r>
        <w:rPr>
          <w:rStyle w:val="Verwijzingopmerking"/>
        </w:rPr>
        <w:annotationRef/>
      </w:r>
      <w:r w:rsidRPr="0043624F">
        <w:rPr>
          <w:lang w:val="nl-NL"/>
        </w:rPr>
        <w:t>De output alleen</w:t>
      </w:r>
      <w:r>
        <w:rPr>
          <w:lang w:val="nl-NL"/>
        </w:rPr>
        <w:t xml:space="preserve"> is ook al informatief (anders zouden we het nu niet gebruiken), omdat we weten wat de performance is.</w:t>
      </w:r>
    </w:p>
  </w:comment>
  <w:comment w:id="10" w:author="Benschop, Corina" w:date="2021-05-27T22:24:00Z" w:initials="BC">
    <w:p w14:paraId="2BC825A9" w14:textId="5288283E" w:rsidR="00A50C4A" w:rsidRPr="00EB516D" w:rsidRDefault="00A50C4A">
      <w:pPr>
        <w:pStyle w:val="Tekstopmerking"/>
        <w:rPr>
          <w:lang w:val="nl-NL"/>
        </w:rPr>
      </w:pPr>
      <w:r>
        <w:rPr>
          <w:rStyle w:val="Verwijzingopmerking"/>
        </w:rPr>
        <w:annotationRef/>
      </w:r>
      <w:r w:rsidRPr="00EB516D">
        <w:rPr>
          <w:lang w:val="nl-NL"/>
        </w:rPr>
        <w:t>Dit w</w:t>
      </w:r>
      <w:r>
        <w:rPr>
          <w:lang w:val="nl-NL"/>
        </w:rPr>
        <w:t>as je voorgaande abstract, ik had het nieuwe er even voor geplakt.</w:t>
      </w:r>
    </w:p>
  </w:comment>
  <w:comment w:id="14" w:author="Benschop, Corina" w:date="2021-05-27T10:28:00Z" w:initials="BC">
    <w:p w14:paraId="51E0AEBD" w14:textId="21EB310C" w:rsidR="00A50C4A" w:rsidRPr="0043624F" w:rsidRDefault="00A50C4A">
      <w:pPr>
        <w:pStyle w:val="Tekstopmerking"/>
        <w:rPr>
          <w:lang w:val="nl-NL"/>
        </w:rPr>
      </w:pPr>
      <w:r>
        <w:rPr>
          <w:rStyle w:val="Verwijzingopmerking"/>
        </w:rPr>
        <w:annotationRef/>
      </w:r>
      <w:r w:rsidRPr="0043624F">
        <w:rPr>
          <w:lang w:val="nl-NL"/>
        </w:rPr>
        <w:t xml:space="preserve">Kan er </w:t>
      </w:r>
      <w:proofErr w:type="spellStart"/>
      <w:r w:rsidRPr="0043624F">
        <w:rPr>
          <w:lang w:val="nl-NL"/>
        </w:rPr>
        <w:t>evt</w:t>
      </w:r>
      <w:proofErr w:type="spellEnd"/>
      <w:r w:rsidRPr="0043624F">
        <w:rPr>
          <w:lang w:val="nl-NL"/>
        </w:rPr>
        <w:t xml:space="preserve"> ook uit</w:t>
      </w:r>
    </w:p>
  </w:comment>
  <w:comment w:id="17" w:author="Benschop, Corina" w:date="2021-05-27T10:22:00Z" w:initials="BC">
    <w:p w14:paraId="7BA416B5" w14:textId="5B6A7D42" w:rsidR="00A50C4A" w:rsidRPr="0057234D" w:rsidRDefault="00A50C4A">
      <w:pPr>
        <w:pStyle w:val="Tekstopmerking"/>
        <w:rPr>
          <w:lang w:val="nl-NL"/>
        </w:rPr>
      </w:pPr>
      <w:r>
        <w:rPr>
          <w:rStyle w:val="Verwijzingopmerking"/>
        </w:rPr>
        <w:annotationRef/>
      </w:r>
      <w:r w:rsidRPr="0057234D">
        <w:rPr>
          <w:lang w:val="nl-NL"/>
        </w:rPr>
        <w:t>Misschien i</w:t>
      </w:r>
      <w:r>
        <w:rPr>
          <w:lang w:val="nl-NL"/>
        </w:rPr>
        <w:t>s het publiek wel bekend met de methode maar past het dat nog niet toe.</w:t>
      </w:r>
    </w:p>
  </w:comment>
  <w:comment w:id="26" w:author="Benschop, Corina" w:date="2021-05-27T10:33:00Z" w:initials="BC">
    <w:p w14:paraId="3138C0A8" w14:textId="77777777" w:rsidR="00A50C4A" w:rsidRDefault="00A50C4A">
      <w:pPr>
        <w:pStyle w:val="Tekstopmerking"/>
        <w:rPr>
          <w:lang w:val="nl-NL"/>
        </w:rPr>
      </w:pPr>
      <w:r>
        <w:rPr>
          <w:rStyle w:val="Verwijzingopmerking"/>
        </w:rPr>
        <w:annotationRef/>
      </w:r>
      <w:r w:rsidRPr="00001B48">
        <w:rPr>
          <w:lang w:val="nl-NL"/>
        </w:rPr>
        <w:t xml:space="preserve">Ref [13] toevoegen. </w:t>
      </w:r>
    </w:p>
    <w:p w14:paraId="32E13748" w14:textId="0C584416" w:rsidR="00A50C4A" w:rsidRPr="00001B48" w:rsidRDefault="00A50C4A">
      <w:pPr>
        <w:pStyle w:val="Tekstopmerking"/>
        <w:rPr>
          <w:lang w:val="nl-NL"/>
        </w:rPr>
      </w:pPr>
      <w:r w:rsidRPr="00001B48">
        <w:rPr>
          <w:lang w:val="nl-NL"/>
        </w:rPr>
        <w:t xml:space="preserve">En </w:t>
      </w:r>
      <w:proofErr w:type="spellStart"/>
      <w:r w:rsidRPr="00001B48">
        <w:rPr>
          <w:lang w:val="nl-NL"/>
        </w:rPr>
        <w:t>evt</w:t>
      </w:r>
      <w:proofErr w:type="spellEnd"/>
      <w:r w:rsidRPr="00001B48">
        <w:rPr>
          <w:lang w:val="nl-NL"/>
        </w:rPr>
        <w:t xml:space="preserve"> ook [</w:t>
      </w:r>
      <w:r>
        <w:rPr>
          <w:lang w:val="nl-NL"/>
        </w:rPr>
        <w:t>28] hier?</w:t>
      </w:r>
    </w:p>
  </w:comment>
  <w:comment w:id="27" w:author="Benschop, Corina" w:date="2021-05-27T10:36:00Z" w:initials="BC">
    <w:p w14:paraId="6D883F8E" w14:textId="6B4EFCCD" w:rsidR="00A50C4A" w:rsidRDefault="00A50C4A">
      <w:pPr>
        <w:pStyle w:val="Tekstopmerking"/>
      </w:pPr>
      <w:r>
        <w:rPr>
          <w:rStyle w:val="Verwijzingopmerking"/>
        </w:rPr>
        <w:annotationRef/>
      </w:r>
      <w:proofErr w:type="spellStart"/>
      <w:r>
        <w:t>Ja</w:t>
      </w:r>
      <w:proofErr w:type="spellEnd"/>
      <w:r>
        <w:t xml:space="preserve">, </w:t>
      </w:r>
      <w:proofErr w:type="spellStart"/>
      <w:r>
        <w:t>beter</w:t>
      </w:r>
      <w:proofErr w:type="spellEnd"/>
      <w:r>
        <w:t xml:space="preserve"> zo!</w:t>
      </w:r>
    </w:p>
  </w:comment>
  <w:comment w:id="32" w:author="Benschop, Corina" w:date="2021-05-27T10:59:00Z" w:initials="BC">
    <w:p w14:paraId="1BE483F6" w14:textId="7EB56C13" w:rsidR="00A50C4A" w:rsidRDefault="00A50C4A">
      <w:pPr>
        <w:pStyle w:val="Tekstopmerking"/>
      </w:pPr>
      <w:r>
        <w:rPr>
          <w:rStyle w:val="Verwijzingopmerking"/>
        </w:rPr>
        <w:annotationRef/>
      </w:r>
      <w:r>
        <w:t>‘</w:t>
      </w:r>
      <w:proofErr w:type="gramStart"/>
      <w:r>
        <w:t>to</w:t>
      </w:r>
      <w:proofErr w:type="gramEnd"/>
      <w:r>
        <w:t xml:space="preserve"> our knowledge no method…’</w:t>
      </w:r>
    </w:p>
    <w:p w14:paraId="70516E0E" w14:textId="084D8DC7" w:rsidR="00A50C4A" w:rsidRDefault="00A50C4A">
      <w:pPr>
        <w:pStyle w:val="Tekstopmerking"/>
      </w:pPr>
      <w:r>
        <w:t>Of</w:t>
      </w:r>
    </w:p>
    <w:p w14:paraId="4C09E235" w14:textId="346B6897" w:rsidR="00A50C4A" w:rsidRDefault="00A50C4A">
      <w:pPr>
        <w:pStyle w:val="Tekstopmerking"/>
      </w:pPr>
      <w:r>
        <w:t>‘</w:t>
      </w:r>
      <w:proofErr w:type="gramStart"/>
      <w:r>
        <w:t>no</w:t>
      </w:r>
      <w:proofErr w:type="gramEnd"/>
      <w:r>
        <w:t xml:space="preserve"> method has been published that inherently adapted…’</w:t>
      </w:r>
    </w:p>
  </w:comment>
  <w:comment w:id="40" w:author="Benschop, Corina" w:date="2021-05-27T11:07:00Z" w:initials="BC">
    <w:p w14:paraId="13CA6EB8" w14:textId="5D56D712" w:rsidR="00A50C4A" w:rsidRPr="00CF13DB" w:rsidRDefault="00A50C4A">
      <w:pPr>
        <w:pStyle w:val="Tekstopmerking"/>
        <w:rPr>
          <w:lang w:val="nl-NL"/>
        </w:rPr>
      </w:pPr>
      <w:r>
        <w:rPr>
          <w:rStyle w:val="Verwijzingopmerking"/>
        </w:rPr>
        <w:annotationRef/>
      </w:r>
      <w:r w:rsidRPr="00CF13DB">
        <w:rPr>
          <w:lang w:val="nl-NL"/>
        </w:rPr>
        <w:t>De nummering loopt hier niet g</w:t>
      </w:r>
      <w:r>
        <w:rPr>
          <w:lang w:val="nl-NL"/>
        </w:rPr>
        <w:t>oed door. Vorige nummer is 1.3.</w:t>
      </w:r>
    </w:p>
  </w:comment>
  <w:comment w:id="45" w:author="Benschop, Corina" w:date="2021-05-27T11:14:00Z" w:initials="BC">
    <w:p w14:paraId="11528A18" w14:textId="0ACDFA49" w:rsidR="00A50C4A" w:rsidRPr="003A7ADC" w:rsidRDefault="00A50C4A">
      <w:pPr>
        <w:pStyle w:val="Tekstopmerking"/>
        <w:rPr>
          <w:lang w:val="nl-NL"/>
        </w:rPr>
      </w:pPr>
      <w:r>
        <w:rPr>
          <w:rStyle w:val="Verwijzingopmerking"/>
        </w:rPr>
        <w:annotationRef/>
      </w:r>
      <w:r w:rsidRPr="003A7ADC">
        <w:rPr>
          <w:lang w:val="nl-NL"/>
        </w:rPr>
        <w:t>Ik zou dit stuk niet h</w:t>
      </w:r>
      <w:r>
        <w:rPr>
          <w:lang w:val="nl-NL"/>
        </w:rPr>
        <w:t>ier beschrijven, hoort meer bij de resultaten/conclusie.</w:t>
      </w:r>
    </w:p>
  </w:comment>
  <w:comment w:id="51" w:author="Benschop, Corina" w:date="2021-05-27T11:25:00Z" w:initials="BC">
    <w:p w14:paraId="364CC4F6" w14:textId="77777777" w:rsidR="00A50C4A" w:rsidRDefault="00A50C4A">
      <w:pPr>
        <w:pStyle w:val="Tekstopmerking"/>
        <w:rPr>
          <w:lang w:val="nl-NL"/>
        </w:rPr>
      </w:pPr>
      <w:r>
        <w:rPr>
          <w:rStyle w:val="Verwijzingopmerking"/>
        </w:rPr>
        <w:annotationRef/>
      </w:r>
      <w:r w:rsidRPr="00DB0DA3">
        <w:rPr>
          <w:lang w:val="nl-NL"/>
        </w:rPr>
        <w:t xml:space="preserve">Hier niet de </w:t>
      </w:r>
      <w:proofErr w:type="spellStart"/>
      <w:r w:rsidRPr="00DB0DA3">
        <w:rPr>
          <w:lang w:val="nl-NL"/>
        </w:rPr>
        <w:t>multi</w:t>
      </w:r>
      <w:proofErr w:type="spellEnd"/>
      <w:r w:rsidRPr="00DB0DA3">
        <w:rPr>
          <w:lang w:val="nl-NL"/>
        </w:rPr>
        <w:t>-l</w:t>
      </w:r>
      <w:r>
        <w:rPr>
          <w:lang w:val="nl-NL"/>
        </w:rPr>
        <w:t>ab validatie paper, maar deze:</w:t>
      </w:r>
    </w:p>
    <w:p w14:paraId="1DD2E81F" w14:textId="34EDECDA" w:rsidR="00A50C4A" w:rsidRPr="00DB0DA3" w:rsidRDefault="00A50C4A">
      <w:pPr>
        <w:pStyle w:val="Tekstopmerking"/>
        <w:rPr>
          <w:lang w:val="nl-NL"/>
        </w:rPr>
      </w:pPr>
      <w:r w:rsidRPr="000A409D">
        <w:rPr>
          <w:lang w:val="nl-NL"/>
        </w:rPr>
        <w:t xml:space="preserve">C.C.G. Benschop, J. Hoogenboom, P. Hovers, M. Slagter, D. Kruise, R. Parag, K. Steensma, K. Slooten, J. de Jong, C. Creeten, T. </w:t>
      </w:r>
      <w:proofErr w:type="spellStart"/>
      <w:r w:rsidRPr="000A409D">
        <w:rPr>
          <w:lang w:val="nl-NL"/>
        </w:rPr>
        <w:t>Sijen</w:t>
      </w:r>
      <w:proofErr w:type="spellEnd"/>
      <w:r w:rsidRPr="000A409D">
        <w:rPr>
          <w:lang w:val="nl-NL"/>
        </w:rPr>
        <w:t xml:space="preserve">, A.L.J. </w:t>
      </w:r>
      <w:proofErr w:type="spellStart"/>
      <w:r w:rsidRPr="000A409D">
        <w:rPr>
          <w:lang w:val="nl-NL"/>
        </w:rPr>
        <w:t>Kneppers</w:t>
      </w:r>
      <w:proofErr w:type="spellEnd"/>
      <w:r w:rsidRPr="000A409D">
        <w:rPr>
          <w:lang w:val="nl-NL"/>
        </w:rPr>
        <w:t xml:space="preserve">. </w:t>
      </w:r>
      <w:r w:rsidRPr="000A409D">
        <w:rPr>
          <w:lang w:val="en-US"/>
        </w:rPr>
        <w:t xml:space="preserve">DNAxs/DNAStatistX: Development and validation of a software suite for the data management and probabilistic interpretation of DNA profiles. </w:t>
      </w:r>
      <w:proofErr w:type="spellStart"/>
      <w:r w:rsidRPr="000A409D">
        <w:rPr>
          <w:lang w:val="nl-NL"/>
        </w:rPr>
        <w:t>Forensic</w:t>
      </w:r>
      <w:proofErr w:type="spellEnd"/>
      <w:r w:rsidRPr="000A409D">
        <w:rPr>
          <w:lang w:val="nl-NL"/>
        </w:rPr>
        <w:t xml:space="preserve"> </w:t>
      </w:r>
      <w:proofErr w:type="spellStart"/>
      <w:r w:rsidRPr="000A409D">
        <w:rPr>
          <w:lang w:val="nl-NL"/>
        </w:rPr>
        <w:t>Sci</w:t>
      </w:r>
      <w:proofErr w:type="spellEnd"/>
      <w:r w:rsidRPr="000A409D">
        <w:rPr>
          <w:lang w:val="nl-NL"/>
        </w:rPr>
        <w:t>. Int. Genet. 42 (2019) 81-89.</w:t>
      </w:r>
    </w:p>
  </w:comment>
  <w:comment w:id="52" w:author="Benschop, Corina" w:date="2021-05-27T11:18:00Z" w:initials="BC">
    <w:p w14:paraId="0F0AD5EC" w14:textId="3B87AFBD" w:rsidR="00A50C4A" w:rsidRPr="00C07B44" w:rsidRDefault="00A50C4A">
      <w:pPr>
        <w:pStyle w:val="Tekstopmerking"/>
        <w:rPr>
          <w:lang w:val="nl-NL"/>
        </w:rPr>
      </w:pPr>
      <w:r>
        <w:rPr>
          <w:rStyle w:val="Verwijzingopmerking"/>
        </w:rPr>
        <w:annotationRef/>
      </w:r>
      <w:proofErr w:type="spellStart"/>
      <w:r w:rsidRPr="00C07B44">
        <w:rPr>
          <w:lang w:val="nl-NL"/>
        </w:rPr>
        <w:t>Raw</w:t>
      </w:r>
      <w:proofErr w:type="spellEnd"/>
      <w:r w:rsidRPr="00C07B44">
        <w:rPr>
          <w:lang w:val="nl-NL"/>
        </w:rPr>
        <w:t xml:space="preserve"> zou ik zien </w:t>
      </w:r>
      <w:proofErr w:type="gramStart"/>
      <w:r w:rsidRPr="00C07B44">
        <w:rPr>
          <w:lang w:val="nl-NL"/>
        </w:rPr>
        <w:t>als n</w:t>
      </w:r>
      <w:r>
        <w:rPr>
          <w:lang w:val="nl-NL"/>
        </w:rPr>
        <w:t>og</w:t>
      </w:r>
      <w:proofErr w:type="gramEnd"/>
      <w:r>
        <w:rPr>
          <w:lang w:val="nl-NL"/>
        </w:rPr>
        <w:t xml:space="preserve"> geanalyseerde data, maar dat is dit wel.</w:t>
      </w:r>
    </w:p>
  </w:comment>
  <w:comment w:id="84" w:author="Benschop, Corina" w:date="2021-05-27T11:21:00Z" w:initials="BC">
    <w:p w14:paraId="2A01DE91" w14:textId="77777777" w:rsidR="00A50C4A" w:rsidRPr="00DE6109" w:rsidRDefault="00A50C4A">
      <w:pPr>
        <w:pStyle w:val="Tekstopmerking"/>
        <w:rPr>
          <w:lang w:val="nl-NL"/>
        </w:rPr>
      </w:pPr>
      <w:r>
        <w:rPr>
          <w:rStyle w:val="Verwijzingopmerking"/>
        </w:rPr>
        <w:annotationRef/>
      </w:r>
      <w:r w:rsidRPr="00DE6109">
        <w:rPr>
          <w:lang w:val="nl-NL"/>
        </w:rPr>
        <w:t>Ref:</w:t>
      </w:r>
    </w:p>
    <w:p w14:paraId="2B3A2F32" w14:textId="2232B5EC" w:rsidR="00A50C4A" w:rsidRPr="00F1158C" w:rsidRDefault="00A50C4A" w:rsidP="00DE6109">
      <w:pPr>
        <w:pStyle w:val="Tekstopmerking"/>
        <w:rPr>
          <w:lang w:val="nl-NL"/>
        </w:rPr>
      </w:pPr>
      <w:bookmarkStart w:id="85" w:name="_Hlk73008513"/>
      <w:r w:rsidRPr="00DE6109">
        <w:rPr>
          <w:lang w:val="nl-NL"/>
        </w:rPr>
        <w:t xml:space="preserve">A.A. Westen, T. </w:t>
      </w:r>
      <w:proofErr w:type="spellStart"/>
      <w:r w:rsidRPr="00DE6109">
        <w:rPr>
          <w:lang w:val="nl-NL"/>
        </w:rPr>
        <w:t>Kraaijenbrink</w:t>
      </w:r>
      <w:proofErr w:type="spellEnd"/>
      <w:r w:rsidRPr="00DE6109">
        <w:rPr>
          <w:lang w:val="nl-NL"/>
        </w:rPr>
        <w:t>, E.A. Robles de Medina, J. Harteveld, P. Willemse,</w:t>
      </w:r>
      <w:r>
        <w:rPr>
          <w:lang w:val="nl-NL"/>
        </w:rPr>
        <w:t xml:space="preserve"> </w:t>
      </w:r>
      <w:r w:rsidRPr="00DE6109">
        <w:rPr>
          <w:lang w:val="nl-NL"/>
        </w:rPr>
        <w:t xml:space="preserve">S.B. Zuniga, K.J. van der Gaag, N.E.C. Weiler, J. Warnaar, M. Kayser, T. </w:t>
      </w:r>
      <w:proofErr w:type="spellStart"/>
      <w:r w:rsidRPr="00DE6109">
        <w:rPr>
          <w:lang w:val="nl-NL"/>
        </w:rPr>
        <w:t>Sijen</w:t>
      </w:r>
      <w:proofErr w:type="spellEnd"/>
      <w:r w:rsidRPr="00DE6109">
        <w:rPr>
          <w:lang w:val="nl-NL"/>
        </w:rPr>
        <w:t>, P. de</w:t>
      </w:r>
      <w:r>
        <w:rPr>
          <w:lang w:val="nl-NL"/>
        </w:rPr>
        <w:t xml:space="preserve"> </w:t>
      </w:r>
      <w:proofErr w:type="spellStart"/>
      <w:r w:rsidRPr="00DE6109">
        <w:rPr>
          <w:lang w:val="nl-NL"/>
        </w:rPr>
        <w:t>Knijff</w:t>
      </w:r>
      <w:proofErr w:type="spellEnd"/>
      <w:r w:rsidRPr="00DE6109">
        <w:rPr>
          <w:lang w:val="nl-NL"/>
        </w:rPr>
        <w:t xml:space="preserve">, </w:t>
      </w:r>
      <w:proofErr w:type="spellStart"/>
      <w:r w:rsidRPr="00DE6109">
        <w:rPr>
          <w:lang w:val="nl-NL"/>
        </w:rPr>
        <w:t>Comparing</w:t>
      </w:r>
      <w:proofErr w:type="spellEnd"/>
      <w:r w:rsidRPr="00DE6109">
        <w:rPr>
          <w:lang w:val="nl-NL"/>
        </w:rPr>
        <w:t xml:space="preserve"> </w:t>
      </w:r>
      <w:proofErr w:type="spellStart"/>
      <w:r w:rsidRPr="00DE6109">
        <w:rPr>
          <w:lang w:val="nl-NL"/>
        </w:rPr>
        <w:t>six</w:t>
      </w:r>
      <w:proofErr w:type="spellEnd"/>
      <w:r w:rsidRPr="00DE6109">
        <w:rPr>
          <w:lang w:val="nl-NL"/>
        </w:rPr>
        <w:t xml:space="preserve"> commercial </w:t>
      </w:r>
      <w:proofErr w:type="spellStart"/>
      <w:r w:rsidRPr="00DE6109">
        <w:rPr>
          <w:lang w:val="nl-NL"/>
        </w:rPr>
        <w:t>autosomal</w:t>
      </w:r>
      <w:proofErr w:type="spellEnd"/>
      <w:r w:rsidRPr="00DE6109">
        <w:rPr>
          <w:lang w:val="nl-NL"/>
        </w:rPr>
        <w:t xml:space="preserve"> </w:t>
      </w:r>
      <w:proofErr w:type="gramStart"/>
      <w:r w:rsidRPr="00DE6109">
        <w:rPr>
          <w:lang w:val="nl-NL"/>
        </w:rPr>
        <w:t>STR kits</w:t>
      </w:r>
      <w:proofErr w:type="gramEnd"/>
      <w:r w:rsidRPr="00DE6109">
        <w:rPr>
          <w:lang w:val="nl-NL"/>
        </w:rPr>
        <w:t xml:space="preserve"> in a large Dutch </w:t>
      </w:r>
      <w:proofErr w:type="spellStart"/>
      <w:r w:rsidRPr="00DE6109">
        <w:rPr>
          <w:lang w:val="nl-NL"/>
        </w:rPr>
        <w:t>population</w:t>
      </w:r>
      <w:proofErr w:type="spellEnd"/>
      <w:r w:rsidRPr="00DE6109">
        <w:rPr>
          <w:lang w:val="nl-NL"/>
        </w:rPr>
        <w:t xml:space="preserve"> sample, </w:t>
      </w:r>
      <w:proofErr w:type="spellStart"/>
      <w:r w:rsidRPr="00DE6109">
        <w:rPr>
          <w:lang w:val="nl-NL"/>
        </w:rPr>
        <w:t>Forensic</w:t>
      </w:r>
      <w:proofErr w:type="spellEnd"/>
      <w:r w:rsidRPr="00DE6109">
        <w:rPr>
          <w:lang w:val="nl-NL"/>
        </w:rPr>
        <w:t xml:space="preserve"> </w:t>
      </w:r>
      <w:proofErr w:type="spellStart"/>
      <w:r w:rsidRPr="00DE6109">
        <w:rPr>
          <w:lang w:val="nl-NL"/>
        </w:rPr>
        <w:t>Sci</w:t>
      </w:r>
      <w:proofErr w:type="spellEnd"/>
      <w:r w:rsidRPr="00DE6109">
        <w:rPr>
          <w:lang w:val="nl-NL"/>
        </w:rPr>
        <w:t xml:space="preserve">. Int. </w:t>
      </w:r>
      <w:r w:rsidRPr="00835F5A">
        <w:rPr>
          <w:lang w:val="en-US"/>
        </w:rPr>
        <w:t xml:space="preserve">Genet. </w:t>
      </w:r>
      <w:r w:rsidRPr="00F1158C">
        <w:rPr>
          <w:lang w:val="nl-NL"/>
        </w:rPr>
        <w:t>10 (2014) 55–63.</w:t>
      </w:r>
    </w:p>
    <w:bookmarkEnd w:id="85"/>
    <w:p w14:paraId="0A6A5422" w14:textId="3A249F59" w:rsidR="00A50C4A" w:rsidRPr="00F1158C" w:rsidRDefault="00A50C4A" w:rsidP="00DE6109">
      <w:pPr>
        <w:pStyle w:val="Tekstopmerking"/>
        <w:ind w:firstLine="0"/>
        <w:rPr>
          <w:lang w:val="nl-NL"/>
        </w:rPr>
      </w:pPr>
    </w:p>
  </w:comment>
  <w:comment w:id="103" w:author="Benschop, Corina" w:date="2021-05-27T12:53:00Z" w:initials="BC">
    <w:p w14:paraId="29636FE7" w14:textId="6FC3F07D" w:rsidR="00A50C4A" w:rsidRPr="00F1158C" w:rsidRDefault="00A50C4A">
      <w:pPr>
        <w:pStyle w:val="Tekstopmerking"/>
        <w:rPr>
          <w:lang w:val="nl-NL"/>
        </w:rPr>
      </w:pPr>
      <w:r>
        <w:rPr>
          <w:rStyle w:val="Verwijzingopmerking"/>
        </w:rPr>
        <w:annotationRef/>
      </w:r>
      <w:r w:rsidRPr="00F1158C">
        <w:rPr>
          <w:lang w:val="nl-NL"/>
        </w:rPr>
        <w:t>Andere Tabel?</w:t>
      </w:r>
    </w:p>
  </w:comment>
  <w:comment w:id="106" w:author="Benschop, Corina" w:date="2021-05-27T13:37:00Z" w:initials="BC">
    <w:p w14:paraId="3A42FDFE" w14:textId="731A10AF" w:rsidR="00A50C4A" w:rsidRPr="00354B4E" w:rsidRDefault="00A50C4A">
      <w:pPr>
        <w:pStyle w:val="Tekstopmerking"/>
        <w:rPr>
          <w:lang w:val="nl-NL"/>
        </w:rPr>
      </w:pPr>
      <w:r>
        <w:rPr>
          <w:rStyle w:val="Verwijzingopmerking"/>
        </w:rPr>
        <w:annotationRef/>
      </w:r>
      <w:r w:rsidRPr="00354B4E">
        <w:rPr>
          <w:lang w:val="nl-NL"/>
        </w:rPr>
        <w:t xml:space="preserve">Deze verwijzing klopt </w:t>
      </w:r>
      <w:proofErr w:type="gramStart"/>
      <w:r w:rsidRPr="00354B4E">
        <w:rPr>
          <w:lang w:val="nl-NL"/>
        </w:rPr>
        <w:t>niet /</w:t>
      </w:r>
      <w:proofErr w:type="gramEnd"/>
      <w:r w:rsidRPr="00354B4E">
        <w:rPr>
          <w:lang w:val="nl-NL"/>
        </w:rPr>
        <w:t xml:space="preserve"> niet meer</w:t>
      </w:r>
    </w:p>
  </w:comment>
  <w:comment w:id="152" w:author="Benschop, Corina" w:date="2021-05-27T13:50:00Z" w:initials="BC">
    <w:p w14:paraId="2BF282CA" w14:textId="2A6085B1" w:rsidR="00A50C4A" w:rsidRPr="009D7864" w:rsidRDefault="00A50C4A">
      <w:pPr>
        <w:pStyle w:val="Tekstopmerking"/>
        <w:rPr>
          <w:lang w:val="nl-NL"/>
        </w:rPr>
      </w:pPr>
      <w:r>
        <w:rPr>
          <w:rStyle w:val="Verwijzingopmerking"/>
        </w:rPr>
        <w:annotationRef/>
      </w:r>
      <w:r w:rsidRPr="009D7864">
        <w:rPr>
          <w:lang w:val="nl-NL"/>
        </w:rPr>
        <w:t>De kans die RFC19 geeft z</w:t>
      </w:r>
      <w:r>
        <w:rPr>
          <w:lang w:val="nl-NL"/>
        </w:rPr>
        <w:t>egt al wel iets over hoe zeker het model zelf is van de voorspelling</w:t>
      </w:r>
    </w:p>
  </w:comment>
  <w:comment w:id="176" w:author="Benschop, Corina" w:date="2021-05-27T14:04:00Z" w:initials="BC">
    <w:p w14:paraId="508001F5" w14:textId="0F3E318E" w:rsidR="00A50C4A" w:rsidRPr="002B5BFF" w:rsidRDefault="00A50C4A">
      <w:pPr>
        <w:pStyle w:val="Tekstopmerking"/>
        <w:rPr>
          <w:lang w:val="nl-NL"/>
        </w:rPr>
      </w:pPr>
      <w:r>
        <w:rPr>
          <w:rStyle w:val="Verwijzingopmerking"/>
        </w:rPr>
        <w:annotationRef/>
      </w:r>
      <w:r w:rsidRPr="002B5BFF">
        <w:rPr>
          <w:lang w:val="nl-NL"/>
        </w:rPr>
        <w:t>Deze wil je nog invullen?</w:t>
      </w:r>
    </w:p>
  </w:comment>
  <w:comment w:id="197" w:author="Benschop, Corina" w:date="2021-05-27T15:07:00Z" w:initials="BC">
    <w:p w14:paraId="04A3CB96" w14:textId="0B69DB72" w:rsidR="00A50C4A" w:rsidRPr="00DD2285" w:rsidRDefault="00A50C4A">
      <w:pPr>
        <w:pStyle w:val="Tekstopmerking"/>
        <w:rPr>
          <w:lang w:val="nl-NL"/>
        </w:rPr>
      </w:pPr>
      <w:r>
        <w:rPr>
          <w:rStyle w:val="Verwijzingopmerking"/>
        </w:rPr>
        <w:annotationRef/>
      </w:r>
      <w:r w:rsidRPr="00DD2285">
        <w:rPr>
          <w:lang w:val="nl-NL"/>
        </w:rPr>
        <w:t xml:space="preserve">Ik denk dat hiervoor niet </w:t>
      </w:r>
      <w:proofErr w:type="gramStart"/>
      <w:r w:rsidRPr="00DD2285">
        <w:rPr>
          <w:lang w:val="nl-NL"/>
        </w:rPr>
        <w:t>p</w:t>
      </w:r>
      <w:r>
        <w:rPr>
          <w:lang w:val="nl-NL"/>
        </w:rPr>
        <w:t>erse</w:t>
      </w:r>
      <w:proofErr w:type="gramEnd"/>
      <w:r>
        <w:rPr>
          <w:lang w:val="nl-NL"/>
        </w:rPr>
        <w:t xml:space="preserve"> een referentie nodig is, tenzij je de zin exact hebt overgenomen.</w:t>
      </w:r>
    </w:p>
  </w:comment>
  <w:comment w:id="202" w:author="Benschop, Corina" w:date="2021-05-27T15:10:00Z" w:initials="BC">
    <w:p w14:paraId="68C4BCE3" w14:textId="1FB2269C" w:rsidR="00A50C4A" w:rsidRPr="00AC7DC5" w:rsidRDefault="00A50C4A">
      <w:pPr>
        <w:pStyle w:val="Tekstopmerking"/>
        <w:rPr>
          <w:lang w:val="nl-NL"/>
        </w:rPr>
      </w:pPr>
      <w:r>
        <w:rPr>
          <w:rStyle w:val="Verwijzingopmerking"/>
        </w:rPr>
        <w:annotationRef/>
      </w:r>
      <w:r w:rsidRPr="00AC7DC5">
        <w:rPr>
          <w:lang w:val="nl-NL"/>
        </w:rPr>
        <w:t>De referenties zijn hier wellicht o</w:t>
      </w:r>
      <w:r>
        <w:rPr>
          <w:lang w:val="nl-NL"/>
        </w:rPr>
        <w:t>verbodig om te noemen?</w:t>
      </w:r>
    </w:p>
  </w:comment>
  <w:comment w:id="205" w:author="Benschop, Corina" w:date="2021-05-27T15:12:00Z" w:initials="BC">
    <w:p w14:paraId="5FD0D591" w14:textId="65684784" w:rsidR="00A50C4A" w:rsidRPr="00457A96" w:rsidRDefault="00A50C4A">
      <w:pPr>
        <w:pStyle w:val="Tekstopmerking"/>
        <w:rPr>
          <w:lang w:val="nl-NL"/>
        </w:rPr>
      </w:pPr>
      <w:r>
        <w:rPr>
          <w:rStyle w:val="Verwijzingopmerking"/>
        </w:rPr>
        <w:annotationRef/>
      </w:r>
      <w:r w:rsidRPr="00457A96">
        <w:rPr>
          <w:lang w:val="nl-NL"/>
        </w:rPr>
        <w:t xml:space="preserve">Deze </w:t>
      </w:r>
      <w:proofErr w:type="spellStart"/>
      <w:r w:rsidRPr="00457A96">
        <w:rPr>
          <w:lang w:val="nl-NL"/>
        </w:rPr>
        <w:t>table</w:t>
      </w:r>
      <w:proofErr w:type="spellEnd"/>
      <w:r w:rsidRPr="00457A96">
        <w:rPr>
          <w:lang w:val="nl-NL"/>
        </w:rPr>
        <w:t xml:space="preserve"> en bovenstaande uitleg h</w:t>
      </w:r>
      <w:r>
        <w:rPr>
          <w:lang w:val="nl-NL"/>
        </w:rPr>
        <w:t>oren wellicht beter thuis in M&amp;M</w:t>
      </w:r>
    </w:p>
  </w:comment>
  <w:comment w:id="212" w:author="Benschop, Corina" w:date="2021-05-27T15:14:00Z" w:initials="BC">
    <w:p w14:paraId="76B96EB2" w14:textId="5C0F8D41" w:rsidR="00A50C4A" w:rsidRPr="00C93F44" w:rsidRDefault="00A50C4A">
      <w:pPr>
        <w:pStyle w:val="Tekstopmerking"/>
        <w:rPr>
          <w:lang w:val="nl-NL"/>
        </w:rPr>
      </w:pPr>
      <w:r>
        <w:rPr>
          <w:rStyle w:val="Verwijzingopmerking"/>
        </w:rPr>
        <w:annotationRef/>
      </w:r>
      <w:r w:rsidRPr="00C93F44">
        <w:rPr>
          <w:lang w:val="nl-NL"/>
        </w:rPr>
        <w:t>Ik zou A, B, C, D toe</w:t>
      </w:r>
      <w:r>
        <w:rPr>
          <w:lang w:val="nl-NL"/>
        </w:rPr>
        <w:t xml:space="preserve">voegen links bovenin per figuur. </w:t>
      </w:r>
    </w:p>
  </w:comment>
  <w:comment w:id="214" w:author="Benschop, Corina" w:date="2021-05-27T22:37:00Z" w:initials="BC">
    <w:p w14:paraId="0577A092" w14:textId="5C3F909D" w:rsidR="00A50C4A" w:rsidRPr="00183E4C" w:rsidRDefault="00A50C4A">
      <w:pPr>
        <w:pStyle w:val="Tekstopmerking"/>
        <w:rPr>
          <w:lang w:val="nl-NL"/>
        </w:rPr>
      </w:pPr>
      <w:r>
        <w:rPr>
          <w:rStyle w:val="Verwijzingopmerking"/>
        </w:rPr>
        <w:annotationRef/>
      </w:r>
      <w:r w:rsidRPr="00183E4C">
        <w:rPr>
          <w:lang w:val="nl-NL"/>
        </w:rPr>
        <w:t xml:space="preserve">Is dit </w:t>
      </w:r>
      <w:proofErr w:type="spellStart"/>
      <w:r w:rsidRPr="00183E4C">
        <w:rPr>
          <w:lang w:val="nl-NL"/>
        </w:rPr>
        <w:t>sufficient</w:t>
      </w:r>
      <w:proofErr w:type="spellEnd"/>
      <w:r w:rsidRPr="00183E4C">
        <w:rPr>
          <w:lang w:val="nl-NL"/>
        </w:rPr>
        <w:t>? Is er e</w:t>
      </w:r>
      <w:r>
        <w:rPr>
          <w:lang w:val="nl-NL"/>
        </w:rPr>
        <w:t>en minimum wat voldoende is, of wat je voldoende acht?</w:t>
      </w:r>
    </w:p>
  </w:comment>
  <w:comment w:id="215" w:author="Benschop, Corina" w:date="2021-05-27T22:43:00Z" w:initials="BC">
    <w:p w14:paraId="1674D8D0" w14:textId="2ED46F60" w:rsidR="00A50C4A" w:rsidRPr="004E264E" w:rsidRDefault="00A50C4A">
      <w:pPr>
        <w:pStyle w:val="Tekstopmerking"/>
        <w:rPr>
          <w:lang w:val="nl-NL"/>
        </w:rPr>
      </w:pPr>
      <w:r>
        <w:rPr>
          <w:rStyle w:val="Verwijzingopmerking"/>
        </w:rPr>
        <w:annotationRef/>
      </w:r>
      <w:r w:rsidRPr="004E264E">
        <w:rPr>
          <w:lang w:val="nl-NL"/>
        </w:rPr>
        <w:t>Ik zou dit weglaten, maakt h</w:t>
      </w:r>
      <w:r>
        <w:rPr>
          <w:lang w:val="nl-NL"/>
        </w:rPr>
        <w:t>et breder. Ook buiten NFI wordt DNAxs gebruikt met daarin het generieke RFC11 en jouw methode zou ook net zo goed daarvoor toegepast kunnen worden.</w:t>
      </w:r>
    </w:p>
  </w:comment>
  <w:comment w:id="220" w:author="Benschop, Corina" w:date="2021-05-27T22:51:00Z" w:initials="BC">
    <w:p w14:paraId="47A61566" w14:textId="481BEE5B" w:rsidR="00A50C4A" w:rsidRPr="004E264E" w:rsidRDefault="00A50C4A">
      <w:pPr>
        <w:pStyle w:val="Tekstopmerking"/>
        <w:rPr>
          <w:lang w:val="nl-NL"/>
        </w:rPr>
      </w:pPr>
      <w:r>
        <w:rPr>
          <w:rStyle w:val="Verwijzingopmerking"/>
        </w:rPr>
        <w:annotationRef/>
      </w:r>
      <w:r w:rsidRPr="004E264E">
        <w:rPr>
          <w:lang w:val="nl-NL"/>
        </w:rPr>
        <w:t>Of een andere die j</w:t>
      </w:r>
      <w:r>
        <w:rPr>
          <w:lang w:val="nl-NL"/>
        </w:rPr>
        <w:t>e nog wilt invoegen?</w:t>
      </w:r>
    </w:p>
  </w:comment>
  <w:comment w:id="226" w:author="Benschop, Corina" w:date="2021-05-27T23:50:00Z" w:initials="BC">
    <w:p w14:paraId="21B5F43A" w14:textId="7EC8AE93" w:rsidR="00FA4EAF" w:rsidRPr="00FA4EAF" w:rsidRDefault="00FA4EAF">
      <w:pPr>
        <w:pStyle w:val="Tekstopmerking"/>
        <w:rPr>
          <w:lang w:val="nl-NL"/>
        </w:rPr>
      </w:pPr>
      <w:r>
        <w:rPr>
          <w:rStyle w:val="Verwijzingopmerking"/>
        </w:rPr>
        <w:annotationRef/>
      </w:r>
      <w:r w:rsidRPr="00FA4EAF">
        <w:rPr>
          <w:lang w:val="nl-NL"/>
        </w:rPr>
        <w:t>Het resultaat h</w:t>
      </w:r>
      <w:r>
        <w:rPr>
          <w:lang w:val="nl-NL"/>
        </w:rPr>
        <w:t>iervan wordt nog beschreven?</w:t>
      </w:r>
    </w:p>
  </w:comment>
  <w:comment w:id="236" w:author="Benschop, Corina" w:date="2021-05-27T22:48:00Z" w:initials="BC">
    <w:p w14:paraId="6624A9BF" w14:textId="77777777" w:rsidR="00A50C4A" w:rsidRDefault="00A50C4A">
      <w:pPr>
        <w:pStyle w:val="Tekstopmerking"/>
      </w:pPr>
      <w:r>
        <w:rPr>
          <w:rStyle w:val="Verwijzingopmerking"/>
        </w:rPr>
        <w:annotationRef/>
      </w:r>
      <w:r w:rsidRPr="00F1158C">
        <w:rPr>
          <w:lang w:val="en-US"/>
        </w:rPr>
        <w:t xml:space="preserve">Few </w:t>
      </w:r>
      <w:proofErr w:type="gramStart"/>
      <w:r w:rsidRPr="00F1158C">
        <w:rPr>
          <w:lang w:val="en-US"/>
        </w:rPr>
        <w:t>wat</w:t>
      </w:r>
      <w:proofErr w:type="gramEnd"/>
      <w:r w:rsidRPr="00F1158C">
        <w:rPr>
          <w:lang w:val="en-US"/>
        </w:rPr>
        <w:t xml:space="preserve">? </w:t>
      </w:r>
      <w:r>
        <w:t>Few developers of explanations?</w:t>
      </w:r>
    </w:p>
    <w:p w14:paraId="5CC388C5" w14:textId="522B29F1" w:rsidR="00A50C4A" w:rsidRPr="004E264E" w:rsidRDefault="00A50C4A">
      <w:pPr>
        <w:pStyle w:val="Tekstopmerking"/>
        <w:rPr>
          <w:lang w:val="nl-NL"/>
        </w:rPr>
      </w:pPr>
      <w:r w:rsidRPr="004E264E">
        <w:rPr>
          <w:lang w:val="nl-NL"/>
        </w:rPr>
        <w:t>En er staat 1 referentie, dus d</w:t>
      </w:r>
      <w:r>
        <w:rPr>
          <w:lang w:val="nl-NL"/>
        </w:rPr>
        <w:t xml:space="preserve">an 1 </w:t>
      </w:r>
      <w:proofErr w:type="spellStart"/>
      <w:r>
        <w:rPr>
          <w:lang w:val="nl-NL"/>
        </w:rPr>
        <w:t>ipv</w:t>
      </w:r>
      <w:proofErr w:type="spellEnd"/>
      <w:r>
        <w:rPr>
          <w:lang w:val="nl-NL"/>
        </w:rPr>
        <w:t xml:space="preserve"> few?</w:t>
      </w:r>
    </w:p>
  </w:comment>
  <w:comment w:id="249" w:author="Benschop, Corina" w:date="2021-05-27T23:25:00Z" w:initials="BC">
    <w:p w14:paraId="31ED951F" w14:textId="77777777" w:rsidR="00A50C4A" w:rsidRDefault="00A50C4A">
      <w:pPr>
        <w:pStyle w:val="Tekstopmerking"/>
        <w:rPr>
          <w:lang w:val="nl-NL"/>
        </w:rPr>
      </w:pPr>
      <w:r>
        <w:rPr>
          <w:rStyle w:val="Verwijzingopmerking"/>
        </w:rPr>
        <w:annotationRef/>
      </w:r>
      <w:r w:rsidRPr="00CF21A6">
        <w:rPr>
          <w:lang w:val="nl-NL"/>
        </w:rPr>
        <w:t xml:space="preserve">Een </w:t>
      </w:r>
      <w:proofErr w:type="spellStart"/>
      <w:r w:rsidRPr="00CF21A6">
        <w:rPr>
          <w:lang w:val="nl-NL"/>
        </w:rPr>
        <w:t>lower</w:t>
      </w:r>
      <w:proofErr w:type="spellEnd"/>
      <w:r w:rsidRPr="00CF21A6">
        <w:rPr>
          <w:lang w:val="nl-NL"/>
        </w:rPr>
        <w:t xml:space="preserve"> </w:t>
      </w:r>
      <w:proofErr w:type="spellStart"/>
      <w:r w:rsidRPr="00CF21A6">
        <w:rPr>
          <w:lang w:val="nl-NL"/>
        </w:rPr>
        <w:t>quality</w:t>
      </w:r>
      <w:proofErr w:type="spellEnd"/>
      <w:r w:rsidRPr="00CF21A6">
        <w:rPr>
          <w:lang w:val="nl-NL"/>
        </w:rPr>
        <w:t xml:space="preserve"> profile wordt meer gezie</w:t>
      </w:r>
      <w:r>
        <w:rPr>
          <w:lang w:val="nl-NL"/>
        </w:rPr>
        <w:t>n als een gedegradeerd profiel.</w:t>
      </w:r>
    </w:p>
    <w:p w14:paraId="6AF2CF5A" w14:textId="6C27806C" w:rsidR="00A50C4A" w:rsidRPr="00CF21A6" w:rsidRDefault="00A50C4A">
      <w:pPr>
        <w:pStyle w:val="Tekstopmerking"/>
        <w:rPr>
          <w:lang w:val="nl-NL"/>
        </w:rPr>
      </w:pPr>
      <w:r>
        <w:rPr>
          <w:lang w:val="nl-NL"/>
        </w:rPr>
        <w:t xml:space="preserve">Met lage piekhoogten is het van </w:t>
      </w:r>
      <w:proofErr w:type="spellStart"/>
      <w:r>
        <w:rPr>
          <w:lang w:val="nl-NL"/>
        </w:rPr>
        <w:t>lower</w:t>
      </w:r>
      <w:proofErr w:type="spellEnd"/>
      <w:r>
        <w:rPr>
          <w:lang w:val="nl-NL"/>
        </w:rPr>
        <w:t xml:space="preserve"> </w:t>
      </w:r>
      <w:proofErr w:type="spellStart"/>
      <w:r>
        <w:rPr>
          <w:lang w:val="nl-NL"/>
        </w:rPr>
        <w:t>quantity</w:t>
      </w:r>
      <w:proofErr w:type="spellEnd"/>
      <w:r>
        <w:rPr>
          <w:lang w:val="nl-NL"/>
        </w:rPr>
        <w:t xml:space="preserve">, hoewel er ook een high </w:t>
      </w:r>
      <w:proofErr w:type="spellStart"/>
      <w:r>
        <w:rPr>
          <w:lang w:val="nl-NL"/>
        </w:rPr>
        <w:t>quantity</w:t>
      </w:r>
      <w:proofErr w:type="spellEnd"/>
      <w:r>
        <w:rPr>
          <w:lang w:val="nl-NL"/>
        </w:rPr>
        <w:t xml:space="preserve"> component in kan zitten natuurlijk.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AA2D619" w15:done="0"/>
  <w15:commentEx w15:paraId="022C4368" w15:done="0"/>
  <w15:commentEx w15:paraId="3921B27F" w15:done="0"/>
  <w15:commentEx w15:paraId="2BC825A9" w15:done="0"/>
  <w15:commentEx w15:paraId="51E0AEBD" w15:done="0"/>
  <w15:commentEx w15:paraId="7BA416B5" w15:done="0"/>
  <w15:commentEx w15:paraId="32E13748" w15:done="0"/>
  <w15:commentEx w15:paraId="6D883F8E" w15:done="0"/>
  <w15:commentEx w15:paraId="4C09E235" w15:done="0"/>
  <w15:commentEx w15:paraId="13CA6EB8" w15:done="0"/>
  <w15:commentEx w15:paraId="11528A18" w15:done="0"/>
  <w15:commentEx w15:paraId="1DD2E81F" w15:done="0"/>
  <w15:commentEx w15:paraId="0F0AD5EC" w15:done="0"/>
  <w15:commentEx w15:paraId="0A6A5422" w15:done="0"/>
  <w15:commentEx w15:paraId="29636FE7" w15:done="0"/>
  <w15:commentEx w15:paraId="3A42FDFE" w15:done="0"/>
  <w15:commentEx w15:paraId="2BF282CA" w15:done="0"/>
  <w15:commentEx w15:paraId="508001F5" w15:done="0"/>
  <w15:commentEx w15:paraId="04A3CB96" w15:done="0"/>
  <w15:commentEx w15:paraId="68C4BCE3" w15:done="0"/>
  <w15:commentEx w15:paraId="5FD0D591" w15:done="0"/>
  <w15:commentEx w15:paraId="76B96EB2" w15:done="0"/>
  <w15:commentEx w15:paraId="0577A092" w15:done="0"/>
  <w15:commentEx w15:paraId="1674D8D0" w15:done="0"/>
  <w15:commentEx w15:paraId="47A61566" w15:done="0"/>
  <w15:commentEx w15:paraId="21B5F43A" w15:done="0"/>
  <w15:commentEx w15:paraId="5CC388C5" w15:done="0"/>
  <w15:commentEx w15:paraId="6AF2CF5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5AAAD1" w16cex:dateUtc="2021-05-27T21:33:00Z"/>
  <w16cex:commentExtensible w16cex:durableId="245A8E9D" w16cex:dateUtc="2021-05-27T19:33:00Z"/>
  <w16cex:commentExtensible w16cex:durableId="245A8FCD" w16cex:dateUtc="2021-05-27T19:38:00Z"/>
  <w16cex:commentExtensible w16cex:durableId="245A9AA3" w16cex:dateUtc="2021-05-27T20:24:00Z"/>
  <w16cex:commentExtensible w16cex:durableId="2459F2B4" w16cex:dateUtc="2021-05-27T08:28:00Z"/>
  <w16cex:commentExtensible w16cex:durableId="2459F17D" w16cex:dateUtc="2021-05-27T08:22:00Z"/>
  <w16cex:commentExtensible w16cex:durableId="2459F3E1" w16cex:dateUtc="2021-05-27T08:33:00Z"/>
  <w16cex:commentExtensible w16cex:durableId="2459F4BD" w16cex:dateUtc="2021-05-27T08:36:00Z"/>
  <w16cex:commentExtensible w16cex:durableId="2459FA1C" w16cex:dateUtc="2021-05-27T08:59:00Z"/>
  <w16cex:commentExtensible w16cex:durableId="2459FC0D" w16cex:dateUtc="2021-05-27T09:07:00Z"/>
  <w16cex:commentExtensible w16cex:durableId="2459FD7E" w16cex:dateUtc="2021-05-27T09:14:00Z"/>
  <w16cex:commentExtensible w16cex:durableId="245A0013" w16cex:dateUtc="2021-05-27T09:25:00Z"/>
  <w16cex:commentExtensible w16cex:durableId="2459FE7E" w16cex:dateUtc="2021-05-27T09:18:00Z"/>
  <w16cex:commentExtensible w16cex:durableId="2459FF45" w16cex:dateUtc="2021-05-27T09:21:00Z"/>
  <w16cex:commentExtensible w16cex:durableId="245A14E4" w16cex:dateUtc="2021-05-27T10:53:00Z"/>
  <w16cex:commentExtensible w16cex:durableId="245A1F02" w16cex:dateUtc="2021-05-27T11:37:00Z"/>
  <w16cex:commentExtensible w16cex:durableId="245A223F" w16cex:dateUtc="2021-05-27T11:50:00Z"/>
  <w16cex:commentExtensible w16cex:durableId="245A255C" w16cex:dateUtc="2021-05-27T12:04:00Z"/>
  <w16cex:commentExtensible w16cex:durableId="245A3426" w16cex:dateUtc="2021-05-27T13:07:00Z"/>
  <w16cex:commentExtensible w16cex:durableId="245A34CD" w16cex:dateUtc="2021-05-27T13:10:00Z"/>
  <w16cex:commentExtensible w16cex:durableId="245A356C" w16cex:dateUtc="2021-05-27T13:12:00Z"/>
  <w16cex:commentExtensible w16cex:durableId="245A35CD" w16cex:dateUtc="2021-05-27T13:14:00Z"/>
  <w16cex:commentExtensible w16cex:durableId="245A9D9A" w16cex:dateUtc="2021-05-27T20:37:00Z"/>
  <w16cex:commentExtensible w16cex:durableId="245A9F0F" w16cex:dateUtc="2021-05-27T20:43:00Z"/>
  <w16cex:commentExtensible w16cex:durableId="245AA0F3" w16cex:dateUtc="2021-05-27T20:51:00Z"/>
  <w16cex:commentExtensible w16cex:durableId="245AAEDE" w16cex:dateUtc="2021-05-27T21:50:00Z"/>
  <w16cex:commentExtensible w16cex:durableId="245AA044" w16cex:dateUtc="2021-05-27T20:48:00Z"/>
  <w16cex:commentExtensible w16cex:durableId="245AA8F6" w16cex:dateUtc="2021-05-27T21: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AA2D619" w16cid:durableId="245AAAD1"/>
  <w16cid:commentId w16cid:paraId="022C4368" w16cid:durableId="245A8E9D"/>
  <w16cid:commentId w16cid:paraId="3921B27F" w16cid:durableId="245A8FCD"/>
  <w16cid:commentId w16cid:paraId="2BC825A9" w16cid:durableId="245A9AA3"/>
  <w16cid:commentId w16cid:paraId="51E0AEBD" w16cid:durableId="2459F2B4"/>
  <w16cid:commentId w16cid:paraId="7BA416B5" w16cid:durableId="2459F17D"/>
  <w16cid:commentId w16cid:paraId="32E13748" w16cid:durableId="2459F3E1"/>
  <w16cid:commentId w16cid:paraId="6D883F8E" w16cid:durableId="2459F4BD"/>
  <w16cid:commentId w16cid:paraId="4C09E235" w16cid:durableId="2459FA1C"/>
  <w16cid:commentId w16cid:paraId="13CA6EB8" w16cid:durableId="2459FC0D"/>
  <w16cid:commentId w16cid:paraId="11528A18" w16cid:durableId="2459FD7E"/>
  <w16cid:commentId w16cid:paraId="1DD2E81F" w16cid:durableId="245A0013"/>
  <w16cid:commentId w16cid:paraId="0F0AD5EC" w16cid:durableId="2459FE7E"/>
  <w16cid:commentId w16cid:paraId="0A6A5422" w16cid:durableId="2459FF45"/>
  <w16cid:commentId w16cid:paraId="29636FE7" w16cid:durableId="245A14E4"/>
  <w16cid:commentId w16cid:paraId="3A42FDFE" w16cid:durableId="245A1F02"/>
  <w16cid:commentId w16cid:paraId="2BF282CA" w16cid:durableId="245A223F"/>
  <w16cid:commentId w16cid:paraId="508001F5" w16cid:durableId="245A255C"/>
  <w16cid:commentId w16cid:paraId="04A3CB96" w16cid:durableId="245A3426"/>
  <w16cid:commentId w16cid:paraId="68C4BCE3" w16cid:durableId="245A34CD"/>
  <w16cid:commentId w16cid:paraId="5FD0D591" w16cid:durableId="245A356C"/>
  <w16cid:commentId w16cid:paraId="76B96EB2" w16cid:durableId="245A35CD"/>
  <w16cid:commentId w16cid:paraId="0577A092" w16cid:durableId="245A9D9A"/>
  <w16cid:commentId w16cid:paraId="1674D8D0" w16cid:durableId="245A9F0F"/>
  <w16cid:commentId w16cid:paraId="47A61566" w16cid:durableId="245AA0F3"/>
  <w16cid:commentId w16cid:paraId="21B5F43A" w16cid:durableId="245AAEDE"/>
  <w16cid:commentId w16cid:paraId="5CC388C5" w16cid:durableId="245AA044"/>
  <w16cid:commentId w16cid:paraId="6AF2CF5A" w16cid:durableId="245AA8F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4B9061" w14:textId="77777777" w:rsidR="00A16899" w:rsidRDefault="00A16899" w:rsidP="00F96BC3">
      <w:pPr>
        <w:spacing w:line="240" w:lineRule="auto"/>
      </w:pPr>
      <w:r>
        <w:separator/>
      </w:r>
    </w:p>
  </w:endnote>
  <w:endnote w:type="continuationSeparator" w:id="0">
    <w:p w14:paraId="38521336" w14:textId="77777777" w:rsidR="00A16899" w:rsidRDefault="00A16899" w:rsidP="00F96BC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A0002AEF" w:usb1="4000207B" w:usb2="00000000"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Segoe UI Emoji">
    <w:panose1 w:val="020B0502040204020203"/>
    <w:charset w:val="00"/>
    <w:family w:val="swiss"/>
    <w:pitch w:val="variable"/>
    <w:sig w:usb0="00000003" w:usb1="02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93422543"/>
      <w:docPartObj>
        <w:docPartGallery w:val="Page Numbers (Bottom of Page)"/>
        <w:docPartUnique/>
      </w:docPartObj>
    </w:sdtPr>
    <w:sdtEndPr/>
    <w:sdtContent>
      <w:p w14:paraId="09369587" w14:textId="77777777" w:rsidR="00A50C4A" w:rsidRDefault="00A50C4A">
        <w:pPr>
          <w:pStyle w:val="Voettekst"/>
          <w:jc w:val="center"/>
        </w:pPr>
        <w:r>
          <w:fldChar w:fldCharType="begin"/>
        </w:r>
        <w:r>
          <w:instrText>PAGE   \* MERGEFORMAT</w:instrText>
        </w:r>
        <w:r>
          <w:fldChar w:fldCharType="separate"/>
        </w:r>
        <w:r w:rsidRPr="003A484B">
          <w:rPr>
            <w:noProof/>
            <w:lang w:val="nl-NL"/>
          </w:rPr>
          <w:t>17</w:t>
        </w:r>
        <w:r>
          <w:fldChar w:fldCharType="end"/>
        </w:r>
      </w:p>
    </w:sdtContent>
  </w:sdt>
  <w:p w14:paraId="0E13003D" w14:textId="77777777" w:rsidR="00A50C4A" w:rsidRDefault="00A50C4A">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10C582" w14:textId="77777777" w:rsidR="00A16899" w:rsidRDefault="00A16899" w:rsidP="00F96BC3">
      <w:pPr>
        <w:spacing w:line="240" w:lineRule="auto"/>
      </w:pPr>
      <w:r>
        <w:separator/>
      </w:r>
    </w:p>
  </w:footnote>
  <w:footnote w:type="continuationSeparator" w:id="0">
    <w:p w14:paraId="47BE3445" w14:textId="77777777" w:rsidR="00A16899" w:rsidRDefault="00A16899" w:rsidP="00F96BC3">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CE44DB"/>
    <w:multiLevelType w:val="hybridMultilevel"/>
    <w:tmpl w:val="6E80B0C4"/>
    <w:lvl w:ilvl="0" w:tplc="6E86925C">
      <w:numFmt w:val="bullet"/>
      <w:lvlText w:val="-"/>
      <w:lvlJc w:val="left"/>
      <w:pPr>
        <w:ind w:left="720" w:hanging="360"/>
      </w:pPr>
      <w:rPr>
        <w:rFonts w:ascii="Arial" w:eastAsiaTheme="minorHAnsi"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2AE55029"/>
    <w:multiLevelType w:val="multilevel"/>
    <w:tmpl w:val="B8D8D74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3A231C9D"/>
    <w:multiLevelType w:val="hybridMultilevel"/>
    <w:tmpl w:val="102CAA9C"/>
    <w:lvl w:ilvl="0" w:tplc="2C029052">
      <w:start w:val="1"/>
      <w:numFmt w:val="bullet"/>
      <w:lvlText w:val="-"/>
      <w:lvlJc w:val="left"/>
      <w:pPr>
        <w:ind w:left="720" w:hanging="360"/>
      </w:pPr>
      <w:rPr>
        <w:rFonts w:ascii="Arial" w:eastAsiaTheme="minorHAnsi" w:hAnsi="Arial" w:cs="Aria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3DB62F54"/>
    <w:multiLevelType w:val="multilevel"/>
    <w:tmpl w:val="B8D8D74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429F04E8"/>
    <w:multiLevelType w:val="multilevel"/>
    <w:tmpl w:val="B8D8D74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47263F0C"/>
    <w:multiLevelType w:val="multilevel"/>
    <w:tmpl w:val="EAA0A6F4"/>
    <w:lvl w:ilvl="0">
      <w:start w:val="3"/>
      <w:numFmt w:val="decimal"/>
      <w:lvlText w:val="%1"/>
      <w:lvlJc w:val="left"/>
      <w:pPr>
        <w:ind w:left="360" w:hanging="360"/>
      </w:pPr>
      <w:rPr>
        <w:rFonts w:hint="default"/>
      </w:rPr>
    </w:lvl>
    <w:lvl w:ilvl="1">
      <w:start w:val="1"/>
      <w:numFmt w:val="decimal"/>
      <w:lvlText w:val="%1.%2"/>
      <w:lvlJc w:val="left"/>
      <w:pPr>
        <w:ind w:left="717" w:hanging="360"/>
      </w:pPr>
      <w:rPr>
        <w:rFonts w:hint="default"/>
      </w:rPr>
    </w:lvl>
    <w:lvl w:ilvl="2">
      <w:start w:val="1"/>
      <w:numFmt w:val="decimal"/>
      <w:lvlText w:val="%1.%2.%3"/>
      <w:lvlJc w:val="left"/>
      <w:pPr>
        <w:ind w:left="1434" w:hanging="720"/>
      </w:pPr>
      <w:rPr>
        <w:rFonts w:hint="default"/>
      </w:rPr>
    </w:lvl>
    <w:lvl w:ilvl="3">
      <w:start w:val="1"/>
      <w:numFmt w:val="decimal"/>
      <w:lvlText w:val="%1.%2.%3.%4"/>
      <w:lvlJc w:val="left"/>
      <w:pPr>
        <w:ind w:left="1791" w:hanging="720"/>
      </w:pPr>
      <w:rPr>
        <w:rFonts w:hint="default"/>
      </w:rPr>
    </w:lvl>
    <w:lvl w:ilvl="4">
      <w:start w:val="1"/>
      <w:numFmt w:val="decimal"/>
      <w:lvlText w:val="%1.%2.%3.%4.%5"/>
      <w:lvlJc w:val="left"/>
      <w:pPr>
        <w:ind w:left="2508" w:hanging="1080"/>
      </w:pPr>
      <w:rPr>
        <w:rFonts w:hint="default"/>
      </w:rPr>
    </w:lvl>
    <w:lvl w:ilvl="5">
      <w:start w:val="1"/>
      <w:numFmt w:val="decimal"/>
      <w:lvlText w:val="%1.%2.%3.%4.%5.%6"/>
      <w:lvlJc w:val="left"/>
      <w:pPr>
        <w:ind w:left="2865" w:hanging="1080"/>
      </w:pPr>
      <w:rPr>
        <w:rFonts w:hint="default"/>
      </w:rPr>
    </w:lvl>
    <w:lvl w:ilvl="6">
      <w:start w:val="1"/>
      <w:numFmt w:val="decimal"/>
      <w:lvlText w:val="%1.%2.%3.%4.%5.%6.%7"/>
      <w:lvlJc w:val="left"/>
      <w:pPr>
        <w:ind w:left="3582" w:hanging="1440"/>
      </w:pPr>
      <w:rPr>
        <w:rFonts w:hint="default"/>
      </w:rPr>
    </w:lvl>
    <w:lvl w:ilvl="7">
      <w:start w:val="1"/>
      <w:numFmt w:val="decimal"/>
      <w:lvlText w:val="%1.%2.%3.%4.%5.%6.%7.%8"/>
      <w:lvlJc w:val="left"/>
      <w:pPr>
        <w:ind w:left="3939" w:hanging="1440"/>
      </w:pPr>
      <w:rPr>
        <w:rFonts w:hint="default"/>
      </w:rPr>
    </w:lvl>
    <w:lvl w:ilvl="8">
      <w:start w:val="1"/>
      <w:numFmt w:val="decimal"/>
      <w:lvlText w:val="%1.%2.%3.%4.%5.%6.%7.%8.%9"/>
      <w:lvlJc w:val="left"/>
      <w:pPr>
        <w:ind w:left="4656" w:hanging="1800"/>
      </w:pPr>
      <w:rPr>
        <w:rFonts w:hint="default"/>
      </w:rPr>
    </w:lvl>
  </w:abstractNum>
  <w:abstractNum w:abstractNumId="6" w15:restartNumberingAfterBreak="0">
    <w:nsid w:val="4A8E70C8"/>
    <w:multiLevelType w:val="hybridMultilevel"/>
    <w:tmpl w:val="8D94D8F2"/>
    <w:lvl w:ilvl="0" w:tplc="5D7265C4">
      <w:start w:val="3"/>
      <w:numFmt w:val="bullet"/>
      <w:lvlText w:val="-"/>
      <w:lvlJc w:val="left"/>
      <w:pPr>
        <w:ind w:left="717" w:hanging="360"/>
      </w:pPr>
      <w:rPr>
        <w:rFonts w:ascii="Calibri" w:eastAsiaTheme="minorHAnsi" w:hAnsi="Calibri" w:cs="Calibri" w:hint="default"/>
      </w:rPr>
    </w:lvl>
    <w:lvl w:ilvl="1" w:tplc="04130003" w:tentative="1">
      <w:start w:val="1"/>
      <w:numFmt w:val="bullet"/>
      <w:lvlText w:val="o"/>
      <w:lvlJc w:val="left"/>
      <w:pPr>
        <w:ind w:left="1437" w:hanging="360"/>
      </w:pPr>
      <w:rPr>
        <w:rFonts w:ascii="Courier New" w:hAnsi="Courier New" w:cs="Courier New" w:hint="default"/>
      </w:rPr>
    </w:lvl>
    <w:lvl w:ilvl="2" w:tplc="04130005" w:tentative="1">
      <w:start w:val="1"/>
      <w:numFmt w:val="bullet"/>
      <w:lvlText w:val=""/>
      <w:lvlJc w:val="left"/>
      <w:pPr>
        <w:ind w:left="2157" w:hanging="360"/>
      </w:pPr>
      <w:rPr>
        <w:rFonts w:ascii="Wingdings" w:hAnsi="Wingdings" w:hint="default"/>
      </w:rPr>
    </w:lvl>
    <w:lvl w:ilvl="3" w:tplc="04130001" w:tentative="1">
      <w:start w:val="1"/>
      <w:numFmt w:val="bullet"/>
      <w:lvlText w:val=""/>
      <w:lvlJc w:val="left"/>
      <w:pPr>
        <w:ind w:left="2877" w:hanging="360"/>
      </w:pPr>
      <w:rPr>
        <w:rFonts w:ascii="Symbol" w:hAnsi="Symbol" w:hint="default"/>
      </w:rPr>
    </w:lvl>
    <w:lvl w:ilvl="4" w:tplc="04130003" w:tentative="1">
      <w:start w:val="1"/>
      <w:numFmt w:val="bullet"/>
      <w:lvlText w:val="o"/>
      <w:lvlJc w:val="left"/>
      <w:pPr>
        <w:ind w:left="3597" w:hanging="360"/>
      </w:pPr>
      <w:rPr>
        <w:rFonts w:ascii="Courier New" w:hAnsi="Courier New" w:cs="Courier New" w:hint="default"/>
      </w:rPr>
    </w:lvl>
    <w:lvl w:ilvl="5" w:tplc="04130005" w:tentative="1">
      <w:start w:val="1"/>
      <w:numFmt w:val="bullet"/>
      <w:lvlText w:val=""/>
      <w:lvlJc w:val="left"/>
      <w:pPr>
        <w:ind w:left="4317" w:hanging="360"/>
      </w:pPr>
      <w:rPr>
        <w:rFonts w:ascii="Wingdings" w:hAnsi="Wingdings" w:hint="default"/>
      </w:rPr>
    </w:lvl>
    <w:lvl w:ilvl="6" w:tplc="04130001" w:tentative="1">
      <w:start w:val="1"/>
      <w:numFmt w:val="bullet"/>
      <w:lvlText w:val=""/>
      <w:lvlJc w:val="left"/>
      <w:pPr>
        <w:ind w:left="5037" w:hanging="360"/>
      </w:pPr>
      <w:rPr>
        <w:rFonts w:ascii="Symbol" w:hAnsi="Symbol" w:hint="default"/>
      </w:rPr>
    </w:lvl>
    <w:lvl w:ilvl="7" w:tplc="04130003" w:tentative="1">
      <w:start w:val="1"/>
      <w:numFmt w:val="bullet"/>
      <w:lvlText w:val="o"/>
      <w:lvlJc w:val="left"/>
      <w:pPr>
        <w:ind w:left="5757" w:hanging="360"/>
      </w:pPr>
      <w:rPr>
        <w:rFonts w:ascii="Courier New" w:hAnsi="Courier New" w:cs="Courier New" w:hint="default"/>
      </w:rPr>
    </w:lvl>
    <w:lvl w:ilvl="8" w:tplc="04130005" w:tentative="1">
      <w:start w:val="1"/>
      <w:numFmt w:val="bullet"/>
      <w:lvlText w:val=""/>
      <w:lvlJc w:val="left"/>
      <w:pPr>
        <w:ind w:left="6477" w:hanging="360"/>
      </w:pPr>
      <w:rPr>
        <w:rFonts w:ascii="Wingdings" w:hAnsi="Wingdings" w:hint="default"/>
      </w:rPr>
    </w:lvl>
  </w:abstractNum>
  <w:abstractNum w:abstractNumId="7" w15:restartNumberingAfterBreak="0">
    <w:nsid w:val="4C274A49"/>
    <w:multiLevelType w:val="hybridMultilevel"/>
    <w:tmpl w:val="8A6CF610"/>
    <w:lvl w:ilvl="0" w:tplc="224AF152">
      <w:numFmt w:val="bullet"/>
      <w:lvlText w:val="-"/>
      <w:lvlJc w:val="left"/>
      <w:pPr>
        <w:ind w:left="720" w:hanging="360"/>
      </w:pPr>
      <w:rPr>
        <w:rFonts w:ascii="Arial" w:eastAsiaTheme="minorHAnsi"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50D2602B"/>
    <w:multiLevelType w:val="multilevel"/>
    <w:tmpl w:val="EAA0A6F4"/>
    <w:lvl w:ilvl="0">
      <w:start w:val="3"/>
      <w:numFmt w:val="decimal"/>
      <w:lvlText w:val="%1"/>
      <w:lvlJc w:val="left"/>
      <w:pPr>
        <w:ind w:left="360" w:hanging="360"/>
      </w:pPr>
      <w:rPr>
        <w:rFonts w:hint="default"/>
      </w:rPr>
    </w:lvl>
    <w:lvl w:ilvl="1">
      <w:start w:val="1"/>
      <w:numFmt w:val="decimal"/>
      <w:lvlText w:val="%1.%2"/>
      <w:lvlJc w:val="left"/>
      <w:pPr>
        <w:ind w:left="717" w:hanging="360"/>
      </w:pPr>
      <w:rPr>
        <w:rFonts w:hint="default"/>
      </w:rPr>
    </w:lvl>
    <w:lvl w:ilvl="2">
      <w:start w:val="1"/>
      <w:numFmt w:val="decimal"/>
      <w:lvlText w:val="%1.%2.%3"/>
      <w:lvlJc w:val="left"/>
      <w:pPr>
        <w:ind w:left="1434" w:hanging="720"/>
      </w:pPr>
      <w:rPr>
        <w:rFonts w:hint="default"/>
      </w:rPr>
    </w:lvl>
    <w:lvl w:ilvl="3">
      <w:start w:val="1"/>
      <w:numFmt w:val="decimal"/>
      <w:lvlText w:val="%1.%2.%3.%4"/>
      <w:lvlJc w:val="left"/>
      <w:pPr>
        <w:ind w:left="1791" w:hanging="720"/>
      </w:pPr>
      <w:rPr>
        <w:rFonts w:hint="default"/>
      </w:rPr>
    </w:lvl>
    <w:lvl w:ilvl="4">
      <w:start w:val="1"/>
      <w:numFmt w:val="decimal"/>
      <w:lvlText w:val="%1.%2.%3.%4.%5"/>
      <w:lvlJc w:val="left"/>
      <w:pPr>
        <w:ind w:left="2508" w:hanging="1080"/>
      </w:pPr>
      <w:rPr>
        <w:rFonts w:hint="default"/>
      </w:rPr>
    </w:lvl>
    <w:lvl w:ilvl="5">
      <w:start w:val="1"/>
      <w:numFmt w:val="decimal"/>
      <w:lvlText w:val="%1.%2.%3.%4.%5.%6"/>
      <w:lvlJc w:val="left"/>
      <w:pPr>
        <w:ind w:left="2865" w:hanging="1080"/>
      </w:pPr>
      <w:rPr>
        <w:rFonts w:hint="default"/>
      </w:rPr>
    </w:lvl>
    <w:lvl w:ilvl="6">
      <w:start w:val="1"/>
      <w:numFmt w:val="decimal"/>
      <w:lvlText w:val="%1.%2.%3.%4.%5.%6.%7"/>
      <w:lvlJc w:val="left"/>
      <w:pPr>
        <w:ind w:left="3582" w:hanging="1440"/>
      </w:pPr>
      <w:rPr>
        <w:rFonts w:hint="default"/>
      </w:rPr>
    </w:lvl>
    <w:lvl w:ilvl="7">
      <w:start w:val="1"/>
      <w:numFmt w:val="decimal"/>
      <w:lvlText w:val="%1.%2.%3.%4.%5.%6.%7.%8"/>
      <w:lvlJc w:val="left"/>
      <w:pPr>
        <w:ind w:left="3939" w:hanging="1440"/>
      </w:pPr>
      <w:rPr>
        <w:rFonts w:hint="default"/>
      </w:rPr>
    </w:lvl>
    <w:lvl w:ilvl="8">
      <w:start w:val="1"/>
      <w:numFmt w:val="decimal"/>
      <w:lvlText w:val="%1.%2.%3.%4.%5.%6.%7.%8.%9"/>
      <w:lvlJc w:val="left"/>
      <w:pPr>
        <w:ind w:left="4656" w:hanging="1800"/>
      </w:pPr>
      <w:rPr>
        <w:rFonts w:hint="default"/>
      </w:rPr>
    </w:lvl>
  </w:abstractNum>
  <w:abstractNum w:abstractNumId="9" w15:restartNumberingAfterBreak="0">
    <w:nsid w:val="531A5B5E"/>
    <w:multiLevelType w:val="hybridMultilevel"/>
    <w:tmpl w:val="B52A7F72"/>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0" w15:restartNumberingAfterBreak="0">
    <w:nsid w:val="54255608"/>
    <w:multiLevelType w:val="multilevel"/>
    <w:tmpl w:val="B8D8D74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564C693D"/>
    <w:multiLevelType w:val="hybridMultilevel"/>
    <w:tmpl w:val="3494674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2" w15:restartNumberingAfterBreak="0">
    <w:nsid w:val="5D455EB0"/>
    <w:multiLevelType w:val="hybridMultilevel"/>
    <w:tmpl w:val="7324868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3" w15:restartNumberingAfterBreak="0">
    <w:nsid w:val="5FE82198"/>
    <w:multiLevelType w:val="hybridMultilevel"/>
    <w:tmpl w:val="2050ED8A"/>
    <w:lvl w:ilvl="0" w:tplc="6B8C5416">
      <w:start w:val="1"/>
      <w:numFmt w:val="decimal"/>
      <w:lvlText w:val="%1."/>
      <w:lvlJc w:val="left"/>
      <w:pPr>
        <w:ind w:left="717" w:hanging="360"/>
      </w:pPr>
      <w:rPr>
        <w:rFonts w:hint="default"/>
      </w:rPr>
    </w:lvl>
    <w:lvl w:ilvl="1" w:tplc="04130019" w:tentative="1">
      <w:start w:val="1"/>
      <w:numFmt w:val="lowerLetter"/>
      <w:lvlText w:val="%2."/>
      <w:lvlJc w:val="left"/>
      <w:pPr>
        <w:ind w:left="1437" w:hanging="360"/>
      </w:pPr>
    </w:lvl>
    <w:lvl w:ilvl="2" w:tplc="0413001B" w:tentative="1">
      <w:start w:val="1"/>
      <w:numFmt w:val="lowerRoman"/>
      <w:lvlText w:val="%3."/>
      <w:lvlJc w:val="right"/>
      <w:pPr>
        <w:ind w:left="2157" w:hanging="180"/>
      </w:pPr>
    </w:lvl>
    <w:lvl w:ilvl="3" w:tplc="0413000F" w:tentative="1">
      <w:start w:val="1"/>
      <w:numFmt w:val="decimal"/>
      <w:lvlText w:val="%4."/>
      <w:lvlJc w:val="left"/>
      <w:pPr>
        <w:ind w:left="2877" w:hanging="360"/>
      </w:pPr>
    </w:lvl>
    <w:lvl w:ilvl="4" w:tplc="04130019" w:tentative="1">
      <w:start w:val="1"/>
      <w:numFmt w:val="lowerLetter"/>
      <w:lvlText w:val="%5."/>
      <w:lvlJc w:val="left"/>
      <w:pPr>
        <w:ind w:left="3597" w:hanging="360"/>
      </w:pPr>
    </w:lvl>
    <w:lvl w:ilvl="5" w:tplc="0413001B" w:tentative="1">
      <w:start w:val="1"/>
      <w:numFmt w:val="lowerRoman"/>
      <w:lvlText w:val="%6."/>
      <w:lvlJc w:val="right"/>
      <w:pPr>
        <w:ind w:left="4317" w:hanging="180"/>
      </w:pPr>
    </w:lvl>
    <w:lvl w:ilvl="6" w:tplc="0413000F" w:tentative="1">
      <w:start w:val="1"/>
      <w:numFmt w:val="decimal"/>
      <w:lvlText w:val="%7."/>
      <w:lvlJc w:val="left"/>
      <w:pPr>
        <w:ind w:left="5037" w:hanging="360"/>
      </w:pPr>
    </w:lvl>
    <w:lvl w:ilvl="7" w:tplc="04130019" w:tentative="1">
      <w:start w:val="1"/>
      <w:numFmt w:val="lowerLetter"/>
      <w:lvlText w:val="%8."/>
      <w:lvlJc w:val="left"/>
      <w:pPr>
        <w:ind w:left="5757" w:hanging="360"/>
      </w:pPr>
    </w:lvl>
    <w:lvl w:ilvl="8" w:tplc="0413001B" w:tentative="1">
      <w:start w:val="1"/>
      <w:numFmt w:val="lowerRoman"/>
      <w:lvlText w:val="%9."/>
      <w:lvlJc w:val="right"/>
      <w:pPr>
        <w:ind w:left="6477" w:hanging="180"/>
      </w:pPr>
    </w:lvl>
  </w:abstractNum>
  <w:abstractNum w:abstractNumId="14" w15:restartNumberingAfterBreak="0">
    <w:nsid w:val="6F6303A0"/>
    <w:multiLevelType w:val="hybridMultilevel"/>
    <w:tmpl w:val="2F2E4AB4"/>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3"/>
  </w:num>
  <w:num w:numId="2">
    <w:abstractNumId w:val="11"/>
  </w:num>
  <w:num w:numId="3">
    <w:abstractNumId w:val="2"/>
  </w:num>
  <w:num w:numId="4">
    <w:abstractNumId w:val="7"/>
  </w:num>
  <w:num w:numId="5">
    <w:abstractNumId w:val="14"/>
  </w:num>
  <w:num w:numId="6">
    <w:abstractNumId w:val="9"/>
  </w:num>
  <w:num w:numId="7">
    <w:abstractNumId w:val="0"/>
  </w:num>
  <w:num w:numId="8">
    <w:abstractNumId w:val="5"/>
  </w:num>
  <w:num w:numId="9">
    <w:abstractNumId w:val="12"/>
  </w:num>
  <w:num w:numId="10">
    <w:abstractNumId w:val="13"/>
  </w:num>
  <w:num w:numId="11">
    <w:abstractNumId w:val="4"/>
  </w:num>
  <w:num w:numId="12">
    <w:abstractNumId w:val="10"/>
  </w:num>
  <w:num w:numId="13">
    <w:abstractNumId w:val="1"/>
  </w:num>
  <w:num w:numId="14">
    <w:abstractNumId w:val="8"/>
  </w:num>
  <w:num w:numId="15">
    <w:abstractNumId w:val="6"/>
  </w:num>
  <w:numIdMacAtCleanup w:val="8"/>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Benschop, Corina">
    <w15:presenceInfo w15:providerId="AD" w15:userId="S::COBEN@nfi.minjus.nl::293f0a6a-9932-4b44-a236-a00a0c18059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Numbered&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p22005xv5srwpxeed275s99yfvez9tfr995s&quot;&gt;thesis_library&lt;record-ids&gt;&lt;item&gt;2&lt;/item&gt;&lt;item&gt;7&lt;/item&gt;&lt;item&gt;9&lt;/item&gt;&lt;item&gt;13&lt;/item&gt;&lt;item&gt;14&lt;/item&gt;&lt;item&gt;22&lt;/item&gt;&lt;item&gt;25&lt;/item&gt;&lt;item&gt;57&lt;/item&gt;&lt;item&gt;61&lt;/item&gt;&lt;item&gt;71&lt;/item&gt;&lt;item&gt;72&lt;/item&gt;&lt;item&gt;89&lt;/item&gt;&lt;item&gt;92&lt;/item&gt;&lt;item&gt;93&lt;/item&gt;&lt;item&gt;94&lt;/item&gt;&lt;item&gt;95&lt;/item&gt;&lt;item&gt;96&lt;/item&gt;&lt;item&gt;97&lt;/item&gt;&lt;item&gt;98&lt;/item&gt;&lt;item&gt;99&lt;/item&gt;&lt;item&gt;100&lt;/item&gt;&lt;item&gt;103&lt;/item&gt;&lt;item&gt;105&lt;/item&gt;&lt;item&gt;107&lt;/item&gt;&lt;item&gt;111&lt;/item&gt;&lt;item&gt;152&lt;/item&gt;&lt;item&gt;156&lt;/item&gt;&lt;item&gt;160&lt;/item&gt;&lt;item&gt;164&lt;/item&gt;&lt;item&gt;166&lt;/item&gt;&lt;item&gt;171&lt;/item&gt;&lt;item&gt;172&lt;/item&gt;&lt;item&gt;174&lt;/item&gt;&lt;item&gt;176&lt;/item&gt;&lt;item&gt;179&lt;/item&gt;&lt;item&gt;180&lt;/item&gt;&lt;item&gt;181&lt;/item&gt;&lt;item&gt;182&lt;/item&gt;&lt;item&gt;188&lt;/item&gt;&lt;item&gt;189&lt;/item&gt;&lt;item&gt;190&lt;/item&gt;&lt;item&gt;192&lt;/item&gt;&lt;item&gt;193&lt;/item&gt;&lt;item&gt;195&lt;/item&gt;&lt;item&gt;196&lt;/item&gt;&lt;item&gt;197&lt;/item&gt;&lt;item&gt;198&lt;/item&gt;&lt;item&gt;202&lt;/item&gt;&lt;item&gt;203&lt;/item&gt;&lt;item&gt;204&lt;/item&gt;&lt;item&gt;205&lt;/item&gt;&lt;item&gt;207&lt;/item&gt;&lt;item&gt;208&lt;/item&gt;&lt;item&gt;210&lt;/item&gt;&lt;item&gt;211&lt;/item&gt;&lt;item&gt;215&lt;/item&gt;&lt;item&gt;216&lt;/item&gt;&lt;item&gt;217&lt;/item&gt;&lt;item&gt;218&lt;/item&gt;&lt;item&gt;219&lt;/item&gt;&lt;item&gt;220&lt;/item&gt;&lt;item&gt;221&lt;/item&gt;&lt;item&gt;223&lt;/item&gt;&lt;item&gt;226&lt;/item&gt;&lt;item&gt;227&lt;/item&gt;&lt;item&gt;228&lt;/item&gt;&lt;/record-ids&gt;&lt;/item&gt;&lt;/Libraries&gt;"/>
  </w:docVars>
  <w:rsids>
    <w:rsidRoot w:val="00FA4B6E"/>
    <w:rsid w:val="00000382"/>
    <w:rsid w:val="000011FD"/>
    <w:rsid w:val="00001B48"/>
    <w:rsid w:val="000024AD"/>
    <w:rsid w:val="00002588"/>
    <w:rsid w:val="0000291C"/>
    <w:rsid w:val="00003DF5"/>
    <w:rsid w:val="000041A7"/>
    <w:rsid w:val="00004B96"/>
    <w:rsid w:val="00004E1D"/>
    <w:rsid w:val="000079FF"/>
    <w:rsid w:val="000102BC"/>
    <w:rsid w:val="00010C2C"/>
    <w:rsid w:val="00010FC3"/>
    <w:rsid w:val="00011BEB"/>
    <w:rsid w:val="000123CC"/>
    <w:rsid w:val="00013047"/>
    <w:rsid w:val="0001391A"/>
    <w:rsid w:val="00013A7C"/>
    <w:rsid w:val="00013C9A"/>
    <w:rsid w:val="0001405B"/>
    <w:rsid w:val="00014EA3"/>
    <w:rsid w:val="00015F4D"/>
    <w:rsid w:val="00016777"/>
    <w:rsid w:val="00016D2D"/>
    <w:rsid w:val="00017902"/>
    <w:rsid w:val="00017F00"/>
    <w:rsid w:val="0002022F"/>
    <w:rsid w:val="000222D8"/>
    <w:rsid w:val="00022E9D"/>
    <w:rsid w:val="000233A2"/>
    <w:rsid w:val="0002457F"/>
    <w:rsid w:val="000246F4"/>
    <w:rsid w:val="0002483D"/>
    <w:rsid w:val="0002578A"/>
    <w:rsid w:val="000257FF"/>
    <w:rsid w:val="00026EFE"/>
    <w:rsid w:val="00027010"/>
    <w:rsid w:val="000276FA"/>
    <w:rsid w:val="00031BF3"/>
    <w:rsid w:val="00032502"/>
    <w:rsid w:val="00033017"/>
    <w:rsid w:val="00033F30"/>
    <w:rsid w:val="000341EA"/>
    <w:rsid w:val="00035F03"/>
    <w:rsid w:val="000405B1"/>
    <w:rsid w:val="000411F3"/>
    <w:rsid w:val="0004257E"/>
    <w:rsid w:val="00043A04"/>
    <w:rsid w:val="00043E7A"/>
    <w:rsid w:val="00045673"/>
    <w:rsid w:val="00045D3D"/>
    <w:rsid w:val="00045F5F"/>
    <w:rsid w:val="000461FC"/>
    <w:rsid w:val="00046D3C"/>
    <w:rsid w:val="00046E5C"/>
    <w:rsid w:val="00047B57"/>
    <w:rsid w:val="000508E7"/>
    <w:rsid w:val="00051B87"/>
    <w:rsid w:val="0005439C"/>
    <w:rsid w:val="00054D19"/>
    <w:rsid w:val="00054D50"/>
    <w:rsid w:val="000551F5"/>
    <w:rsid w:val="00055688"/>
    <w:rsid w:val="000558AE"/>
    <w:rsid w:val="000573C3"/>
    <w:rsid w:val="00057764"/>
    <w:rsid w:val="00060E4E"/>
    <w:rsid w:val="00061292"/>
    <w:rsid w:val="00062298"/>
    <w:rsid w:val="00063C26"/>
    <w:rsid w:val="00064FAF"/>
    <w:rsid w:val="00066092"/>
    <w:rsid w:val="0006611B"/>
    <w:rsid w:val="00067198"/>
    <w:rsid w:val="00067E3A"/>
    <w:rsid w:val="00070B47"/>
    <w:rsid w:val="00072F90"/>
    <w:rsid w:val="00073251"/>
    <w:rsid w:val="00074E9E"/>
    <w:rsid w:val="00076B21"/>
    <w:rsid w:val="00076D2F"/>
    <w:rsid w:val="00080C27"/>
    <w:rsid w:val="000840E5"/>
    <w:rsid w:val="00084811"/>
    <w:rsid w:val="00085E74"/>
    <w:rsid w:val="00086254"/>
    <w:rsid w:val="00086F9A"/>
    <w:rsid w:val="000918B8"/>
    <w:rsid w:val="00091C94"/>
    <w:rsid w:val="0009261E"/>
    <w:rsid w:val="00093B36"/>
    <w:rsid w:val="00093ED8"/>
    <w:rsid w:val="00094034"/>
    <w:rsid w:val="000945E8"/>
    <w:rsid w:val="0009484F"/>
    <w:rsid w:val="00094948"/>
    <w:rsid w:val="00094D2E"/>
    <w:rsid w:val="000961F7"/>
    <w:rsid w:val="000969F6"/>
    <w:rsid w:val="0009723C"/>
    <w:rsid w:val="000A006C"/>
    <w:rsid w:val="000A0394"/>
    <w:rsid w:val="000A07CD"/>
    <w:rsid w:val="000A0DD0"/>
    <w:rsid w:val="000A1212"/>
    <w:rsid w:val="000A1765"/>
    <w:rsid w:val="000A1ED2"/>
    <w:rsid w:val="000A2F35"/>
    <w:rsid w:val="000A3FC5"/>
    <w:rsid w:val="000A409D"/>
    <w:rsid w:val="000A4509"/>
    <w:rsid w:val="000A4D30"/>
    <w:rsid w:val="000A5356"/>
    <w:rsid w:val="000A56C0"/>
    <w:rsid w:val="000A61A2"/>
    <w:rsid w:val="000A6865"/>
    <w:rsid w:val="000B10F2"/>
    <w:rsid w:val="000B2668"/>
    <w:rsid w:val="000B3A9F"/>
    <w:rsid w:val="000B40E2"/>
    <w:rsid w:val="000B6C24"/>
    <w:rsid w:val="000B749B"/>
    <w:rsid w:val="000B7BD2"/>
    <w:rsid w:val="000C2E46"/>
    <w:rsid w:val="000C2F08"/>
    <w:rsid w:val="000C3545"/>
    <w:rsid w:val="000C47FB"/>
    <w:rsid w:val="000C590F"/>
    <w:rsid w:val="000C6795"/>
    <w:rsid w:val="000C6DA1"/>
    <w:rsid w:val="000C7828"/>
    <w:rsid w:val="000D09F2"/>
    <w:rsid w:val="000D28D5"/>
    <w:rsid w:val="000D3496"/>
    <w:rsid w:val="000D35D2"/>
    <w:rsid w:val="000D4747"/>
    <w:rsid w:val="000D4DB3"/>
    <w:rsid w:val="000D5714"/>
    <w:rsid w:val="000D58FA"/>
    <w:rsid w:val="000D5D12"/>
    <w:rsid w:val="000D6D17"/>
    <w:rsid w:val="000D7458"/>
    <w:rsid w:val="000D78AE"/>
    <w:rsid w:val="000E00EE"/>
    <w:rsid w:val="000E14FF"/>
    <w:rsid w:val="000E154D"/>
    <w:rsid w:val="000E1E26"/>
    <w:rsid w:val="000E1EAC"/>
    <w:rsid w:val="000E26B7"/>
    <w:rsid w:val="000E3772"/>
    <w:rsid w:val="000E42C3"/>
    <w:rsid w:val="000E4986"/>
    <w:rsid w:val="000E53AC"/>
    <w:rsid w:val="000E60EF"/>
    <w:rsid w:val="000E6503"/>
    <w:rsid w:val="000E72D2"/>
    <w:rsid w:val="000E7CB9"/>
    <w:rsid w:val="000F1956"/>
    <w:rsid w:val="000F1E09"/>
    <w:rsid w:val="000F1FBF"/>
    <w:rsid w:val="000F454B"/>
    <w:rsid w:val="000F48C0"/>
    <w:rsid w:val="000F4E8B"/>
    <w:rsid w:val="000F4F41"/>
    <w:rsid w:val="000F549C"/>
    <w:rsid w:val="000F65BC"/>
    <w:rsid w:val="000F6E0C"/>
    <w:rsid w:val="000F7448"/>
    <w:rsid w:val="000F7460"/>
    <w:rsid w:val="000F77D8"/>
    <w:rsid w:val="000F78CE"/>
    <w:rsid w:val="00100282"/>
    <w:rsid w:val="00100CD5"/>
    <w:rsid w:val="00103239"/>
    <w:rsid w:val="00103B97"/>
    <w:rsid w:val="00104B44"/>
    <w:rsid w:val="00105D0A"/>
    <w:rsid w:val="001065F2"/>
    <w:rsid w:val="00107D08"/>
    <w:rsid w:val="00111666"/>
    <w:rsid w:val="0011186C"/>
    <w:rsid w:val="0011213F"/>
    <w:rsid w:val="00113047"/>
    <w:rsid w:val="0011426D"/>
    <w:rsid w:val="00115A58"/>
    <w:rsid w:val="001163F8"/>
    <w:rsid w:val="00117135"/>
    <w:rsid w:val="001175D8"/>
    <w:rsid w:val="001179D1"/>
    <w:rsid w:val="00117F08"/>
    <w:rsid w:val="00120463"/>
    <w:rsid w:val="00120B03"/>
    <w:rsid w:val="00121A98"/>
    <w:rsid w:val="001222E7"/>
    <w:rsid w:val="00122DAF"/>
    <w:rsid w:val="00122F03"/>
    <w:rsid w:val="001237E6"/>
    <w:rsid w:val="00124183"/>
    <w:rsid w:val="00124C95"/>
    <w:rsid w:val="0012586A"/>
    <w:rsid w:val="00125920"/>
    <w:rsid w:val="00126219"/>
    <w:rsid w:val="00127B7C"/>
    <w:rsid w:val="00131573"/>
    <w:rsid w:val="00135548"/>
    <w:rsid w:val="00135BF4"/>
    <w:rsid w:val="00135E82"/>
    <w:rsid w:val="00136DD1"/>
    <w:rsid w:val="00137FFB"/>
    <w:rsid w:val="00141F29"/>
    <w:rsid w:val="001433B5"/>
    <w:rsid w:val="00143BC0"/>
    <w:rsid w:val="00143EE2"/>
    <w:rsid w:val="0014410A"/>
    <w:rsid w:val="0014425D"/>
    <w:rsid w:val="0014550C"/>
    <w:rsid w:val="001466B2"/>
    <w:rsid w:val="001479C4"/>
    <w:rsid w:val="00147A0D"/>
    <w:rsid w:val="001514D9"/>
    <w:rsid w:val="001517D8"/>
    <w:rsid w:val="001518F3"/>
    <w:rsid w:val="00151D64"/>
    <w:rsid w:val="00151E8A"/>
    <w:rsid w:val="00152C98"/>
    <w:rsid w:val="00152D34"/>
    <w:rsid w:val="00153F35"/>
    <w:rsid w:val="001542F7"/>
    <w:rsid w:val="00155A6D"/>
    <w:rsid w:val="0015604A"/>
    <w:rsid w:val="0015715D"/>
    <w:rsid w:val="00157265"/>
    <w:rsid w:val="0016154B"/>
    <w:rsid w:val="0016174C"/>
    <w:rsid w:val="00161DA1"/>
    <w:rsid w:val="00162244"/>
    <w:rsid w:val="001637BE"/>
    <w:rsid w:val="001641BA"/>
    <w:rsid w:val="001646FD"/>
    <w:rsid w:val="001647F9"/>
    <w:rsid w:val="0016596B"/>
    <w:rsid w:val="00165EAF"/>
    <w:rsid w:val="00170B90"/>
    <w:rsid w:val="001712DD"/>
    <w:rsid w:val="00171991"/>
    <w:rsid w:val="00171F55"/>
    <w:rsid w:val="00173F15"/>
    <w:rsid w:val="001740E0"/>
    <w:rsid w:val="001742B7"/>
    <w:rsid w:val="00174B97"/>
    <w:rsid w:val="001753AC"/>
    <w:rsid w:val="001753BB"/>
    <w:rsid w:val="001755DE"/>
    <w:rsid w:val="00176FCD"/>
    <w:rsid w:val="00181DA3"/>
    <w:rsid w:val="001831CA"/>
    <w:rsid w:val="001838FB"/>
    <w:rsid w:val="00183D51"/>
    <w:rsid w:val="00183E4C"/>
    <w:rsid w:val="0018548F"/>
    <w:rsid w:val="001856C3"/>
    <w:rsid w:val="00185ACB"/>
    <w:rsid w:val="00185C7E"/>
    <w:rsid w:val="001865CF"/>
    <w:rsid w:val="00186E0D"/>
    <w:rsid w:val="00186FEC"/>
    <w:rsid w:val="00187111"/>
    <w:rsid w:val="00190369"/>
    <w:rsid w:val="00190788"/>
    <w:rsid w:val="001917EA"/>
    <w:rsid w:val="00191CDD"/>
    <w:rsid w:val="001925D8"/>
    <w:rsid w:val="00192CAE"/>
    <w:rsid w:val="00193E3B"/>
    <w:rsid w:val="00195A52"/>
    <w:rsid w:val="00195AB3"/>
    <w:rsid w:val="0019612D"/>
    <w:rsid w:val="001964CA"/>
    <w:rsid w:val="00197B0A"/>
    <w:rsid w:val="001A0C37"/>
    <w:rsid w:val="001A0C89"/>
    <w:rsid w:val="001A1013"/>
    <w:rsid w:val="001A12FE"/>
    <w:rsid w:val="001A2FC8"/>
    <w:rsid w:val="001A3264"/>
    <w:rsid w:val="001A3468"/>
    <w:rsid w:val="001A4E64"/>
    <w:rsid w:val="001A4F7E"/>
    <w:rsid w:val="001A5050"/>
    <w:rsid w:val="001A50FD"/>
    <w:rsid w:val="001A6F64"/>
    <w:rsid w:val="001B1B0C"/>
    <w:rsid w:val="001B25D9"/>
    <w:rsid w:val="001B2F10"/>
    <w:rsid w:val="001B31CC"/>
    <w:rsid w:val="001B375F"/>
    <w:rsid w:val="001B3916"/>
    <w:rsid w:val="001B460A"/>
    <w:rsid w:val="001B4688"/>
    <w:rsid w:val="001B6B31"/>
    <w:rsid w:val="001B7269"/>
    <w:rsid w:val="001B7E4F"/>
    <w:rsid w:val="001C0004"/>
    <w:rsid w:val="001C042E"/>
    <w:rsid w:val="001C0BEB"/>
    <w:rsid w:val="001C0FF0"/>
    <w:rsid w:val="001C11F9"/>
    <w:rsid w:val="001C1D0A"/>
    <w:rsid w:val="001C34B9"/>
    <w:rsid w:val="001C4F77"/>
    <w:rsid w:val="001D03E5"/>
    <w:rsid w:val="001D0A78"/>
    <w:rsid w:val="001D2684"/>
    <w:rsid w:val="001D2FBF"/>
    <w:rsid w:val="001D319A"/>
    <w:rsid w:val="001D3A47"/>
    <w:rsid w:val="001D49EE"/>
    <w:rsid w:val="001D4CB5"/>
    <w:rsid w:val="001D5896"/>
    <w:rsid w:val="001D6867"/>
    <w:rsid w:val="001D68EF"/>
    <w:rsid w:val="001D74B8"/>
    <w:rsid w:val="001D7A02"/>
    <w:rsid w:val="001E0A85"/>
    <w:rsid w:val="001E0CB5"/>
    <w:rsid w:val="001E117F"/>
    <w:rsid w:val="001E1A4B"/>
    <w:rsid w:val="001E1F84"/>
    <w:rsid w:val="001E2805"/>
    <w:rsid w:val="001E2DA7"/>
    <w:rsid w:val="001E2DE6"/>
    <w:rsid w:val="001E2DEF"/>
    <w:rsid w:val="001E2E2E"/>
    <w:rsid w:val="001E3330"/>
    <w:rsid w:val="001E42F5"/>
    <w:rsid w:val="001E4B7C"/>
    <w:rsid w:val="001E58AC"/>
    <w:rsid w:val="001E67DC"/>
    <w:rsid w:val="001E720B"/>
    <w:rsid w:val="001E729D"/>
    <w:rsid w:val="001F176B"/>
    <w:rsid w:val="001F232A"/>
    <w:rsid w:val="001F238D"/>
    <w:rsid w:val="001F2542"/>
    <w:rsid w:val="001F2FF3"/>
    <w:rsid w:val="001F3AC3"/>
    <w:rsid w:val="001F40E2"/>
    <w:rsid w:val="001F4125"/>
    <w:rsid w:val="001F6CA0"/>
    <w:rsid w:val="00200793"/>
    <w:rsid w:val="00200F20"/>
    <w:rsid w:val="00201EC7"/>
    <w:rsid w:val="00205536"/>
    <w:rsid w:val="00206802"/>
    <w:rsid w:val="00207701"/>
    <w:rsid w:val="00210328"/>
    <w:rsid w:val="002105EF"/>
    <w:rsid w:val="00210649"/>
    <w:rsid w:val="00211219"/>
    <w:rsid w:val="002123ED"/>
    <w:rsid w:val="002138B8"/>
    <w:rsid w:val="00213E9A"/>
    <w:rsid w:val="00214D80"/>
    <w:rsid w:val="00215BB9"/>
    <w:rsid w:val="00215C73"/>
    <w:rsid w:val="00215E1E"/>
    <w:rsid w:val="00215FC9"/>
    <w:rsid w:val="00216D16"/>
    <w:rsid w:val="00216F22"/>
    <w:rsid w:val="00217AA4"/>
    <w:rsid w:val="00220CCE"/>
    <w:rsid w:val="00221198"/>
    <w:rsid w:val="002228D2"/>
    <w:rsid w:val="00222B78"/>
    <w:rsid w:val="00223598"/>
    <w:rsid w:val="002238F1"/>
    <w:rsid w:val="00223F7A"/>
    <w:rsid w:val="00224A18"/>
    <w:rsid w:val="00224C07"/>
    <w:rsid w:val="00225227"/>
    <w:rsid w:val="002266DB"/>
    <w:rsid w:val="00230DBD"/>
    <w:rsid w:val="0023492A"/>
    <w:rsid w:val="00234D68"/>
    <w:rsid w:val="00235AAE"/>
    <w:rsid w:val="00236027"/>
    <w:rsid w:val="002360B6"/>
    <w:rsid w:val="00240408"/>
    <w:rsid w:val="00240CE3"/>
    <w:rsid w:val="00240D02"/>
    <w:rsid w:val="00241149"/>
    <w:rsid w:val="002424A0"/>
    <w:rsid w:val="002429E3"/>
    <w:rsid w:val="0024331A"/>
    <w:rsid w:val="00244FDF"/>
    <w:rsid w:val="00245214"/>
    <w:rsid w:val="00245B21"/>
    <w:rsid w:val="00246527"/>
    <w:rsid w:val="00246F09"/>
    <w:rsid w:val="002473CE"/>
    <w:rsid w:val="0024741B"/>
    <w:rsid w:val="00247506"/>
    <w:rsid w:val="00253068"/>
    <w:rsid w:val="00253D31"/>
    <w:rsid w:val="00254212"/>
    <w:rsid w:val="00255AE1"/>
    <w:rsid w:val="00257E81"/>
    <w:rsid w:val="00260D23"/>
    <w:rsid w:val="002615DE"/>
    <w:rsid w:val="00264857"/>
    <w:rsid w:val="00266822"/>
    <w:rsid w:val="002669D0"/>
    <w:rsid w:val="00266B27"/>
    <w:rsid w:val="00267550"/>
    <w:rsid w:val="002677A3"/>
    <w:rsid w:val="002678DC"/>
    <w:rsid w:val="00270DF5"/>
    <w:rsid w:val="00270E42"/>
    <w:rsid w:val="00271525"/>
    <w:rsid w:val="00272067"/>
    <w:rsid w:val="00273250"/>
    <w:rsid w:val="00273597"/>
    <w:rsid w:val="002748F8"/>
    <w:rsid w:val="00274B72"/>
    <w:rsid w:val="00275565"/>
    <w:rsid w:val="002757B3"/>
    <w:rsid w:val="00277076"/>
    <w:rsid w:val="00277998"/>
    <w:rsid w:val="00281014"/>
    <w:rsid w:val="0028144E"/>
    <w:rsid w:val="00281965"/>
    <w:rsid w:val="00281AFF"/>
    <w:rsid w:val="0028300B"/>
    <w:rsid w:val="00283D2E"/>
    <w:rsid w:val="00283F24"/>
    <w:rsid w:val="0028459C"/>
    <w:rsid w:val="00284EAA"/>
    <w:rsid w:val="00285409"/>
    <w:rsid w:val="0028554B"/>
    <w:rsid w:val="0028658A"/>
    <w:rsid w:val="00286938"/>
    <w:rsid w:val="00286B76"/>
    <w:rsid w:val="00287190"/>
    <w:rsid w:val="00287ABE"/>
    <w:rsid w:val="002906BD"/>
    <w:rsid w:val="00290820"/>
    <w:rsid w:val="0029129C"/>
    <w:rsid w:val="00291863"/>
    <w:rsid w:val="00292019"/>
    <w:rsid w:val="0029212C"/>
    <w:rsid w:val="0029277B"/>
    <w:rsid w:val="00293BC9"/>
    <w:rsid w:val="00293F86"/>
    <w:rsid w:val="00294382"/>
    <w:rsid w:val="002945F5"/>
    <w:rsid w:val="00295D0B"/>
    <w:rsid w:val="002964B0"/>
    <w:rsid w:val="00296ED2"/>
    <w:rsid w:val="002970E6"/>
    <w:rsid w:val="002A03F1"/>
    <w:rsid w:val="002A0F01"/>
    <w:rsid w:val="002A518B"/>
    <w:rsid w:val="002A5BA4"/>
    <w:rsid w:val="002A70FB"/>
    <w:rsid w:val="002A7330"/>
    <w:rsid w:val="002A754C"/>
    <w:rsid w:val="002A75CC"/>
    <w:rsid w:val="002B0A6F"/>
    <w:rsid w:val="002B110F"/>
    <w:rsid w:val="002B2BCA"/>
    <w:rsid w:val="002B2F35"/>
    <w:rsid w:val="002B3575"/>
    <w:rsid w:val="002B4EA2"/>
    <w:rsid w:val="002B5BFF"/>
    <w:rsid w:val="002B68EC"/>
    <w:rsid w:val="002C091D"/>
    <w:rsid w:val="002C13A5"/>
    <w:rsid w:val="002C1E72"/>
    <w:rsid w:val="002C1F9F"/>
    <w:rsid w:val="002C228E"/>
    <w:rsid w:val="002C2307"/>
    <w:rsid w:val="002C2EA0"/>
    <w:rsid w:val="002C2F09"/>
    <w:rsid w:val="002C32C2"/>
    <w:rsid w:val="002C50CB"/>
    <w:rsid w:val="002C5ABE"/>
    <w:rsid w:val="002C5D4D"/>
    <w:rsid w:val="002C64C8"/>
    <w:rsid w:val="002C79CC"/>
    <w:rsid w:val="002D051F"/>
    <w:rsid w:val="002D18A3"/>
    <w:rsid w:val="002D2630"/>
    <w:rsid w:val="002D2F2D"/>
    <w:rsid w:val="002D3ECD"/>
    <w:rsid w:val="002D3F92"/>
    <w:rsid w:val="002D4C14"/>
    <w:rsid w:val="002D56B1"/>
    <w:rsid w:val="002D5750"/>
    <w:rsid w:val="002D5761"/>
    <w:rsid w:val="002D577E"/>
    <w:rsid w:val="002D6558"/>
    <w:rsid w:val="002E47D8"/>
    <w:rsid w:val="002E4A5D"/>
    <w:rsid w:val="002E67AD"/>
    <w:rsid w:val="002E7458"/>
    <w:rsid w:val="002E7698"/>
    <w:rsid w:val="002E7E95"/>
    <w:rsid w:val="002F0679"/>
    <w:rsid w:val="002F0CBF"/>
    <w:rsid w:val="002F18F3"/>
    <w:rsid w:val="002F1F87"/>
    <w:rsid w:val="002F318B"/>
    <w:rsid w:val="002F5A47"/>
    <w:rsid w:val="002F5FF0"/>
    <w:rsid w:val="002F632E"/>
    <w:rsid w:val="002F6D16"/>
    <w:rsid w:val="002F79A2"/>
    <w:rsid w:val="00303341"/>
    <w:rsid w:val="003050CF"/>
    <w:rsid w:val="00305625"/>
    <w:rsid w:val="00305C03"/>
    <w:rsid w:val="00305D40"/>
    <w:rsid w:val="003065E8"/>
    <w:rsid w:val="00306C16"/>
    <w:rsid w:val="00306C27"/>
    <w:rsid w:val="00307243"/>
    <w:rsid w:val="00307620"/>
    <w:rsid w:val="00310CEE"/>
    <w:rsid w:val="00311677"/>
    <w:rsid w:val="00312790"/>
    <w:rsid w:val="00312F1E"/>
    <w:rsid w:val="00314532"/>
    <w:rsid w:val="003158DF"/>
    <w:rsid w:val="0031596D"/>
    <w:rsid w:val="00317F88"/>
    <w:rsid w:val="00320A96"/>
    <w:rsid w:val="0032154A"/>
    <w:rsid w:val="00322248"/>
    <w:rsid w:val="00323C98"/>
    <w:rsid w:val="003249AD"/>
    <w:rsid w:val="00325159"/>
    <w:rsid w:val="00325BEA"/>
    <w:rsid w:val="00325C28"/>
    <w:rsid w:val="00326816"/>
    <w:rsid w:val="00326AD2"/>
    <w:rsid w:val="00326D68"/>
    <w:rsid w:val="003270AF"/>
    <w:rsid w:val="0032777A"/>
    <w:rsid w:val="00327C9B"/>
    <w:rsid w:val="0033047F"/>
    <w:rsid w:val="00330729"/>
    <w:rsid w:val="00330DF6"/>
    <w:rsid w:val="00331139"/>
    <w:rsid w:val="00332E33"/>
    <w:rsid w:val="00334D35"/>
    <w:rsid w:val="00335688"/>
    <w:rsid w:val="00335933"/>
    <w:rsid w:val="00336058"/>
    <w:rsid w:val="003360FB"/>
    <w:rsid w:val="00336868"/>
    <w:rsid w:val="00337CFF"/>
    <w:rsid w:val="00340290"/>
    <w:rsid w:val="003402C8"/>
    <w:rsid w:val="00340738"/>
    <w:rsid w:val="003443A2"/>
    <w:rsid w:val="003449D0"/>
    <w:rsid w:val="00344C8D"/>
    <w:rsid w:val="003455BA"/>
    <w:rsid w:val="00345E42"/>
    <w:rsid w:val="003465D7"/>
    <w:rsid w:val="00347F07"/>
    <w:rsid w:val="0035196A"/>
    <w:rsid w:val="00351A8C"/>
    <w:rsid w:val="00352FEF"/>
    <w:rsid w:val="00353B3D"/>
    <w:rsid w:val="003544A4"/>
    <w:rsid w:val="003547FD"/>
    <w:rsid w:val="00354B4E"/>
    <w:rsid w:val="00354B6D"/>
    <w:rsid w:val="00355BF7"/>
    <w:rsid w:val="003570FF"/>
    <w:rsid w:val="003576EF"/>
    <w:rsid w:val="003604F5"/>
    <w:rsid w:val="003605AB"/>
    <w:rsid w:val="0036068C"/>
    <w:rsid w:val="00360BDD"/>
    <w:rsid w:val="00361A1E"/>
    <w:rsid w:val="00362293"/>
    <w:rsid w:val="00363113"/>
    <w:rsid w:val="0036427E"/>
    <w:rsid w:val="00364337"/>
    <w:rsid w:val="00364418"/>
    <w:rsid w:val="00364446"/>
    <w:rsid w:val="00364749"/>
    <w:rsid w:val="00364B1E"/>
    <w:rsid w:val="00364BDD"/>
    <w:rsid w:val="00365641"/>
    <w:rsid w:val="00365766"/>
    <w:rsid w:val="00367179"/>
    <w:rsid w:val="0036758C"/>
    <w:rsid w:val="003675D6"/>
    <w:rsid w:val="003704DD"/>
    <w:rsid w:val="00370892"/>
    <w:rsid w:val="00371418"/>
    <w:rsid w:val="00371F84"/>
    <w:rsid w:val="0037329E"/>
    <w:rsid w:val="003736A6"/>
    <w:rsid w:val="00374221"/>
    <w:rsid w:val="00374AD1"/>
    <w:rsid w:val="003756D4"/>
    <w:rsid w:val="00375E70"/>
    <w:rsid w:val="00376B8E"/>
    <w:rsid w:val="00377473"/>
    <w:rsid w:val="00381C8D"/>
    <w:rsid w:val="00382207"/>
    <w:rsid w:val="00384B77"/>
    <w:rsid w:val="003858CE"/>
    <w:rsid w:val="00386399"/>
    <w:rsid w:val="003871C5"/>
    <w:rsid w:val="003877EF"/>
    <w:rsid w:val="003911DB"/>
    <w:rsid w:val="00391487"/>
    <w:rsid w:val="00391980"/>
    <w:rsid w:val="00391B02"/>
    <w:rsid w:val="00392306"/>
    <w:rsid w:val="00392A0B"/>
    <w:rsid w:val="00392F56"/>
    <w:rsid w:val="0039372D"/>
    <w:rsid w:val="003940B9"/>
    <w:rsid w:val="00394633"/>
    <w:rsid w:val="0039533A"/>
    <w:rsid w:val="00396F88"/>
    <w:rsid w:val="0039700D"/>
    <w:rsid w:val="003A185A"/>
    <w:rsid w:val="003A1B63"/>
    <w:rsid w:val="003A1FC2"/>
    <w:rsid w:val="003A2430"/>
    <w:rsid w:val="003A3628"/>
    <w:rsid w:val="003A484B"/>
    <w:rsid w:val="003A6C00"/>
    <w:rsid w:val="003A6FB1"/>
    <w:rsid w:val="003A7ADC"/>
    <w:rsid w:val="003B02B0"/>
    <w:rsid w:val="003B0E71"/>
    <w:rsid w:val="003B0F41"/>
    <w:rsid w:val="003B12F0"/>
    <w:rsid w:val="003B1401"/>
    <w:rsid w:val="003B3A17"/>
    <w:rsid w:val="003B3B8C"/>
    <w:rsid w:val="003B3EE0"/>
    <w:rsid w:val="003B482E"/>
    <w:rsid w:val="003B528B"/>
    <w:rsid w:val="003B5C61"/>
    <w:rsid w:val="003B5FF4"/>
    <w:rsid w:val="003B6362"/>
    <w:rsid w:val="003B669E"/>
    <w:rsid w:val="003B69C4"/>
    <w:rsid w:val="003B6D1B"/>
    <w:rsid w:val="003B714C"/>
    <w:rsid w:val="003C093D"/>
    <w:rsid w:val="003C2036"/>
    <w:rsid w:val="003C24BD"/>
    <w:rsid w:val="003C26C0"/>
    <w:rsid w:val="003C27BB"/>
    <w:rsid w:val="003C3141"/>
    <w:rsid w:val="003C34F9"/>
    <w:rsid w:val="003C3C75"/>
    <w:rsid w:val="003C3FF6"/>
    <w:rsid w:val="003C4445"/>
    <w:rsid w:val="003C4729"/>
    <w:rsid w:val="003C4E71"/>
    <w:rsid w:val="003C53A5"/>
    <w:rsid w:val="003C6106"/>
    <w:rsid w:val="003C781D"/>
    <w:rsid w:val="003C7A2F"/>
    <w:rsid w:val="003C7F9D"/>
    <w:rsid w:val="003D0B70"/>
    <w:rsid w:val="003D172E"/>
    <w:rsid w:val="003D224F"/>
    <w:rsid w:val="003D2918"/>
    <w:rsid w:val="003D2E4E"/>
    <w:rsid w:val="003D3B54"/>
    <w:rsid w:val="003D3D51"/>
    <w:rsid w:val="003D41E7"/>
    <w:rsid w:val="003D6830"/>
    <w:rsid w:val="003D6E2A"/>
    <w:rsid w:val="003E007A"/>
    <w:rsid w:val="003E00AA"/>
    <w:rsid w:val="003E010A"/>
    <w:rsid w:val="003E1883"/>
    <w:rsid w:val="003E1AF6"/>
    <w:rsid w:val="003E2277"/>
    <w:rsid w:val="003E3B14"/>
    <w:rsid w:val="003E4B2D"/>
    <w:rsid w:val="003E547F"/>
    <w:rsid w:val="003E56EB"/>
    <w:rsid w:val="003E59C9"/>
    <w:rsid w:val="003E5ABD"/>
    <w:rsid w:val="003E6E3B"/>
    <w:rsid w:val="003F1075"/>
    <w:rsid w:val="003F15F8"/>
    <w:rsid w:val="003F2DE3"/>
    <w:rsid w:val="003F38BA"/>
    <w:rsid w:val="003F393E"/>
    <w:rsid w:val="003F56AB"/>
    <w:rsid w:val="003F58C5"/>
    <w:rsid w:val="003F5BF5"/>
    <w:rsid w:val="003F6224"/>
    <w:rsid w:val="003F62FA"/>
    <w:rsid w:val="003F7B86"/>
    <w:rsid w:val="00400744"/>
    <w:rsid w:val="00400881"/>
    <w:rsid w:val="004014D1"/>
    <w:rsid w:val="0040160A"/>
    <w:rsid w:val="004018DC"/>
    <w:rsid w:val="00404105"/>
    <w:rsid w:val="004044A0"/>
    <w:rsid w:val="004044A8"/>
    <w:rsid w:val="0040454A"/>
    <w:rsid w:val="00405531"/>
    <w:rsid w:val="00410D4D"/>
    <w:rsid w:val="00410F89"/>
    <w:rsid w:val="00412BD6"/>
    <w:rsid w:val="00412E98"/>
    <w:rsid w:val="00413266"/>
    <w:rsid w:val="00413893"/>
    <w:rsid w:val="00413E4D"/>
    <w:rsid w:val="0041449F"/>
    <w:rsid w:val="00414C7A"/>
    <w:rsid w:val="00414FB9"/>
    <w:rsid w:val="0041538E"/>
    <w:rsid w:val="00415492"/>
    <w:rsid w:val="00416A20"/>
    <w:rsid w:val="00417052"/>
    <w:rsid w:val="00417463"/>
    <w:rsid w:val="00421443"/>
    <w:rsid w:val="00421EE4"/>
    <w:rsid w:val="004231D4"/>
    <w:rsid w:val="0042353B"/>
    <w:rsid w:val="00424304"/>
    <w:rsid w:val="0042560D"/>
    <w:rsid w:val="00425F89"/>
    <w:rsid w:val="00427FE4"/>
    <w:rsid w:val="004314A4"/>
    <w:rsid w:val="00435318"/>
    <w:rsid w:val="004358B8"/>
    <w:rsid w:val="00435EDA"/>
    <w:rsid w:val="0043624F"/>
    <w:rsid w:val="00436770"/>
    <w:rsid w:val="00436BE6"/>
    <w:rsid w:val="00437613"/>
    <w:rsid w:val="0044189F"/>
    <w:rsid w:val="00442204"/>
    <w:rsid w:val="00442BFA"/>
    <w:rsid w:val="00442CEB"/>
    <w:rsid w:val="00443272"/>
    <w:rsid w:val="004432A7"/>
    <w:rsid w:val="0044399C"/>
    <w:rsid w:val="00445A27"/>
    <w:rsid w:val="004469CC"/>
    <w:rsid w:val="00446FAC"/>
    <w:rsid w:val="004470F8"/>
    <w:rsid w:val="0045017A"/>
    <w:rsid w:val="0045046B"/>
    <w:rsid w:val="004509D1"/>
    <w:rsid w:val="004515FF"/>
    <w:rsid w:val="00451C52"/>
    <w:rsid w:val="00452692"/>
    <w:rsid w:val="0045309D"/>
    <w:rsid w:val="00453BCD"/>
    <w:rsid w:val="0045486D"/>
    <w:rsid w:val="00454D42"/>
    <w:rsid w:val="0045518C"/>
    <w:rsid w:val="00455E09"/>
    <w:rsid w:val="004562D3"/>
    <w:rsid w:val="004574DD"/>
    <w:rsid w:val="00457A96"/>
    <w:rsid w:val="00460AC4"/>
    <w:rsid w:val="004610CC"/>
    <w:rsid w:val="00461404"/>
    <w:rsid w:val="00461811"/>
    <w:rsid w:val="0046231C"/>
    <w:rsid w:val="004639A8"/>
    <w:rsid w:val="00463DE8"/>
    <w:rsid w:val="004648E6"/>
    <w:rsid w:val="00464C2E"/>
    <w:rsid w:val="00464F4B"/>
    <w:rsid w:val="00464FB0"/>
    <w:rsid w:val="00465994"/>
    <w:rsid w:val="00465BF3"/>
    <w:rsid w:val="00466214"/>
    <w:rsid w:val="00466B0E"/>
    <w:rsid w:val="00466D61"/>
    <w:rsid w:val="00467BDD"/>
    <w:rsid w:val="004700F4"/>
    <w:rsid w:val="004718C1"/>
    <w:rsid w:val="00471941"/>
    <w:rsid w:val="00472946"/>
    <w:rsid w:val="00473CDA"/>
    <w:rsid w:val="00475852"/>
    <w:rsid w:val="00475B18"/>
    <w:rsid w:val="004760F6"/>
    <w:rsid w:val="0047644D"/>
    <w:rsid w:val="00476C19"/>
    <w:rsid w:val="004808A3"/>
    <w:rsid w:val="0048173C"/>
    <w:rsid w:val="00482F66"/>
    <w:rsid w:val="00483416"/>
    <w:rsid w:val="004835EC"/>
    <w:rsid w:val="004840D4"/>
    <w:rsid w:val="004868DE"/>
    <w:rsid w:val="004872DA"/>
    <w:rsid w:val="00487E9D"/>
    <w:rsid w:val="00492534"/>
    <w:rsid w:val="0049280F"/>
    <w:rsid w:val="00492E43"/>
    <w:rsid w:val="004937DA"/>
    <w:rsid w:val="004940AD"/>
    <w:rsid w:val="00494A0C"/>
    <w:rsid w:val="00494B58"/>
    <w:rsid w:val="00494BB3"/>
    <w:rsid w:val="004950ED"/>
    <w:rsid w:val="00497AD3"/>
    <w:rsid w:val="00497C67"/>
    <w:rsid w:val="00497C9D"/>
    <w:rsid w:val="004A1074"/>
    <w:rsid w:val="004A32EB"/>
    <w:rsid w:val="004A422C"/>
    <w:rsid w:val="004A4714"/>
    <w:rsid w:val="004A48CF"/>
    <w:rsid w:val="004A4CB8"/>
    <w:rsid w:val="004A5091"/>
    <w:rsid w:val="004A51DE"/>
    <w:rsid w:val="004A54F8"/>
    <w:rsid w:val="004A6856"/>
    <w:rsid w:val="004A6F01"/>
    <w:rsid w:val="004A74EA"/>
    <w:rsid w:val="004B013C"/>
    <w:rsid w:val="004B06AC"/>
    <w:rsid w:val="004B08EA"/>
    <w:rsid w:val="004B0A0E"/>
    <w:rsid w:val="004B0B02"/>
    <w:rsid w:val="004B1165"/>
    <w:rsid w:val="004B450C"/>
    <w:rsid w:val="004B571D"/>
    <w:rsid w:val="004B5CB5"/>
    <w:rsid w:val="004B5CD7"/>
    <w:rsid w:val="004B6F07"/>
    <w:rsid w:val="004B77B1"/>
    <w:rsid w:val="004B7DAA"/>
    <w:rsid w:val="004C03A5"/>
    <w:rsid w:val="004C1782"/>
    <w:rsid w:val="004C282D"/>
    <w:rsid w:val="004C2B10"/>
    <w:rsid w:val="004C31F5"/>
    <w:rsid w:val="004C4A01"/>
    <w:rsid w:val="004C4CC5"/>
    <w:rsid w:val="004C4D72"/>
    <w:rsid w:val="004C56AB"/>
    <w:rsid w:val="004C5DB3"/>
    <w:rsid w:val="004C6393"/>
    <w:rsid w:val="004C7525"/>
    <w:rsid w:val="004C7B03"/>
    <w:rsid w:val="004D14B2"/>
    <w:rsid w:val="004D1CE2"/>
    <w:rsid w:val="004D38A7"/>
    <w:rsid w:val="004D4C12"/>
    <w:rsid w:val="004D5408"/>
    <w:rsid w:val="004D5909"/>
    <w:rsid w:val="004D74F8"/>
    <w:rsid w:val="004E01F1"/>
    <w:rsid w:val="004E1306"/>
    <w:rsid w:val="004E16AF"/>
    <w:rsid w:val="004E195D"/>
    <w:rsid w:val="004E264E"/>
    <w:rsid w:val="004E270B"/>
    <w:rsid w:val="004E2A63"/>
    <w:rsid w:val="004E2B35"/>
    <w:rsid w:val="004E2D0D"/>
    <w:rsid w:val="004E458B"/>
    <w:rsid w:val="004E48A5"/>
    <w:rsid w:val="004E4FB4"/>
    <w:rsid w:val="004E51E2"/>
    <w:rsid w:val="004E5892"/>
    <w:rsid w:val="004E6353"/>
    <w:rsid w:val="004E75A6"/>
    <w:rsid w:val="004E78C3"/>
    <w:rsid w:val="004F0354"/>
    <w:rsid w:val="004F0FD9"/>
    <w:rsid w:val="004F1CC5"/>
    <w:rsid w:val="004F2057"/>
    <w:rsid w:val="004F238C"/>
    <w:rsid w:val="004F2D1B"/>
    <w:rsid w:val="004F32F5"/>
    <w:rsid w:val="004F3331"/>
    <w:rsid w:val="004F5223"/>
    <w:rsid w:val="004F5BEC"/>
    <w:rsid w:val="004F5F90"/>
    <w:rsid w:val="004F6D20"/>
    <w:rsid w:val="004F7FB6"/>
    <w:rsid w:val="00501756"/>
    <w:rsid w:val="00501C20"/>
    <w:rsid w:val="00501F2A"/>
    <w:rsid w:val="005020D6"/>
    <w:rsid w:val="0050220B"/>
    <w:rsid w:val="005023F6"/>
    <w:rsid w:val="00502CCC"/>
    <w:rsid w:val="00502DAB"/>
    <w:rsid w:val="00503100"/>
    <w:rsid w:val="0050383C"/>
    <w:rsid w:val="00503D71"/>
    <w:rsid w:val="00504E38"/>
    <w:rsid w:val="00505AF2"/>
    <w:rsid w:val="005064C5"/>
    <w:rsid w:val="00506D29"/>
    <w:rsid w:val="00507523"/>
    <w:rsid w:val="00507A68"/>
    <w:rsid w:val="00510FA8"/>
    <w:rsid w:val="005113BD"/>
    <w:rsid w:val="00511D25"/>
    <w:rsid w:val="005139C2"/>
    <w:rsid w:val="00513BCE"/>
    <w:rsid w:val="00513F7C"/>
    <w:rsid w:val="005147C8"/>
    <w:rsid w:val="00514C43"/>
    <w:rsid w:val="00515516"/>
    <w:rsid w:val="00516A25"/>
    <w:rsid w:val="00516FFF"/>
    <w:rsid w:val="00520F73"/>
    <w:rsid w:val="005215DC"/>
    <w:rsid w:val="005218DD"/>
    <w:rsid w:val="00522D32"/>
    <w:rsid w:val="00523562"/>
    <w:rsid w:val="005236DA"/>
    <w:rsid w:val="005245BD"/>
    <w:rsid w:val="00524AD4"/>
    <w:rsid w:val="00525310"/>
    <w:rsid w:val="00525DC1"/>
    <w:rsid w:val="00525E5A"/>
    <w:rsid w:val="005269DF"/>
    <w:rsid w:val="005269F1"/>
    <w:rsid w:val="00527EFF"/>
    <w:rsid w:val="005312E6"/>
    <w:rsid w:val="00531BB0"/>
    <w:rsid w:val="00531D03"/>
    <w:rsid w:val="00531E83"/>
    <w:rsid w:val="0053228A"/>
    <w:rsid w:val="0053259D"/>
    <w:rsid w:val="0053299E"/>
    <w:rsid w:val="00535301"/>
    <w:rsid w:val="005405B2"/>
    <w:rsid w:val="005415F3"/>
    <w:rsid w:val="00542D83"/>
    <w:rsid w:val="00543299"/>
    <w:rsid w:val="005438C7"/>
    <w:rsid w:val="00544DE4"/>
    <w:rsid w:val="00546AD0"/>
    <w:rsid w:val="00547023"/>
    <w:rsid w:val="00547E39"/>
    <w:rsid w:val="00552C56"/>
    <w:rsid w:val="00554173"/>
    <w:rsid w:val="0055553E"/>
    <w:rsid w:val="00556768"/>
    <w:rsid w:val="00556A26"/>
    <w:rsid w:val="00560005"/>
    <w:rsid w:val="0056138C"/>
    <w:rsid w:val="00562A0C"/>
    <w:rsid w:val="00562C4D"/>
    <w:rsid w:val="005633E8"/>
    <w:rsid w:val="0056343A"/>
    <w:rsid w:val="00563C09"/>
    <w:rsid w:val="005643D3"/>
    <w:rsid w:val="0056480A"/>
    <w:rsid w:val="005648A6"/>
    <w:rsid w:val="00567925"/>
    <w:rsid w:val="00567A62"/>
    <w:rsid w:val="00567D2B"/>
    <w:rsid w:val="005716B1"/>
    <w:rsid w:val="005720B5"/>
    <w:rsid w:val="0057234D"/>
    <w:rsid w:val="00572E3A"/>
    <w:rsid w:val="00572F50"/>
    <w:rsid w:val="0057314A"/>
    <w:rsid w:val="00573B94"/>
    <w:rsid w:val="00573E81"/>
    <w:rsid w:val="00574C6A"/>
    <w:rsid w:val="00575F62"/>
    <w:rsid w:val="0057620B"/>
    <w:rsid w:val="005762FA"/>
    <w:rsid w:val="0057635F"/>
    <w:rsid w:val="00576A51"/>
    <w:rsid w:val="0058109C"/>
    <w:rsid w:val="005812F6"/>
    <w:rsid w:val="00581483"/>
    <w:rsid w:val="005816F9"/>
    <w:rsid w:val="00581E8F"/>
    <w:rsid w:val="00582A11"/>
    <w:rsid w:val="00582CCB"/>
    <w:rsid w:val="00582E2F"/>
    <w:rsid w:val="005836EE"/>
    <w:rsid w:val="00583F9A"/>
    <w:rsid w:val="00584083"/>
    <w:rsid w:val="00584949"/>
    <w:rsid w:val="005851F2"/>
    <w:rsid w:val="00585C63"/>
    <w:rsid w:val="00586861"/>
    <w:rsid w:val="00586E2B"/>
    <w:rsid w:val="00587109"/>
    <w:rsid w:val="00590A18"/>
    <w:rsid w:val="00591230"/>
    <w:rsid w:val="005913E7"/>
    <w:rsid w:val="00593F1E"/>
    <w:rsid w:val="00593F25"/>
    <w:rsid w:val="005940E7"/>
    <w:rsid w:val="0059558E"/>
    <w:rsid w:val="00595A63"/>
    <w:rsid w:val="00596265"/>
    <w:rsid w:val="0059685F"/>
    <w:rsid w:val="00597D31"/>
    <w:rsid w:val="005A0A07"/>
    <w:rsid w:val="005A171E"/>
    <w:rsid w:val="005A1750"/>
    <w:rsid w:val="005A1A60"/>
    <w:rsid w:val="005A1FE3"/>
    <w:rsid w:val="005A32C1"/>
    <w:rsid w:val="005A3A7B"/>
    <w:rsid w:val="005A3AAE"/>
    <w:rsid w:val="005A4B4D"/>
    <w:rsid w:val="005A60C8"/>
    <w:rsid w:val="005A7BB6"/>
    <w:rsid w:val="005A7F9C"/>
    <w:rsid w:val="005B02AC"/>
    <w:rsid w:val="005B0374"/>
    <w:rsid w:val="005B1644"/>
    <w:rsid w:val="005B1792"/>
    <w:rsid w:val="005B2AAB"/>
    <w:rsid w:val="005B3E38"/>
    <w:rsid w:val="005B416D"/>
    <w:rsid w:val="005B4D51"/>
    <w:rsid w:val="005B532C"/>
    <w:rsid w:val="005B54F1"/>
    <w:rsid w:val="005B752D"/>
    <w:rsid w:val="005C00B6"/>
    <w:rsid w:val="005C0480"/>
    <w:rsid w:val="005C0C96"/>
    <w:rsid w:val="005C12FC"/>
    <w:rsid w:val="005C1D5C"/>
    <w:rsid w:val="005C232A"/>
    <w:rsid w:val="005C4B1E"/>
    <w:rsid w:val="005C502A"/>
    <w:rsid w:val="005C5420"/>
    <w:rsid w:val="005C5539"/>
    <w:rsid w:val="005C740D"/>
    <w:rsid w:val="005C7E55"/>
    <w:rsid w:val="005D058C"/>
    <w:rsid w:val="005D212B"/>
    <w:rsid w:val="005D2584"/>
    <w:rsid w:val="005D3DED"/>
    <w:rsid w:val="005D5986"/>
    <w:rsid w:val="005D608B"/>
    <w:rsid w:val="005D6C69"/>
    <w:rsid w:val="005D6F8C"/>
    <w:rsid w:val="005D6FED"/>
    <w:rsid w:val="005D703D"/>
    <w:rsid w:val="005D7A0D"/>
    <w:rsid w:val="005D7C0F"/>
    <w:rsid w:val="005E1345"/>
    <w:rsid w:val="005E329E"/>
    <w:rsid w:val="005E399E"/>
    <w:rsid w:val="005E68CE"/>
    <w:rsid w:val="005E7501"/>
    <w:rsid w:val="005F1E79"/>
    <w:rsid w:val="005F2889"/>
    <w:rsid w:val="005F3787"/>
    <w:rsid w:val="005F3861"/>
    <w:rsid w:val="005F3923"/>
    <w:rsid w:val="005F5ADA"/>
    <w:rsid w:val="005F767A"/>
    <w:rsid w:val="005F7DFD"/>
    <w:rsid w:val="00600793"/>
    <w:rsid w:val="00604056"/>
    <w:rsid w:val="006042A8"/>
    <w:rsid w:val="00605029"/>
    <w:rsid w:val="00605574"/>
    <w:rsid w:val="00605B27"/>
    <w:rsid w:val="00607184"/>
    <w:rsid w:val="00607544"/>
    <w:rsid w:val="00607AA1"/>
    <w:rsid w:val="00610679"/>
    <w:rsid w:val="0061269D"/>
    <w:rsid w:val="00612D22"/>
    <w:rsid w:val="006134DB"/>
    <w:rsid w:val="00613D59"/>
    <w:rsid w:val="00613E68"/>
    <w:rsid w:val="006140E8"/>
    <w:rsid w:val="00614277"/>
    <w:rsid w:val="00615116"/>
    <w:rsid w:val="00615940"/>
    <w:rsid w:val="00615CED"/>
    <w:rsid w:val="0061624B"/>
    <w:rsid w:val="00616624"/>
    <w:rsid w:val="006219AB"/>
    <w:rsid w:val="006238E8"/>
    <w:rsid w:val="00626C6E"/>
    <w:rsid w:val="00626CA1"/>
    <w:rsid w:val="0063011A"/>
    <w:rsid w:val="00630A45"/>
    <w:rsid w:val="006318CE"/>
    <w:rsid w:val="006323CB"/>
    <w:rsid w:val="0063399E"/>
    <w:rsid w:val="00633C07"/>
    <w:rsid w:val="00635D14"/>
    <w:rsid w:val="00640007"/>
    <w:rsid w:val="0064011A"/>
    <w:rsid w:val="006409C4"/>
    <w:rsid w:val="00640C4E"/>
    <w:rsid w:val="00641043"/>
    <w:rsid w:val="006414DA"/>
    <w:rsid w:val="00643CC2"/>
    <w:rsid w:val="00644222"/>
    <w:rsid w:val="006466D0"/>
    <w:rsid w:val="006466FC"/>
    <w:rsid w:val="006478C4"/>
    <w:rsid w:val="00650B51"/>
    <w:rsid w:val="00650C32"/>
    <w:rsid w:val="00652FBD"/>
    <w:rsid w:val="006558A5"/>
    <w:rsid w:val="00657CDF"/>
    <w:rsid w:val="0066115C"/>
    <w:rsid w:val="00662560"/>
    <w:rsid w:val="00663270"/>
    <w:rsid w:val="006645F7"/>
    <w:rsid w:val="00664AC8"/>
    <w:rsid w:val="006653ED"/>
    <w:rsid w:val="00666C5C"/>
    <w:rsid w:val="006717A0"/>
    <w:rsid w:val="00671895"/>
    <w:rsid w:val="00673043"/>
    <w:rsid w:val="0067397D"/>
    <w:rsid w:val="00673BED"/>
    <w:rsid w:val="00673C81"/>
    <w:rsid w:val="00673D25"/>
    <w:rsid w:val="006754C2"/>
    <w:rsid w:val="006767A0"/>
    <w:rsid w:val="00677151"/>
    <w:rsid w:val="0068058F"/>
    <w:rsid w:val="00682239"/>
    <w:rsid w:val="00682638"/>
    <w:rsid w:val="0068359D"/>
    <w:rsid w:val="00684596"/>
    <w:rsid w:val="006858D8"/>
    <w:rsid w:val="00685923"/>
    <w:rsid w:val="0068654F"/>
    <w:rsid w:val="00686F1A"/>
    <w:rsid w:val="00686F44"/>
    <w:rsid w:val="00686FC8"/>
    <w:rsid w:val="00687876"/>
    <w:rsid w:val="006916E5"/>
    <w:rsid w:val="00691820"/>
    <w:rsid w:val="006919E9"/>
    <w:rsid w:val="0069297C"/>
    <w:rsid w:val="006942E2"/>
    <w:rsid w:val="00694817"/>
    <w:rsid w:val="0069609D"/>
    <w:rsid w:val="0069676A"/>
    <w:rsid w:val="00696EA2"/>
    <w:rsid w:val="00697589"/>
    <w:rsid w:val="006A37CB"/>
    <w:rsid w:val="006A5B56"/>
    <w:rsid w:val="006A619E"/>
    <w:rsid w:val="006A667A"/>
    <w:rsid w:val="006B1CE7"/>
    <w:rsid w:val="006B1EC0"/>
    <w:rsid w:val="006B272C"/>
    <w:rsid w:val="006B27B4"/>
    <w:rsid w:val="006B4D70"/>
    <w:rsid w:val="006C0EDA"/>
    <w:rsid w:val="006C12F0"/>
    <w:rsid w:val="006C1D83"/>
    <w:rsid w:val="006C2695"/>
    <w:rsid w:val="006C2957"/>
    <w:rsid w:val="006C2BE8"/>
    <w:rsid w:val="006C2FA0"/>
    <w:rsid w:val="006C4490"/>
    <w:rsid w:val="006C450F"/>
    <w:rsid w:val="006C6410"/>
    <w:rsid w:val="006C73DA"/>
    <w:rsid w:val="006C7689"/>
    <w:rsid w:val="006C7C61"/>
    <w:rsid w:val="006D034B"/>
    <w:rsid w:val="006D0C74"/>
    <w:rsid w:val="006D19F1"/>
    <w:rsid w:val="006D3598"/>
    <w:rsid w:val="006D362C"/>
    <w:rsid w:val="006D3C19"/>
    <w:rsid w:val="006D542F"/>
    <w:rsid w:val="006D6131"/>
    <w:rsid w:val="006D615C"/>
    <w:rsid w:val="006D65FD"/>
    <w:rsid w:val="006E08E3"/>
    <w:rsid w:val="006E14F4"/>
    <w:rsid w:val="006E3B01"/>
    <w:rsid w:val="006E3F9E"/>
    <w:rsid w:val="006E5197"/>
    <w:rsid w:val="006E558E"/>
    <w:rsid w:val="006E60BA"/>
    <w:rsid w:val="006E630E"/>
    <w:rsid w:val="006E6F22"/>
    <w:rsid w:val="006E7457"/>
    <w:rsid w:val="006E74E5"/>
    <w:rsid w:val="006F1808"/>
    <w:rsid w:val="006F1DFD"/>
    <w:rsid w:val="006F1E88"/>
    <w:rsid w:val="006F2818"/>
    <w:rsid w:val="006F3AFA"/>
    <w:rsid w:val="006F3DA6"/>
    <w:rsid w:val="006F47A6"/>
    <w:rsid w:val="006F4C94"/>
    <w:rsid w:val="006F6474"/>
    <w:rsid w:val="006F6A78"/>
    <w:rsid w:val="006F6C17"/>
    <w:rsid w:val="006F702F"/>
    <w:rsid w:val="006F7CA8"/>
    <w:rsid w:val="006F7DD6"/>
    <w:rsid w:val="00700526"/>
    <w:rsid w:val="00700BAF"/>
    <w:rsid w:val="007015C0"/>
    <w:rsid w:val="00701629"/>
    <w:rsid w:val="00702070"/>
    <w:rsid w:val="007029FA"/>
    <w:rsid w:val="00704D36"/>
    <w:rsid w:val="0070567A"/>
    <w:rsid w:val="007067F5"/>
    <w:rsid w:val="00706A96"/>
    <w:rsid w:val="0070710B"/>
    <w:rsid w:val="007108FF"/>
    <w:rsid w:val="00710F02"/>
    <w:rsid w:val="00711011"/>
    <w:rsid w:val="0071214F"/>
    <w:rsid w:val="00712C70"/>
    <w:rsid w:val="00713D51"/>
    <w:rsid w:val="00714224"/>
    <w:rsid w:val="0071595D"/>
    <w:rsid w:val="00715C8C"/>
    <w:rsid w:val="00716693"/>
    <w:rsid w:val="00717AA9"/>
    <w:rsid w:val="00721C5B"/>
    <w:rsid w:val="007226E8"/>
    <w:rsid w:val="0072281A"/>
    <w:rsid w:val="007232B3"/>
    <w:rsid w:val="00723C79"/>
    <w:rsid w:val="007245DE"/>
    <w:rsid w:val="00725CA3"/>
    <w:rsid w:val="00725E63"/>
    <w:rsid w:val="0072749A"/>
    <w:rsid w:val="00730D1B"/>
    <w:rsid w:val="00732435"/>
    <w:rsid w:val="00732771"/>
    <w:rsid w:val="00733C9E"/>
    <w:rsid w:val="00741199"/>
    <w:rsid w:val="00741219"/>
    <w:rsid w:val="00742686"/>
    <w:rsid w:val="00742727"/>
    <w:rsid w:val="0074522B"/>
    <w:rsid w:val="007467D6"/>
    <w:rsid w:val="0074757A"/>
    <w:rsid w:val="0075012F"/>
    <w:rsid w:val="007503BD"/>
    <w:rsid w:val="00750490"/>
    <w:rsid w:val="00751806"/>
    <w:rsid w:val="00752A70"/>
    <w:rsid w:val="00752E31"/>
    <w:rsid w:val="007540FD"/>
    <w:rsid w:val="007555E8"/>
    <w:rsid w:val="00756A35"/>
    <w:rsid w:val="0075772F"/>
    <w:rsid w:val="00761217"/>
    <w:rsid w:val="0076178D"/>
    <w:rsid w:val="0076183A"/>
    <w:rsid w:val="00761B06"/>
    <w:rsid w:val="00761B33"/>
    <w:rsid w:val="00761C8F"/>
    <w:rsid w:val="00761DED"/>
    <w:rsid w:val="00763FF6"/>
    <w:rsid w:val="00764217"/>
    <w:rsid w:val="00764F8C"/>
    <w:rsid w:val="0076556D"/>
    <w:rsid w:val="007657CF"/>
    <w:rsid w:val="00772E14"/>
    <w:rsid w:val="00773A56"/>
    <w:rsid w:val="00773AA2"/>
    <w:rsid w:val="00773DAE"/>
    <w:rsid w:val="00776390"/>
    <w:rsid w:val="0077682F"/>
    <w:rsid w:val="00776D92"/>
    <w:rsid w:val="007770B0"/>
    <w:rsid w:val="00777699"/>
    <w:rsid w:val="007806BE"/>
    <w:rsid w:val="0078129E"/>
    <w:rsid w:val="00781D30"/>
    <w:rsid w:val="00781E6C"/>
    <w:rsid w:val="00784C15"/>
    <w:rsid w:val="00785289"/>
    <w:rsid w:val="007904BF"/>
    <w:rsid w:val="007910AA"/>
    <w:rsid w:val="007916C2"/>
    <w:rsid w:val="007929DC"/>
    <w:rsid w:val="00793AF6"/>
    <w:rsid w:val="007947FB"/>
    <w:rsid w:val="00795358"/>
    <w:rsid w:val="007967D7"/>
    <w:rsid w:val="00797048"/>
    <w:rsid w:val="00797C22"/>
    <w:rsid w:val="007A0530"/>
    <w:rsid w:val="007A0671"/>
    <w:rsid w:val="007A0976"/>
    <w:rsid w:val="007A11AF"/>
    <w:rsid w:val="007A1245"/>
    <w:rsid w:val="007A2C89"/>
    <w:rsid w:val="007A2DEF"/>
    <w:rsid w:val="007A34AE"/>
    <w:rsid w:val="007A452E"/>
    <w:rsid w:val="007A483B"/>
    <w:rsid w:val="007A530E"/>
    <w:rsid w:val="007A5435"/>
    <w:rsid w:val="007A6C6D"/>
    <w:rsid w:val="007A7466"/>
    <w:rsid w:val="007A7EAB"/>
    <w:rsid w:val="007B11BE"/>
    <w:rsid w:val="007B145D"/>
    <w:rsid w:val="007B2391"/>
    <w:rsid w:val="007B26AE"/>
    <w:rsid w:val="007B39F2"/>
    <w:rsid w:val="007B446A"/>
    <w:rsid w:val="007B51C8"/>
    <w:rsid w:val="007B51F8"/>
    <w:rsid w:val="007B5769"/>
    <w:rsid w:val="007B5F6F"/>
    <w:rsid w:val="007C0212"/>
    <w:rsid w:val="007C106A"/>
    <w:rsid w:val="007C128D"/>
    <w:rsid w:val="007C29B3"/>
    <w:rsid w:val="007C384F"/>
    <w:rsid w:val="007C448F"/>
    <w:rsid w:val="007C5CF2"/>
    <w:rsid w:val="007C6452"/>
    <w:rsid w:val="007C7C9D"/>
    <w:rsid w:val="007D0590"/>
    <w:rsid w:val="007D152F"/>
    <w:rsid w:val="007D1580"/>
    <w:rsid w:val="007D2438"/>
    <w:rsid w:val="007D2ECE"/>
    <w:rsid w:val="007D311B"/>
    <w:rsid w:val="007D37DB"/>
    <w:rsid w:val="007D6542"/>
    <w:rsid w:val="007D7A33"/>
    <w:rsid w:val="007E0203"/>
    <w:rsid w:val="007E33D7"/>
    <w:rsid w:val="007E3D8A"/>
    <w:rsid w:val="007E4B2B"/>
    <w:rsid w:val="007E4C28"/>
    <w:rsid w:val="007E4DE7"/>
    <w:rsid w:val="007E4F18"/>
    <w:rsid w:val="007F06BA"/>
    <w:rsid w:val="007F0897"/>
    <w:rsid w:val="007F12CA"/>
    <w:rsid w:val="007F165B"/>
    <w:rsid w:val="007F219B"/>
    <w:rsid w:val="007F3F7E"/>
    <w:rsid w:val="007F4470"/>
    <w:rsid w:val="007F5479"/>
    <w:rsid w:val="007F56B6"/>
    <w:rsid w:val="007F5EDA"/>
    <w:rsid w:val="007F713E"/>
    <w:rsid w:val="007F7C0B"/>
    <w:rsid w:val="00801DD4"/>
    <w:rsid w:val="0080345B"/>
    <w:rsid w:val="00803DA7"/>
    <w:rsid w:val="008040C9"/>
    <w:rsid w:val="008059CE"/>
    <w:rsid w:val="00806219"/>
    <w:rsid w:val="0080744C"/>
    <w:rsid w:val="008075AC"/>
    <w:rsid w:val="00810069"/>
    <w:rsid w:val="00810A2E"/>
    <w:rsid w:val="00810AFE"/>
    <w:rsid w:val="00810D01"/>
    <w:rsid w:val="008114CF"/>
    <w:rsid w:val="00813B43"/>
    <w:rsid w:val="00813F9B"/>
    <w:rsid w:val="008142CD"/>
    <w:rsid w:val="00814315"/>
    <w:rsid w:val="00815D3C"/>
    <w:rsid w:val="008171F9"/>
    <w:rsid w:val="0082082A"/>
    <w:rsid w:val="0082089B"/>
    <w:rsid w:val="00821F20"/>
    <w:rsid w:val="0082305E"/>
    <w:rsid w:val="00823414"/>
    <w:rsid w:val="0082403A"/>
    <w:rsid w:val="00824AFD"/>
    <w:rsid w:val="00825118"/>
    <w:rsid w:val="008254BB"/>
    <w:rsid w:val="00827706"/>
    <w:rsid w:val="008278D5"/>
    <w:rsid w:val="008321FF"/>
    <w:rsid w:val="008326E9"/>
    <w:rsid w:val="00834D3C"/>
    <w:rsid w:val="00835237"/>
    <w:rsid w:val="008354B7"/>
    <w:rsid w:val="00835857"/>
    <w:rsid w:val="00836BEB"/>
    <w:rsid w:val="008376F8"/>
    <w:rsid w:val="00840BC0"/>
    <w:rsid w:val="00841489"/>
    <w:rsid w:val="0084306A"/>
    <w:rsid w:val="008431AC"/>
    <w:rsid w:val="008432C9"/>
    <w:rsid w:val="008437E3"/>
    <w:rsid w:val="00843984"/>
    <w:rsid w:val="00844738"/>
    <w:rsid w:val="00844F61"/>
    <w:rsid w:val="00845485"/>
    <w:rsid w:val="00845922"/>
    <w:rsid w:val="00845C4A"/>
    <w:rsid w:val="008463A1"/>
    <w:rsid w:val="0084778A"/>
    <w:rsid w:val="00847DE6"/>
    <w:rsid w:val="008505E1"/>
    <w:rsid w:val="008505EF"/>
    <w:rsid w:val="00851323"/>
    <w:rsid w:val="00851D23"/>
    <w:rsid w:val="0085210D"/>
    <w:rsid w:val="00853D4B"/>
    <w:rsid w:val="00854203"/>
    <w:rsid w:val="00854A07"/>
    <w:rsid w:val="008558B7"/>
    <w:rsid w:val="00855DC5"/>
    <w:rsid w:val="00855ED5"/>
    <w:rsid w:val="00856261"/>
    <w:rsid w:val="00856FFD"/>
    <w:rsid w:val="0086019B"/>
    <w:rsid w:val="00860463"/>
    <w:rsid w:val="0086129A"/>
    <w:rsid w:val="0086150D"/>
    <w:rsid w:val="0086272B"/>
    <w:rsid w:val="00862A0A"/>
    <w:rsid w:val="00862F3C"/>
    <w:rsid w:val="00863376"/>
    <w:rsid w:val="00863F00"/>
    <w:rsid w:val="00864408"/>
    <w:rsid w:val="00864D33"/>
    <w:rsid w:val="00865159"/>
    <w:rsid w:val="008656AE"/>
    <w:rsid w:val="00865835"/>
    <w:rsid w:val="00865985"/>
    <w:rsid w:val="00865C32"/>
    <w:rsid w:val="00865C43"/>
    <w:rsid w:val="00866305"/>
    <w:rsid w:val="008678DC"/>
    <w:rsid w:val="0087113C"/>
    <w:rsid w:val="00871461"/>
    <w:rsid w:val="00871482"/>
    <w:rsid w:val="00872323"/>
    <w:rsid w:val="00874BEF"/>
    <w:rsid w:val="00875074"/>
    <w:rsid w:val="00880168"/>
    <w:rsid w:val="0088064C"/>
    <w:rsid w:val="0088099A"/>
    <w:rsid w:val="00880A87"/>
    <w:rsid w:val="00881177"/>
    <w:rsid w:val="008811D6"/>
    <w:rsid w:val="008848C9"/>
    <w:rsid w:val="00884BEB"/>
    <w:rsid w:val="00885E18"/>
    <w:rsid w:val="0088614C"/>
    <w:rsid w:val="00887432"/>
    <w:rsid w:val="0088744B"/>
    <w:rsid w:val="00890547"/>
    <w:rsid w:val="00891A0C"/>
    <w:rsid w:val="00892281"/>
    <w:rsid w:val="008922F0"/>
    <w:rsid w:val="00892F46"/>
    <w:rsid w:val="00893212"/>
    <w:rsid w:val="00893A91"/>
    <w:rsid w:val="00894769"/>
    <w:rsid w:val="00894C7C"/>
    <w:rsid w:val="00895736"/>
    <w:rsid w:val="0089595C"/>
    <w:rsid w:val="00897438"/>
    <w:rsid w:val="00897ABF"/>
    <w:rsid w:val="008A0305"/>
    <w:rsid w:val="008A1918"/>
    <w:rsid w:val="008A2886"/>
    <w:rsid w:val="008A32B9"/>
    <w:rsid w:val="008A3FD1"/>
    <w:rsid w:val="008A4E07"/>
    <w:rsid w:val="008A5789"/>
    <w:rsid w:val="008A61E0"/>
    <w:rsid w:val="008A6ECE"/>
    <w:rsid w:val="008B043A"/>
    <w:rsid w:val="008B11C9"/>
    <w:rsid w:val="008B12DD"/>
    <w:rsid w:val="008B1794"/>
    <w:rsid w:val="008B179B"/>
    <w:rsid w:val="008B33FD"/>
    <w:rsid w:val="008B4089"/>
    <w:rsid w:val="008B4818"/>
    <w:rsid w:val="008B54AB"/>
    <w:rsid w:val="008B5EB0"/>
    <w:rsid w:val="008B6963"/>
    <w:rsid w:val="008B732E"/>
    <w:rsid w:val="008C0253"/>
    <w:rsid w:val="008C02E6"/>
    <w:rsid w:val="008C065B"/>
    <w:rsid w:val="008C09CE"/>
    <w:rsid w:val="008C178E"/>
    <w:rsid w:val="008C227B"/>
    <w:rsid w:val="008C2727"/>
    <w:rsid w:val="008C5AC6"/>
    <w:rsid w:val="008C627E"/>
    <w:rsid w:val="008C681E"/>
    <w:rsid w:val="008C6FD9"/>
    <w:rsid w:val="008D0CFE"/>
    <w:rsid w:val="008D0D8F"/>
    <w:rsid w:val="008D18F5"/>
    <w:rsid w:val="008D1D56"/>
    <w:rsid w:val="008D2334"/>
    <w:rsid w:val="008D2C2E"/>
    <w:rsid w:val="008D52A2"/>
    <w:rsid w:val="008D6F34"/>
    <w:rsid w:val="008D76C9"/>
    <w:rsid w:val="008D7B35"/>
    <w:rsid w:val="008E22E3"/>
    <w:rsid w:val="008E34F3"/>
    <w:rsid w:val="008E38D0"/>
    <w:rsid w:val="008E3988"/>
    <w:rsid w:val="008E3D23"/>
    <w:rsid w:val="008E5B4E"/>
    <w:rsid w:val="008F014B"/>
    <w:rsid w:val="008F210C"/>
    <w:rsid w:val="008F21BC"/>
    <w:rsid w:val="008F2791"/>
    <w:rsid w:val="008F349A"/>
    <w:rsid w:val="008F544E"/>
    <w:rsid w:val="008F55E3"/>
    <w:rsid w:val="008F568A"/>
    <w:rsid w:val="008F5DA5"/>
    <w:rsid w:val="008F5DF8"/>
    <w:rsid w:val="008F5FE9"/>
    <w:rsid w:val="008F6B44"/>
    <w:rsid w:val="00901015"/>
    <w:rsid w:val="009016DB"/>
    <w:rsid w:val="00901E4C"/>
    <w:rsid w:val="009053DE"/>
    <w:rsid w:val="00905974"/>
    <w:rsid w:val="00905998"/>
    <w:rsid w:val="00907C79"/>
    <w:rsid w:val="00907D68"/>
    <w:rsid w:val="0091140B"/>
    <w:rsid w:val="009116C1"/>
    <w:rsid w:val="00911ADA"/>
    <w:rsid w:val="00913ACA"/>
    <w:rsid w:val="00914604"/>
    <w:rsid w:val="00915999"/>
    <w:rsid w:val="0091621B"/>
    <w:rsid w:val="00916264"/>
    <w:rsid w:val="0091666B"/>
    <w:rsid w:val="00916A7F"/>
    <w:rsid w:val="00916F86"/>
    <w:rsid w:val="0091710F"/>
    <w:rsid w:val="00920F41"/>
    <w:rsid w:val="00921660"/>
    <w:rsid w:val="00922A5B"/>
    <w:rsid w:val="009231FD"/>
    <w:rsid w:val="00923A5A"/>
    <w:rsid w:val="00924214"/>
    <w:rsid w:val="009243B2"/>
    <w:rsid w:val="009247A1"/>
    <w:rsid w:val="009306CE"/>
    <w:rsid w:val="00930ABE"/>
    <w:rsid w:val="00930B71"/>
    <w:rsid w:val="00930E47"/>
    <w:rsid w:val="0093197A"/>
    <w:rsid w:val="00931A56"/>
    <w:rsid w:val="00931A94"/>
    <w:rsid w:val="0093244D"/>
    <w:rsid w:val="00932562"/>
    <w:rsid w:val="00932E97"/>
    <w:rsid w:val="0093309A"/>
    <w:rsid w:val="009331FF"/>
    <w:rsid w:val="009335AB"/>
    <w:rsid w:val="0093401D"/>
    <w:rsid w:val="00936943"/>
    <w:rsid w:val="00936976"/>
    <w:rsid w:val="00936DEA"/>
    <w:rsid w:val="0094038B"/>
    <w:rsid w:val="0094153C"/>
    <w:rsid w:val="00941F04"/>
    <w:rsid w:val="00942DB9"/>
    <w:rsid w:val="00943DE6"/>
    <w:rsid w:val="00945664"/>
    <w:rsid w:val="00945833"/>
    <w:rsid w:val="009460D0"/>
    <w:rsid w:val="00946217"/>
    <w:rsid w:val="009466BC"/>
    <w:rsid w:val="00946FF3"/>
    <w:rsid w:val="00947F8C"/>
    <w:rsid w:val="00950CEF"/>
    <w:rsid w:val="00951C40"/>
    <w:rsid w:val="009521D5"/>
    <w:rsid w:val="00952516"/>
    <w:rsid w:val="00953121"/>
    <w:rsid w:val="00953186"/>
    <w:rsid w:val="00954E29"/>
    <w:rsid w:val="00954FBF"/>
    <w:rsid w:val="00956332"/>
    <w:rsid w:val="009567C8"/>
    <w:rsid w:val="00957A85"/>
    <w:rsid w:val="0096034F"/>
    <w:rsid w:val="0096122F"/>
    <w:rsid w:val="009618B5"/>
    <w:rsid w:val="009623B7"/>
    <w:rsid w:val="00962D5C"/>
    <w:rsid w:val="00963B89"/>
    <w:rsid w:val="00963D1C"/>
    <w:rsid w:val="00966523"/>
    <w:rsid w:val="009708FC"/>
    <w:rsid w:val="00972940"/>
    <w:rsid w:val="0097333C"/>
    <w:rsid w:val="009739E5"/>
    <w:rsid w:val="00974E04"/>
    <w:rsid w:val="00974FC1"/>
    <w:rsid w:val="009758AE"/>
    <w:rsid w:val="00975CB5"/>
    <w:rsid w:val="0097655E"/>
    <w:rsid w:val="00980195"/>
    <w:rsid w:val="00980971"/>
    <w:rsid w:val="009810E3"/>
    <w:rsid w:val="009815B6"/>
    <w:rsid w:val="00981F49"/>
    <w:rsid w:val="00982180"/>
    <w:rsid w:val="00983281"/>
    <w:rsid w:val="00983943"/>
    <w:rsid w:val="00983C6D"/>
    <w:rsid w:val="00984918"/>
    <w:rsid w:val="00984EA0"/>
    <w:rsid w:val="00985616"/>
    <w:rsid w:val="009857CE"/>
    <w:rsid w:val="00985C68"/>
    <w:rsid w:val="00986CD6"/>
    <w:rsid w:val="009874D9"/>
    <w:rsid w:val="0098795C"/>
    <w:rsid w:val="009900FB"/>
    <w:rsid w:val="0099055B"/>
    <w:rsid w:val="0099120D"/>
    <w:rsid w:val="00991253"/>
    <w:rsid w:val="0099163A"/>
    <w:rsid w:val="009923DA"/>
    <w:rsid w:val="00992B08"/>
    <w:rsid w:val="00992ECB"/>
    <w:rsid w:val="009934BB"/>
    <w:rsid w:val="00993F39"/>
    <w:rsid w:val="00994204"/>
    <w:rsid w:val="00995B44"/>
    <w:rsid w:val="00996A20"/>
    <w:rsid w:val="00997533"/>
    <w:rsid w:val="00997B43"/>
    <w:rsid w:val="009A0745"/>
    <w:rsid w:val="009A0772"/>
    <w:rsid w:val="009A0AC6"/>
    <w:rsid w:val="009A30DB"/>
    <w:rsid w:val="009A327D"/>
    <w:rsid w:val="009A3D6C"/>
    <w:rsid w:val="009A5250"/>
    <w:rsid w:val="009A533B"/>
    <w:rsid w:val="009A6ED1"/>
    <w:rsid w:val="009A7562"/>
    <w:rsid w:val="009A7872"/>
    <w:rsid w:val="009B0A77"/>
    <w:rsid w:val="009B0F3A"/>
    <w:rsid w:val="009B0FBB"/>
    <w:rsid w:val="009B138F"/>
    <w:rsid w:val="009B2F85"/>
    <w:rsid w:val="009B357C"/>
    <w:rsid w:val="009B4879"/>
    <w:rsid w:val="009B4CCE"/>
    <w:rsid w:val="009B644D"/>
    <w:rsid w:val="009B73B8"/>
    <w:rsid w:val="009B7B2D"/>
    <w:rsid w:val="009C019D"/>
    <w:rsid w:val="009C0562"/>
    <w:rsid w:val="009C0833"/>
    <w:rsid w:val="009C1010"/>
    <w:rsid w:val="009C12A7"/>
    <w:rsid w:val="009C1739"/>
    <w:rsid w:val="009C23D6"/>
    <w:rsid w:val="009C2DC4"/>
    <w:rsid w:val="009C2EC7"/>
    <w:rsid w:val="009C32A7"/>
    <w:rsid w:val="009C4BD7"/>
    <w:rsid w:val="009C7386"/>
    <w:rsid w:val="009C7AFC"/>
    <w:rsid w:val="009D039F"/>
    <w:rsid w:val="009D151A"/>
    <w:rsid w:val="009D286B"/>
    <w:rsid w:val="009D649B"/>
    <w:rsid w:val="009D6D51"/>
    <w:rsid w:val="009D7092"/>
    <w:rsid w:val="009D7864"/>
    <w:rsid w:val="009E0DE4"/>
    <w:rsid w:val="009E188A"/>
    <w:rsid w:val="009E199A"/>
    <w:rsid w:val="009E21D8"/>
    <w:rsid w:val="009E22E2"/>
    <w:rsid w:val="009E2638"/>
    <w:rsid w:val="009E2E7C"/>
    <w:rsid w:val="009E32FA"/>
    <w:rsid w:val="009E441D"/>
    <w:rsid w:val="009E4B2E"/>
    <w:rsid w:val="009E5133"/>
    <w:rsid w:val="009E5141"/>
    <w:rsid w:val="009E564D"/>
    <w:rsid w:val="009E5A6D"/>
    <w:rsid w:val="009E5BCE"/>
    <w:rsid w:val="009E6BAB"/>
    <w:rsid w:val="009E78A8"/>
    <w:rsid w:val="009E7D41"/>
    <w:rsid w:val="009F0DC5"/>
    <w:rsid w:val="009F1257"/>
    <w:rsid w:val="009F1993"/>
    <w:rsid w:val="009F1FB9"/>
    <w:rsid w:val="009F2255"/>
    <w:rsid w:val="009F2278"/>
    <w:rsid w:val="009F39F3"/>
    <w:rsid w:val="009F3A54"/>
    <w:rsid w:val="009F40F1"/>
    <w:rsid w:val="009F40FB"/>
    <w:rsid w:val="009F4340"/>
    <w:rsid w:val="009F4470"/>
    <w:rsid w:val="009F4C1C"/>
    <w:rsid w:val="009F582D"/>
    <w:rsid w:val="009F6180"/>
    <w:rsid w:val="009F634C"/>
    <w:rsid w:val="009F6873"/>
    <w:rsid w:val="009F708C"/>
    <w:rsid w:val="00A00B93"/>
    <w:rsid w:val="00A01CEC"/>
    <w:rsid w:val="00A01FFD"/>
    <w:rsid w:val="00A04333"/>
    <w:rsid w:val="00A04C09"/>
    <w:rsid w:val="00A0531F"/>
    <w:rsid w:val="00A06486"/>
    <w:rsid w:val="00A06874"/>
    <w:rsid w:val="00A06B49"/>
    <w:rsid w:val="00A06D3A"/>
    <w:rsid w:val="00A07615"/>
    <w:rsid w:val="00A07CE7"/>
    <w:rsid w:val="00A112E6"/>
    <w:rsid w:val="00A112EF"/>
    <w:rsid w:val="00A1136D"/>
    <w:rsid w:val="00A121AB"/>
    <w:rsid w:val="00A13392"/>
    <w:rsid w:val="00A15279"/>
    <w:rsid w:val="00A16899"/>
    <w:rsid w:val="00A16D32"/>
    <w:rsid w:val="00A17CE6"/>
    <w:rsid w:val="00A2124E"/>
    <w:rsid w:val="00A212A5"/>
    <w:rsid w:val="00A2227E"/>
    <w:rsid w:val="00A22520"/>
    <w:rsid w:val="00A225C4"/>
    <w:rsid w:val="00A22B50"/>
    <w:rsid w:val="00A2363A"/>
    <w:rsid w:val="00A23D89"/>
    <w:rsid w:val="00A25345"/>
    <w:rsid w:val="00A2654F"/>
    <w:rsid w:val="00A27342"/>
    <w:rsid w:val="00A27F65"/>
    <w:rsid w:val="00A30AA4"/>
    <w:rsid w:val="00A319EE"/>
    <w:rsid w:val="00A32E8A"/>
    <w:rsid w:val="00A32F86"/>
    <w:rsid w:val="00A3318C"/>
    <w:rsid w:val="00A34DA3"/>
    <w:rsid w:val="00A34E5F"/>
    <w:rsid w:val="00A402B9"/>
    <w:rsid w:val="00A4048A"/>
    <w:rsid w:val="00A433E3"/>
    <w:rsid w:val="00A440B2"/>
    <w:rsid w:val="00A44D64"/>
    <w:rsid w:val="00A45D10"/>
    <w:rsid w:val="00A46CC6"/>
    <w:rsid w:val="00A479ED"/>
    <w:rsid w:val="00A50C4A"/>
    <w:rsid w:val="00A51ED1"/>
    <w:rsid w:val="00A5218A"/>
    <w:rsid w:val="00A52B7C"/>
    <w:rsid w:val="00A535AC"/>
    <w:rsid w:val="00A550D9"/>
    <w:rsid w:val="00A5722B"/>
    <w:rsid w:val="00A5775E"/>
    <w:rsid w:val="00A57BB3"/>
    <w:rsid w:val="00A602D0"/>
    <w:rsid w:val="00A6090C"/>
    <w:rsid w:val="00A62677"/>
    <w:rsid w:val="00A62A14"/>
    <w:rsid w:val="00A6368D"/>
    <w:rsid w:val="00A63C50"/>
    <w:rsid w:val="00A63CB9"/>
    <w:rsid w:val="00A648A9"/>
    <w:rsid w:val="00A64AB7"/>
    <w:rsid w:val="00A657F1"/>
    <w:rsid w:val="00A65A47"/>
    <w:rsid w:val="00A67786"/>
    <w:rsid w:val="00A67A7C"/>
    <w:rsid w:val="00A67FDC"/>
    <w:rsid w:val="00A71C25"/>
    <w:rsid w:val="00A721A5"/>
    <w:rsid w:val="00A724A8"/>
    <w:rsid w:val="00A73233"/>
    <w:rsid w:val="00A74AE2"/>
    <w:rsid w:val="00A758BB"/>
    <w:rsid w:val="00A75FEF"/>
    <w:rsid w:val="00A760F8"/>
    <w:rsid w:val="00A76187"/>
    <w:rsid w:val="00A800A5"/>
    <w:rsid w:val="00A809B3"/>
    <w:rsid w:val="00A809F3"/>
    <w:rsid w:val="00A820EC"/>
    <w:rsid w:val="00A820FF"/>
    <w:rsid w:val="00A823CB"/>
    <w:rsid w:val="00A83668"/>
    <w:rsid w:val="00A8384A"/>
    <w:rsid w:val="00A859C8"/>
    <w:rsid w:val="00A85C85"/>
    <w:rsid w:val="00A86008"/>
    <w:rsid w:val="00A90945"/>
    <w:rsid w:val="00A90D40"/>
    <w:rsid w:val="00A91702"/>
    <w:rsid w:val="00A91854"/>
    <w:rsid w:val="00A91940"/>
    <w:rsid w:val="00A921C7"/>
    <w:rsid w:val="00A92B3B"/>
    <w:rsid w:val="00A92F7F"/>
    <w:rsid w:val="00A93057"/>
    <w:rsid w:val="00A94540"/>
    <w:rsid w:val="00A954F7"/>
    <w:rsid w:val="00A96866"/>
    <w:rsid w:val="00AA0EC2"/>
    <w:rsid w:val="00AA13CB"/>
    <w:rsid w:val="00AA1A6E"/>
    <w:rsid w:val="00AA1EEC"/>
    <w:rsid w:val="00AA1F77"/>
    <w:rsid w:val="00AA33E6"/>
    <w:rsid w:val="00AA394D"/>
    <w:rsid w:val="00AA3AC4"/>
    <w:rsid w:val="00AA3F36"/>
    <w:rsid w:val="00AA5195"/>
    <w:rsid w:val="00AA5444"/>
    <w:rsid w:val="00AA6D6E"/>
    <w:rsid w:val="00AA77CB"/>
    <w:rsid w:val="00AA795D"/>
    <w:rsid w:val="00AA7BDE"/>
    <w:rsid w:val="00AB0D33"/>
    <w:rsid w:val="00AB1FFC"/>
    <w:rsid w:val="00AB3953"/>
    <w:rsid w:val="00AB4C0B"/>
    <w:rsid w:val="00AB4EF9"/>
    <w:rsid w:val="00AB509E"/>
    <w:rsid w:val="00AB5702"/>
    <w:rsid w:val="00AB5F71"/>
    <w:rsid w:val="00AB6B66"/>
    <w:rsid w:val="00AB6D99"/>
    <w:rsid w:val="00AB6E32"/>
    <w:rsid w:val="00AC0ABF"/>
    <w:rsid w:val="00AC15D6"/>
    <w:rsid w:val="00AC2696"/>
    <w:rsid w:val="00AC2985"/>
    <w:rsid w:val="00AC3B5D"/>
    <w:rsid w:val="00AC4004"/>
    <w:rsid w:val="00AC4BCF"/>
    <w:rsid w:val="00AC4CC8"/>
    <w:rsid w:val="00AC4E25"/>
    <w:rsid w:val="00AC6308"/>
    <w:rsid w:val="00AC7DC5"/>
    <w:rsid w:val="00AD01BE"/>
    <w:rsid w:val="00AD1482"/>
    <w:rsid w:val="00AD18A5"/>
    <w:rsid w:val="00AD29B4"/>
    <w:rsid w:val="00AD4024"/>
    <w:rsid w:val="00AD63E7"/>
    <w:rsid w:val="00AD6411"/>
    <w:rsid w:val="00AE00CC"/>
    <w:rsid w:val="00AE08A4"/>
    <w:rsid w:val="00AE0AF9"/>
    <w:rsid w:val="00AE0BEA"/>
    <w:rsid w:val="00AE4ACD"/>
    <w:rsid w:val="00AE6882"/>
    <w:rsid w:val="00AF05DF"/>
    <w:rsid w:val="00AF0D7C"/>
    <w:rsid w:val="00AF2592"/>
    <w:rsid w:val="00AF25CE"/>
    <w:rsid w:val="00AF27A3"/>
    <w:rsid w:val="00AF2F40"/>
    <w:rsid w:val="00AF3078"/>
    <w:rsid w:val="00AF3243"/>
    <w:rsid w:val="00AF3A7A"/>
    <w:rsid w:val="00AF3E5B"/>
    <w:rsid w:val="00AF44E1"/>
    <w:rsid w:val="00AF4EC9"/>
    <w:rsid w:val="00AF520A"/>
    <w:rsid w:val="00AF5D2B"/>
    <w:rsid w:val="00AF6A49"/>
    <w:rsid w:val="00B00303"/>
    <w:rsid w:val="00B00519"/>
    <w:rsid w:val="00B0177A"/>
    <w:rsid w:val="00B018F5"/>
    <w:rsid w:val="00B02C03"/>
    <w:rsid w:val="00B03B36"/>
    <w:rsid w:val="00B04669"/>
    <w:rsid w:val="00B06545"/>
    <w:rsid w:val="00B06F1E"/>
    <w:rsid w:val="00B07D57"/>
    <w:rsid w:val="00B1035D"/>
    <w:rsid w:val="00B10E2B"/>
    <w:rsid w:val="00B111A5"/>
    <w:rsid w:val="00B1220D"/>
    <w:rsid w:val="00B126F2"/>
    <w:rsid w:val="00B12707"/>
    <w:rsid w:val="00B12A52"/>
    <w:rsid w:val="00B12B44"/>
    <w:rsid w:val="00B13419"/>
    <w:rsid w:val="00B138A2"/>
    <w:rsid w:val="00B14BA3"/>
    <w:rsid w:val="00B15B58"/>
    <w:rsid w:val="00B1707A"/>
    <w:rsid w:val="00B1799D"/>
    <w:rsid w:val="00B210D5"/>
    <w:rsid w:val="00B2114A"/>
    <w:rsid w:val="00B21E8A"/>
    <w:rsid w:val="00B220A0"/>
    <w:rsid w:val="00B231D5"/>
    <w:rsid w:val="00B2337E"/>
    <w:rsid w:val="00B233BC"/>
    <w:rsid w:val="00B2347B"/>
    <w:rsid w:val="00B23B1E"/>
    <w:rsid w:val="00B263C9"/>
    <w:rsid w:val="00B3000C"/>
    <w:rsid w:val="00B309E4"/>
    <w:rsid w:val="00B310CC"/>
    <w:rsid w:val="00B31469"/>
    <w:rsid w:val="00B31FA9"/>
    <w:rsid w:val="00B323B1"/>
    <w:rsid w:val="00B327F4"/>
    <w:rsid w:val="00B32AE6"/>
    <w:rsid w:val="00B3423C"/>
    <w:rsid w:val="00B36817"/>
    <w:rsid w:val="00B37F2A"/>
    <w:rsid w:val="00B409D8"/>
    <w:rsid w:val="00B40B95"/>
    <w:rsid w:val="00B42A2E"/>
    <w:rsid w:val="00B436D8"/>
    <w:rsid w:val="00B43717"/>
    <w:rsid w:val="00B442C5"/>
    <w:rsid w:val="00B44302"/>
    <w:rsid w:val="00B45768"/>
    <w:rsid w:val="00B45961"/>
    <w:rsid w:val="00B45C1B"/>
    <w:rsid w:val="00B464EB"/>
    <w:rsid w:val="00B46B46"/>
    <w:rsid w:val="00B46C73"/>
    <w:rsid w:val="00B506B2"/>
    <w:rsid w:val="00B51194"/>
    <w:rsid w:val="00B51B5B"/>
    <w:rsid w:val="00B51DFF"/>
    <w:rsid w:val="00B52BC4"/>
    <w:rsid w:val="00B52C9A"/>
    <w:rsid w:val="00B534DA"/>
    <w:rsid w:val="00B53A8C"/>
    <w:rsid w:val="00B54B84"/>
    <w:rsid w:val="00B54E87"/>
    <w:rsid w:val="00B566B3"/>
    <w:rsid w:val="00B5687F"/>
    <w:rsid w:val="00B576BB"/>
    <w:rsid w:val="00B60026"/>
    <w:rsid w:val="00B614DE"/>
    <w:rsid w:val="00B6152B"/>
    <w:rsid w:val="00B62531"/>
    <w:rsid w:val="00B64072"/>
    <w:rsid w:val="00B641A3"/>
    <w:rsid w:val="00B646F2"/>
    <w:rsid w:val="00B64FC3"/>
    <w:rsid w:val="00B66753"/>
    <w:rsid w:val="00B70ADC"/>
    <w:rsid w:val="00B70B8F"/>
    <w:rsid w:val="00B7170B"/>
    <w:rsid w:val="00B720DB"/>
    <w:rsid w:val="00B72C15"/>
    <w:rsid w:val="00B7460F"/>
    <w:rsid w:val="00B8032D"/>
    <w:rsid w:val="00B80648"/>
    <w:rsid w:val="00B806DD"/>
    <w:rsid w:val="00B813A5"/>
    <w:rsid w:val="00B82FC7"/>
    <w:rsid w:val="00B848DC"/>
    <w:rsid w:val="00B84D81"/>
    <w:rsid w:val="00B84D8C"/>
    <w:rsid w:val="00B84E36"/>
    <w:rsid w:val="00B853AE"/>
    <w:rsid w:val="00B85896"/>
    <w:rsid w:val="00B86D4B"/>
    <w:rsid w:val="00B86E67"/>
    <w:rsid w:val="00B873B9"/>
    <w:rsid w:val="00B87DD0"/>
    <w:rsid w:val="00B90A93"/>
    <w:rsid w:val="00B917D9"/>
    <w:rsid w:val="00B935F2"/>
    <w:rsid w:val="00B94A16"/>
    <w:rsid w:val="00B94B53"/>
    <w:rsid w:val="00B94DC8"/>
    <w:rsid w:val="00B96A26"/>
    <w:rsid w:val="00B96EC6"/>
    <w:rsid w:val="00BA22C8"/>
    <w:rsid w:val="00BA2C3E"/>
    <w:rsid w:val="00BA34B7"/>
    <w:rsid w:val="00BA3669"/>
    <w:rsid w:val="00BA5967"/>
    <w:rsid w:val="00BA5B90"/>
    <w:rsid w:val="00BA6806"/>
    <w:rsid w:val="00BA7F78"/>
    <w:rsid w:val="00BB0C2C"/>
    <w:rsid w:val="00BB2359"/>
    <w:rsid w:val="00BB2408"/>
    <w:rsid w:val="00BB2DCA"/>
    <w:rsid w:val="00BB3374"/>
    <w:rsid w:val="00BB370D"/>
    <w:rsid w:val="00BB371D"/>
    <w:rsid w:val="00BB38CC"/>
    <w:rsid w:val="00BB3E20"/>
    <w:rsid w:val="00BB54CF"/>
    <w:rsid w:val="00BB57FC"/>
    <w:rsid w:val="00BB71D4"/>
    <w:rsid w:val="00BC20EE"/>
    <w:rsid w:val="00BC25DC"/>
    <w:rsid w:val="00BC319E"/>
    <w:rsid w:val="00BC3676"/>
    <w:rsid w:val="00BC3AB1"/>
    <w:rsid w:val="00BC4C94"/>
    <w:rsid w:val="00BC4FEA"/>
    <w:rsid w:val="00BC536E"/>
    <w:rsid w:val="00BC589F"/>
    <w:rsid w:val="00BC61E9"/>
    <w:rsid w:val="00BC6CAA"/>
    <w:rsid w:val="00BC7A55"/>
    <w:rsid w:val="00BD03A9"/>
    <w:rsid w:val="00BD0CBA"/>
    <w:rsid w:val="00BD2605"/>
    <w:rsid w:val="00BD3640"/>
    <w:rsid w:val="00BD36E5"/>
    <w:rsid w:val="00BD42A4"/>
    <w:rsid w:val="00BD4B2C"/>
    <w:rsid w:val="00BD6DF5"/>
    <w:rsid w:val="00BD6EB6"/>
    <w:rsid w:val="00BE0230"/>
    <w:rsid w:val="00BE0B22"/>
    <w:rsid w:val="00BE0F61"/>
    <w:rsid w:val="00BE10E9"/>
    <w:rsid w:val="00BE27A1"/>
    <w:rsid w:val="00BE2BBE"/>
    <w:rsid w:val="00BE3BE1"/>
    <w:rsid w:val="00BE48C1"/>
    <w:rsid w:val="00BE53CE"/>
    <w:rsid w:val="00BE58C2"/>
    <w:rsid w:val="00BE5962"/>
    <w:rsid w:val="00BE6EC5"/>
    <w:rsid w:val="00BE742A"/>
    <w:rsid w:val="00BE795F"/>
    <w:rsid w:val="00BF0314"/>
    <w:rsid w:val="00BF075F"/>
    <w:rsid w:val="00BF0B25"/>
    <w:rsid w:val="00BF0EBE"/>
    <w:rsid w:val="00BF16FF"/>
    <w:rsid w:val="00BF1D40"/>
    <w:rsid w:val="00BF2F7B"/>
    <w:rsid w:val="00BF46A8"/>
    <w:rsid w:val="00BF5BD8"/>
    <w:rsid w:val="00BF628F"/>
    <w:rsid w:val="00BF6621"/>
    <w:rsid w:val="00BF7187"/>
    <w:rsid w:val="00C00104"/>
    <w:rsid w:val="00C00D62"/>
    <w:rsid w:val="00C013DB"/>
    <w:rsid w:val="00C035E5"/>
    <w:rsid w:val="00C0639C"/>
    <w:rsid w:val="00C065E4"/>
    <w:rsid w:val="00C06B68"/>
    <w:rsid w:val="00C07394"/>
    <w:rsid w:val="00C07401"/>
    <w:rsid w:val="00C07B44"/>
    <w:rsid w:val="00C10197"/>
    <w:rsid w:val="00C1137E"/>
    <w:rsid w:val="00C118F9"/>
    <w:rsid w:val="00C1190E"/>
    <w:rsid w:val="00C11ACB"/>
    <w:rsid w:val="00C12061"/>
    <w:rsid w:val="00C13742"/>
    <w:rsid w:val="00C138CA"/>
    <w:rsid w:val="00C13F7D"/>
    <w:rsid w:val="00C1429D"/>
    <w:rsid w:val="00C16391"/>
    <w:rsid w:val="00C16EB1"/>
    <w:rsid w:val="00C17CEF"/>
    <w:rsid w:val="00C20EB8"/>
    <w:rsid w:val="00C213CC"/>
    <w:rsid w:val="00C233A3"/>
    <w:rsid w:val="00C233A6"/>
    <w:rsid w:val="00C24406"/>
    <w:rsid w:val="00C271CF"/>
    <w:rsid w:val="00C2760D"/>
    <w:rsid w:val="00C27667"/>
    <w:rsid w:val="00C30302"/>
    <w:rsid w:val="00C3033E"/>
    <w:rsid w:val="00C31448"/>
    <w:rsid w:val="00C31721"/>
    <w:rsid w:val="00C31FA3"/>
    <w:rsid w:val="00C3260F"/>
    <w:rsid w:val="00C35233"/>
    <w:rsid w:val="00C36C45"/>
    <w:rsid w:val="00C40357"/>
    <w:rsid w:val="00C40813"/>
    <w:rsid w:val="00C40883"/>
    <w:rsid w:val="00C41809"/>
    <w:rsid w:val="00C4198F"/>
    <w:rsid w:val="00C437F0"/>
    <w:rsid w:val="00C4476A"/>
    <w:rsid w:val="00C45629"/>
    <w:rsid w:val="00C45F5F"/>
    <w:rsid w:val="00C4644F"/>
    <w:rsid w:val="00C46801"/>
    <w:rsid w:val="00C4714A"/>
    <w:rsid w:val="00C513E5"/>
    <w:rsid w:val="00C51930"/>
    <w:rsid w:val="00C51EB3"/>
    <w:rsid w:val="00C524C4"/>
    <w:rsid w:val="00C525F6"/>
    <w:rsid w:val="00C52941"/>
    <w:rsid w:val="00C52994"/>
    <w:rsid w:val="00C530EF"/>
    <w:rsid w:val="00C53442"/>
    <w:rsid w:val="00C545F3"/>
    <w:rsid w:val="00C549AE"/>
    <w:rsid w:val="00C55BBD"/>
    <w:rsid w:val="00C55D83"/>
    <w:rsid w:val="00C55F8B"/>
    <w:rsid w:val="00C57023"/>
    <w:rsid w:val="00C605B1"/>
    <w:rsid w:val="00C61C36"/>
    <w:rsid w:val="00C636F7"/>
    <w:rsid w:val="00C642DB"/>
    <w:rsid w:val="00C65663"/>
    <w:rsid w:val="00C66DDB"/>
    <w:rsid w:val="00C67321"/>
    <w:rsid w:val="00C67DEA"/>
    <w:rsid w:val="00C70AEA"/>
    <w:rsid w:val="00C70BBA"/>
    <w:rsid w:val="00C70F3D"/>
    <w:rsid w:val="00C71C39"/>
    <w:rsid w:val="00C71E07"/>
    <w:rsid w:val="00C729D6"/>
    <w:rsid w:val="00C747F6"/>
    <w:rsid w:val="00C75433"/>
    <w:rsid w:val="00C75E76"/>
    <w:rsid w:val="00C7625F"/>
    <w:rsid w:val="00C764C9"/>
    <w:rsid w:val="00C76A81"/>
    <w:rsid w:val="00C76E83"/>
    <w:rsid w:val="00C77842"/>
    <w:rsid w:val="00C80F9F"/>
    <w:rsid w:val="00C82111"/>
    <w:rsid w:val="00C824D8"/>
    <w:rsid w:val="00C8258D"/>
    <w:rsid w:val="00C82592"/>
    <w:rsid w:val="00C83F13"/>
    <w:rsid w:val="00C84617"/>
    <w:rsid w:val="00C85726"/>
    <w:rsid w:val="00C86700"/>
    <w:rsid w:val="00C87610"/>
    <w:rsid w:val="00C87F83"/>
    <w:rsid w:val="00C91555"/>
    <w:rsid w:val="00C9161D"/>
    <w:rsid w:val="00C91C2C"/>
    <w:rsid w:val="00C926F3"/>
    <w:rsid w:val="00C92748"/>
    <w:rsid w:val="00C927E0"/>
    <w:rsid w:val="00C92C83"/>
    <w:rsid w:val="00C935CC"/>
    <w:rsid w:val="00C9394B"/>
    <w:rsid w:val="00C93F44"/>
    <w:rsid w:val="00C947FC"/>
    <w:rsid w:val="00C955E0"/>
    <w:rsid w:val="00C97D01"/>
    <w:rsid w:val="00CA0658"/>
    <w:rsid w:val="00CA3872"/>
    <w:rsid w:val="00CA4879"/>
    <w:rsid w:val="00CA4D13"/>
    <w:rsid w:val="00CA5C34"/>
    <w:rsid w:val="00CA706A"/>
    <w:rsid w:val="00CB0CAA"/>
    <w:rsid w:val="00CB2906"/>
    <w:rsid w:val="00CB302F"/>
    <w:rsid w:val="00CB31C5"/>
    <w:rsid w:val="00CB38FB"/>
    <w:rsid w:val="00CB428A"/>
    <w:rsid w:val="00CB5200"/>
    <w:rsid w:val="00CB6CEA"/>
    <w:rsid w:val="00CB7367"/>
    <w:rsid w:val="00CC095C"/>
    <w:rsid w:val="00CC1048"/>
    <w:rsid w:val="00CC378A"/>
    <w:rsid w:val="00CC3CFE"/>
    <w:rsid w:val="00CC44E8"/>
    <w:rsid w:val="00CC654B"/>
    <w:rsid w:val="00CC78B0"/>
    <w:rsid w:val="00CC7B68"/>
    <w:rsid w:val="00CD0240"/>
    <w:rsid w:val="00CD0C2A"/>
    <w:rsid w:val="00CD4697"/>
    <w:rsid w:val="00CD6664"/>
    <w:rsid w:val="00CD7838"/>
    <w:rsid w:val="00CD7AC2"/>
    <w:rsid w:val="00CE0419"/>
    <w:rsid w:val="00CE0F01"/>
    <w:rsid w:val="00CE0F95"/>
    <w:rsid w:val="00CE129A"/>
    <w:rsid w:val="00CE1977"/>
    <w:rsid w:val="00CE2595"/>
    <w:rsid w:val="00CE2B39"/>
    <w:rsid w:val="00CE4A2D"/>
    <w:rsid w:val="00CE57BF"/>
    <w:rsid w:val="00CE6168"/>
    <w:rsid w:val="00CE7FE8"/>
    <w:rsid w:val="00CF0476"/>
    <w:rsid w:val="00CF11D2"/>
    <w:rsid w:val="00CF13DB"/>
    <w:rsid w:val="00CF21A6"/>
    <w:rsid w:val="00CF24C9"/>
    <w:rsid w:val="00CF3083"/>
    <w:rsid w:val="00CF4F10"/>
    <w:rsid w:val="00CF5AD1"/>
    <w:rsid w:val="00CF741A"/>
    <w:rsid w:val="00D004B7"/>
    <w:rsid w:val="00D00903"/>
    <w:rsid w:val="00D01C6A"/>
    <w:rsid w:val="00D02991"/>
    <w:rsid w:val="00D02D8F"/>
    <w:rsid w:val="00D03C85"/>
    <w:rsid w:val="00D04283"/>
    <w:rsid w:val="00D07064"/>
    <w:rsid w:val="00D07093"/>
    <w:rsid w:val="00D073C7"/>
    <w:rsid w:val="00D10E0C"/>
    <w:rsid w:val="00D113D6"/>
    <w:rsid w:val="00D11A23"/>
    <w:rsid w:val="00D1206E"/>
    <w:rsid w:val="00D127DB"/>
    <w:rsid w:val="00D166AB"/>
    <w:rsid w:val="00D16F3E"/>
    <w:rsid w:val="00D201CC"/>
    <w:rsid w:val="00D20446"/>
    <w:rsid w:val="00D2098E"/>
    <w:rsid w:val="00D21736"/>
    <w:rsid w:val="00D218C4"/>
    <w:rsid w:val="00D21E20"/>
    <w:rsid w:val="00D234C2"/>
    <w:rsid w:val="00D236BA"/>
    <w:rsid w:val="00D24A16"/>
    <w:rsid w:val="00D24B07"/>
    <w:rsid w:val="00D252FC"/>
    <w:rsid w:val="00D25D1A"/>
    <w:rsid w:val="00D263C5"/>
    <w:rsid w:val="00D30383"/>
    <w:rsid w:val="00D307DD"/>
    <w:rsid w:val="00D3093E"/>
    <w:rsid w:val="00D32991"/>
    <w:rsid w:val="00D32F75"/>
    <w:rsid w:val="00D34630"/>
    <w:rsid w:val="00D34EBC"/>
    <w:rsid w:val="00D351B2"/>
    <w:rsid w:val="00D362E3"/>
    <w:rsid w:val="00D4061F"/>
    <w:rsid w:val="00D40804"/>
    <w:rsid w:val="00D43CC1"/>
    <w:rsid w:val="00D459F4"/>
    <w:rsid w:val="00D47474"/>
    <w:rsid w:val="00D50A8D"/>
    <w:rsid w:val="00D50DAC"/>
    <w:rsid w:val="00D50F86"/>
    <w:rsid w:val="00D512C9"/>
    <w:rsid w:val="00D54F58"/>
    <w:rsid w:val="00D55CF7"/>
    <w:rsid w:val="00D561A3"/>
    <w:rsid w:val="00D56687"/>
    <w:rsid w:val="00D57CC5"/>
    <w:rsid w:val="00D60C53"/>
    <w:rsid w:val="00D63A5B"/>
    <w:rsid w:val="00D6483D"/>
    <w:rsid w:val="00D65774"/>
    <w:rsid w:val="00D65A02"/>
    <w:rsid w:val="00D66D55"/>
    <w:rsid w:val="00D70057"/>
    <w:rsid w:val="00D702EE"/>
    <w:rsid w:val="00D7078D"/>
    <w:rsid w:val="00D727BB"/>
    <w:rsid w:val="00D7619F"/>
    <w:rsid w:val="00D7651E"/>
    <w:rsid w:val="00D7708E"/>
    <w:rsid w:val="00D779A6"/>
    <w:rsid w:val="00D80C28"/>
    <w:rsid w:val="00D81BDF"/>
    <w:rsid w:val="00D81CF9"/>
    <w:rsid w:val="00D84AD2"/>
    <w:rsid w:val="00D85100"/>
    <w:rsid w:val="00D8536C"/>
    <w:rsid w:val="00D853C4"/>
    <w:rsid w:val="00D878D6"/>
    <w:rsid w:val="00D87AFF"/>
    <w:rsid w:val="00D87C7E"/>
    <w:rsid w:val="00D9096E"/>
    <w:rsid w:val="00D91303"/>
    <w:rsid w:val="00D91660"/>
    <w:rsid w:val="00D916DF"/>
    <w:rsid w:val="00D918CD"/>
    <w:rsid w:val="00D9191E"/>
    <w:rsid w:val="00D92936"/>
    <w:rsid w:val="00D93D8C"/>
    <w:rsid w:val="00D96E0B"/>
    <w:rsid w:val="00DA1102"/>
    <w:rsid w:val="00DA1169"/>
    <w:rsid w:val="00DA220B"/>
    <w:rsid w:val="00DA283B"/>
    <w:rsid w:val="00DA36E6"/>
    <w:rsid w:val="00DA3D1B"/>
    <w:rsid w:val="00DA3FF4"/>
    <w:rsid w:val="00DA7706"/>
    <w:rsid w:val="00DB05F7"/>
    <w:rsid w:val="00DB0AE7"/>
    <w:rsid w:val="00DB0DA3"/>
    <w:rsid w:val="00DB2493"/>
    <w:rsid w:val="00DB392D"/>
    <w:rsid w:val="00DB502F"/>
    <w:rsid w:val="00DB5C8C"/>
    <w:rsid w:val="00DB6623"/>
    <w:rsid w:val="00DB7F0D"/>
    <w:rsid w:val="00DC16CA"/>
    <w:rsid w:val="00DC2AA5"/>
    <w:rsid w:val="00DC31A6"/>
    <w:rsid w:val="00DC3582"/>
    <w:rsid w:val="00DC4A46"/>
    <w:rsid w:val="00DC7199"/>
    <w:rsid w:val="00DC71A4"/>
    <w:rsid w:val="00DC7527"/>
    <w:rsid w:val="00DD0A85"/>
    <w:rsid w:val="00DD1EE7"/>
    <w:rsid w:val="00DD2285"/>
    <w:rsid w:val="00DD340B"/>
    <w:rsid w:val="00DD373C"/>
    <w:rsid w:val="00DD3B08"/>
    <w:rsid w:val="00DD3DFA"/>
    <w:rsid w:val="00DD3F9B"/>
    <w:rsid w:val="00DD6CE5"/>
    <w:rsid w:val="00DD6EE9"/>
    <w:rsid w:val="00DD7994"/>
    <w:rsid w:val="00DE1B1A"/>
    <w:rsid w:val="00DE22E7"/>
    <w:rsid w:val="00DE3AE1"/>
    <w:rsid w:val="00DE4D15"/>
    <w:rsid w:val="00DE6109"/>
    <w:rsid w:val="00DE6681"/>
    <w:rsid w:val="00DE786E"/>
    <w:rsid w:val="00DE7A2D"/>
    <w:rsid w:val="00DF0422"/>
    <w:rsid w:val="00DF0D1E"/>
    <w:rsid w:val="00DF1481"/>
    <w:rsid w:val="00DF23FA"/>
    <w:rsid w:val="00DF274B"/>
    <w:rsid w:val="00DF3259"/>
    <w:rsid w:val="00DF3314"/>
    <w:rsid w:val="00DF3633"/>
    <w:rsid w:val="00DF37CB"/>
    <w:rsid w:val="00DF6236"/>
    <w:rsid w:val="00DF6241"/>
    <w:rsid w:val="00DF79E9"/>
    <w:rsid w:val="00DF7CF6"/>
    <w:rsid w:val="00DF7F3C"/>
    <w:rsid w:val="00E00630"/>
    <w:rsid w:val="00E00CD1"/>
    <w:rsid w:val="00E01AB6"/>
    <w:rsid w:val="00E02C05"/>
    <w:rsid w:val="00E03E72"/>
    <w:rsid w:val="00E03FE6"/>
    <w:rsid w:val="00E049AA"/>
    <w:rsid w:val="00E04AAA"/>
    <w:rsid w:val="00E05740"/>
    <w:rsid w:val="00E0693E"/>
    <w:rsid w:val="00E07108"/>
    <w:rsid w:val="00E105EC"/>
    <w:rsid w:val="00E10906"/>
    <w:rsid w:val="00E13861"/>
    <w:rsid w:val="00E13F0D"/>
    <w:rsid w:val="00E140D3"/>
    <w:rsid w:val="00E14181"/>
    <w:rsid w:val="00E143CC"/>
    <w:rsid w:val="00E15D01"/>
    <w:rsid w:val="00E16E15"/>
    <w:rsid w:val="00E176E3"/>
    <w:rsid w:val="00E178B7"/>
    <w:rsid w:val="00E21B5A"/>
    <w:rsid w:val="00E21F92"/>
    <w:rsid w:val="00E23288"/>
    <w:rsid w:val="00E23503"/>
    <w:rsid w:val="00E251F1"/>
    <w:rsid w:val="00E252EE"/>
    <w:rsid w:val="00E26172"/>
    <w:rsid w:val="00E26419"/>
    <w:rsid w:val="00E266AF"/>
    <w:rsid w:val="00E27140"/>
    <w:rsid w:val="00E271EC"/>
    <w:rsid w:val="00E27BD5"/>
    <w:rsid w:val="00E27DFB"/>
    <w:rsid w:val="00E3052E"/>
    <w:rsid w:val="00E306BD"/>
    <w:rsid w:val="00E313CA"/>
    <w:rsid w:val="00E315B3"/>
    <w:rsid w:val="00E32DD7"/>
    <w:rsid w:val="00E34F18"/>
    <w:rsid w:val="00E35B5B"/>
    <w:rsid w:val="00E36B76"/>
    <w:rsid w:val="00E371A9"/>
    <w:rsid w:val="00E37D55"/>
    <w:rsid w:val="00E40A2E"/>
    <w:rsid w:val="00E40E5A"/>
    <w:rsid w:val="00E40E87"/>
    <w:rsid w:val="00E40F22"/>
    <w:rsid w:val="00E41C5C"/>
    <w:rsid w:val="00E41CF1"/>
    <w:rsid w:val="00E42050"/>
    <w:rsid w:val="00E43280"/>
    <w:rsid w:val="00E43822"/>
    <w:rsid w:val="00E44070"/>
    <w:rsid w:val="00E445A8"/>
    <w:rsid w:val="00E44B16"/>
    <w:rsid w:val="00E45215"/>
    <w:rsid w:val="00E45A03"/>
    <w:rsid w:val="00E4755F"/>
    <w:rsid w:val="00E50CD9"/>
    <w:rsid w:val="00E51545"/>
    <w:rsid w:val="00E541B4"/>
    <w:rsid w:val="00E5453D"/>
    <w:rsid w:val="00E5521A"/>
    <w:rsid w:val="00E55BB3"/>
    <w:rsid w:val="00E55DA4"/>
    <w:rsid w:val="00E56341"/>
    <w:rsid w:val="00E56A3C"/>
    <w:rsid w:val="00E57075"/>
    <w:rsid w:val="00E6010A"/>
    <w:rsid w:val="00E604A8"/>
    <w:rsid w:val="00E60874"/>
    <w:rsid w:val="00E637F1"/>
    <w:rsid w:val="00E64157"/>
    <w:rsid w:val="00E64B9B"/>
    <w:rsid w:val="00E65051"/>
    <w:rsid w:val="00E65453"/>
    <w:rsid w:val="00E65A9A"/>
    <w:rsid w:val="00E65E87"/>
    <w:rsid w:val="00E66AB7"/>
    <w:rsid w:val="00E66F27"/>
    <w:rsid w:val="00E6771B"/>
    <w:rsid w:val="00E7062A"/>
    <w:rsid w:val="00E71843"/>
    <w:rsid w:val="00E7276A"/>
    <w:rsid w:val="00E73239"/>
    <w:rsid w:val="00E73764"/>
    <w:rsid w:val="00E74CEC"/>
    <w:rsid w:val="00E75277"/>
    <w:rsid w:val="00E763AE"/>
    <w:rsid w:val="00E77523"/>
    <w:rsid w:val="00E808FC"/>
    <w:rsid w:val="00E809B7"/>
    <w:rsid w:val="00E80FF1"/>
    <w:rsid w:val="00E83625"/>
    <w:rsid w:val="00E8379E"/>
    <w:rsid w:val="00E8465A"/>
    <w:rsid w:val="00E85887"/>
    <w:rsid w:val="00E85DF9"/>
    <w:rsid w:val="00E85E8F"/>
    <w:rsid w:val="00E86CA1"/>
    <w:rsid w:val="00E87715"/>
    <w:rsid w:val="00E902C5"/>
    <w:rsid w:val="00E9089D"/>
    <w:rsid w:val="00E90F1D"/>
    <w:rsid w:val="00E912CE"/>
    <w:rsid w:val="00E9139A"/>
    <w:rsid w:val="00E91CB1"/>
    <w:rsid w:val="00E9263A"/>
    <w:rsid w:val="00E92D78"/>
    <w:rsid w:val="00E939B0"/>
    <w:rsid w:val="00E95E8A"/>
    <w:rsid w:val="00E963DD"/>
    <w:rsid w:val="00E9747C"/>
    <w:rsid w:val="00E979D3"/>
    <w:rsid w:val="00EA040F"/>
    <w:rsid w:val="00EA04E7"/>
    <w:rsid w:val="00EA0E90"/>
    <w:rsid w:val="00EA1259"/>
    <w:rsid w:val="00EA12ED"/>
    <w:rsid w:val="00EA2596"/>
    <w:rsid w:val="00EA38C1"/>
    <w:rsid w:val="00EA4165"/>
    <w:rsid w:val="00EA5C6E"/>
    <w:rsid w:val="00EA5E63"/>
    <w:rsid w:val="00EA66A3"/>
    <w:rsid w:val="00EA6712"/>
    <w:rsid w:val="00EA77DE"/>
    <w:rsid w:val="00EB0E29"/>
    <w:rsid w:val="00EB177F"/>
    <w:rsid w:val="00EB242B"/>
    <w:rsid w:val="00EB330E"/>
    <w:rsid w:val="00EB3749"/>
    <w:rsid w:val="00EB4F5B"/>
    <w:rsid w:val="00EB516D"/>
    <w:rsid w:val="00EB7B57"/>
    <w:rsid w:val="00EC00BA"/>
    <w:rsid w:val="00EC0514"/>
    <w:rsid w:val="00EC0F50"/>
    <w:rsid w:val="00EC1057"/>
    <w:rsid w:val="00EC18E6"/>
    <w:rsid w:val="00EC2064"/>
    <w:rsid w:val="00EC2523"/>
    <w:rsid w:val="00EC2B07"/>
    <w:rsid w:val="00EC3E74"/>
    <w:rsid w:val="00EC6F95"/>
    <w:rsid w:val="00EC7014"/>
    <w:rsid w:val="00EC7AC2"/>
    <w:rsid w:val="00EC7CA7"/>
    <w:rsid w:val="00ED09B2"/>
    <w:rsid w:val="00ED09DE"/>
    <w:rsid w:val="00ED1964"/>
    <w:rsid w:val="00ED1BAF"/>
    <w:rsid w:val="00ED1C71"/>
    <w:rsid w:val="00ED3648"/>
    <w:rsid w:val="00ED3DB8"/>
    <w:rsid w:val="00ED3DEF"/>
    <w:rsid w:val="00ED43B3"/>
    <w:rsid w:val="00ED4634"/>
    <w:rsid w:val="00ED4E82"/>
    <w:rsid w:val="00ED523E"/>
    <w:rsid w:val="00ED54C6"/>
    <w:rsid w:val="00ED58CA"/>
    <w:rsid w:val="00ED5FB3"/>
    <w:rsid w:val="00ED6812"/>
    <w:rsid w:val="00ED68E6"/>
    <w:rsid w:val="00ED6BE8"/>
    <w:rsid w:val="00ED6DFF"/>
    <w:rsid w:val="00ED735A"/>
    <w:rsid w:val="00EE1E54"/>
    <w:rsid w:val="00EE3084"/>
    <w:rsid w:val="00EE328D"/>
    <w:rsid w:val="00EE5B2A"/>
    <w:rsid w:val="00EE5BBB"/>
    <w:rsid w:val="00EE5EB4"/>
    <w:rsid w:val="00EE6556"/>
    <w:rsid w:val="00EE7517"/>
    <w:rsid w:val="00EE77BB"/>
    <w:rsid w:val="00EF27EC"/>
    <w:rsid w:val="00EF30FD"/>
    <w:rsid w:val="00EF37BA"/>
    <w:rsid w:val="00EF391D"/>
    <w:rsid w:val="00EF3A50"/>
    <w:rsid w:val="00EF51C8"/>
    <w:rsid w:val="00EF5259"/>
    <w:rsid w:val="00EF613A"/>
    <w:rsid w:val="00EF7094"/>
    <w:rsid w:val="00EF7549"/>
    <w:rsid w:val="00EF779C"/>
    <w:rsid w:val="00EF7960"/>
    <w:rsid w:val="00F00A8E"/>
    <w:rsid w:val="00F01F02"/>
    <w:rsid w:val="00F0208F"/>
    <w:rsid w:val="00F033E9"/>
    <w:rsid w:val="00F03527"/>
    <w:rsid w:val="00F03951"/>
    <w:rsid w:val="00F0440F"/>
    <w:rsid w:val="00F04E75"/>
    <w:rsid w:val="00F05A2C"/>
    <w:rsid w:val="00F05A5A"/>
    <w:rsid w:val="00F065A8"/>
    <w:rsid w:val="00F1056B"/>
    <w:rsid w:val="00F10D66"/>
    <w:rsid w:val="00F1158C"/>
    <w:rsid w:val="00F11ECF"/>
    <w:rsid w:val="00F11F08"/>
    <w:rsid w:val="00F1294B"/>
    <w:rsid w:val="00F1306D"/>
    <w:rsid w:val="00F13070"/>
    <w:rsid w:val="00F13141"/>
    <w:rsid w:val="00F13322"/>
    <w:rsid w:val="00F13911"/>
    <w:rsid w:val="00F13D70"/>
    <w:rsid w:val="00F140CF"/>
    <w:rsid w:val="00F14B90"/>
    <w:rsid w:val="00F14F00"/>
    <w:rsid w:val="00F1522E"/>
    <w:rsid w:val="00F15CF6"/>
    <w:rsid w:val="00F16E3A"/>
    <w:rsid w:val="00F17155"/>
    <w:rsid w:val="00F17CF8"/>
    <w:rsid w:val="00F20777"/>
    <w:rsid w:val="00F2093C"/>
    <w:rsid w:val="00F209E3"/>
    <w:rsid w:val="00F2280A"/>
    <w:rsid w:val="00F231B9"/>
    <w:rsid w:val="00F2383F"/>
    <w:rsid w:val="00F24734"/>
    <w:rsid w:val="00F25CF6"/>
    <w:rsid w:val="00F26D38"/>
    <w:rsid w:val="00F26F73"/>
    <w:rsid w:val="00F2789E"/>
    <w:rsid w:val="00F279AF"/>
    <w:rsid w:val="00F27A74"/>
    <w:rsid w:val="00F30574"/>
    <w:rsid w:val="00F30824"/>
    <w:rsid w:val="00F30B3D"/>
    <w:rsid w:val="00F31BF3"/>
    <w:rsid w:val="00F31C0D"/>
    <w:rsid w:val="00F32325"/>
    <w:rsid w:val="00F33895"/>
    <w:rsid w:val="00F34145"/>
    <w:rsid w:val="00F34EAA"/>
    <w:rsid w:val="00F3527E"/>
    <w:rsid w:val="00F36C63"/>
    <w:rsid w:val="00F37006"/>
    <w:rsid w:val="00F3739C"/>
    <w:rsid w:val="00F37FE8"/>
    <w:rsid w:val="00F41ECF"/>
    <w:rsid w:val="00F4237E"/>
    <w:rsid w:val="00F42F20"/>
    <w:rsid w:val="00F4312D"/>
    <w:rsid w:val="00F43D7A"/>
    <w:rsid w:val="00F44366"/>
    <w:rsid w:val="00F465EC"/>
    <w:rsid w:val="00F46645"/>
    <w:rsid w:val="00F469B5"/>
    <w:rsid w:val="00F46E86"/>
    <w:rsid w:val="00F50C5A"/>
    <w:rsid w:val="00F510FE"/>
    <w:rsid w:val="00F517A7"/>
    <w:rsid w:val="00F521E1"/>
    <w:rsid w:val="00F54086"/>
    <w:rsid w:val="00F541AF"/>
    <w:rsid w:val="00F54862"/>
    <w:rsid w:val="00F54ACF"/>
    <w:rsid w:val="00F55561"/>
    <w:rsid w:val="00F55639"/>
    <w:rsid w:val="00F560DC"/>
    <w:rsid w:val="00F56F49"/>
    <w:rsid w:val="00F57762"/>
    <w:rsid w:val="00F577BB"/>
    <w:rsid w:val="00F579C5"/>
    <w:rsid w:val="00F61485"/>
    <w:rsid w:val="00F61DED"/>
    <w:rsid w:val="00F622D7"/>
    <w:rsid w:val="00F627EC"/>
    <w:rsid w:val="00F62D29"/>
    <w:rsid w:val="00F63149"/>
    <w:rsid w:val="00F633FC"/>
    <w:rsid w:val="00F636D7"/>
    <w:rsid w:val="00F639D8"/>
    <w:rsid w:val="00F63B9D"/>
    <w:rsid w:val="00F63F01"/>
    <w:rsid w:val="00F640A7"/>
    <w:rsid w:val="00F64568"/>
    <w:rsid w:val="00F66038"/>
    <w:rsid w:val="00F66BA1"/>
    <w:rsid w:val="00F66CBC"/>
    <w:rsid w:val="00F66E88"/>
    <w:rsid w:val="00F67063"/>
    <w:rsid w:val="00F6744B"/>
    <w:rsid w:val="00F7042B"/>
    <w:rsid w:val="00F7058B"/>
    <w:rsid w:val="00F716B1"/>
    <w:rsid w:val="00F71923"/>
    <w:rsid w:val="00F71EC4"/>
    <w:rsid w:val="00F72E31"/>
    <w:rsid w:val="00F737D7"/>
    <w:rsid w:val="00F744BF"/>
    <w:rsid w:val="00F74694"/>
    <w:rsid w:val="00F74C14"/>
    <w:rsid w:val="00F75A2A"/>
    <w:rsid w:val="00F76206"/>
    <w:rsid w:val="00F7672E"/>
    <w:rsid w:val="00F76BE8"/>
    <w:rsid w:val="00F77BF5"/>
    <w:rsid w:val="00F77D68"/>
    <w:rsid w:val="00F8177D"/>
    <w:rsid w:val="00F818A5"/>
    <w:rsid w:val="00F828E3"/>
    <w:rsid w:val="00F83EF6"/>
    <w:rsid w:val="00F841B0"/>
    <w:rsid w:val="00F85308"/>
    <w:rsid w:val="00F870FD"/>
    <w:rsid w:val="00F87323"/>
    <w:rsid w:val="00F87531"/>
    <w:rsid w:val="00F879A3"/>
    <w:rsid w:val="00F90C87"/>
    <w:rsid w:val="00F92C46"/>
    <w:rsid w:val="00F93AEE"/>
    <w:rsid w:val="00F93BC6"/>
    <w:rsid w:val="00F94410"/>
    <w:rsid w:val="00F96BC3"/>
    <w:rsid w:val="00FA0133"/>
    <w:rsid w:val="00FA0CF6"/>
    <w:rsid w:val="00FA21EE"/>
    <w:rsid w:val="00FA22BC"/>
    <w:rsid w:val="00FA33C2"/>
    <w:rsid w:val="00FA38B7"/>
    <w:rsid w:val="00FA3F43"/>
    <w:rsid w:val="00FA4B6E"/>
    <w:rsid w:val="00FA4E7D"/>
    <w:rsid w:val="00FA4EAF"/>
    <w:rsid w:val="00FA5C9D"/>
    <w:rsid w:val="00FA63C0"/>
    <w:rsid w:val="00FA6AF8"/>
    <w:rsid w:val="00FB11FC"/>
    <w:rsid w:val="00FB13DE"/>
    <w:rsid w:val="00FB161A"/>
    <w:rsid w:val="00FB1A47"/>
    <w:rsid w:val="00FB2171"/>
    <w:rsid w:val="00FB3B4E"/>
    <w:rsid w:val="00FB3C08"/>
    <w:rsid w:val="00FB3DFD"/>
    <w:rsid w:val="00FB4590"/>
    <w:rsid w:val="00FB4EEF"/>
    <w:rsid w:val="00FB506C"/>
    <w:rsid w:val="00FB5D40"/>
    <w:rsid w:val="00FC0BF8"/>
    <w:rsid w:val="00FC165E"/>
    <w:rsid w:val="00FC17CD"/>
    <w:rsid w:val="00FC3A35"/>
    <w:rsid w:val="00FC480A"/>
    <w:rsid w:val="00FC5275"/>
    <w:rsid w:val="00FC5480"/>
    <w:rsid w:val="00FC5817"/>
    <w:rsid w:val="00FC62CF"/>
    <w:rsid w:val="00FC69C6"/>
    <w:rsid w:val="00FC6C5F"/>
    <w:rsid w:val="00FC783A"/>
    <w:rsid w:val="00FC7902"/>
    <w:rsid w:val="00FD16C5"/>
    <w:rsid w:val="00FD2C63"/>
    <w:rsid w:val="00FD308E"/>
    <w:rsid w:val="00FD3923"/>
    <w:rsid w:val="00FD5FDC"/>
    <w:rsid w:val="00FD66A6"/>
    <w:rsid w:val="00FD7950"/>
    <w:rsid w:val="00FE003B"/>
    <w:rsid w:val="00FE023C"/>
    <w:rsid w:val="00FE02E9"/>
    <w:rsid w:val="00FE0CB9"/>
    <w:rsid w:val="00FE12C6"/>
    <w:rsid w:val="00FE1DC3"/>
    <w:rsid w:val="00FE20B6"/>
    <w:rsid w:val="00FE3DAA"/>
    <w:rsid w:val="00FE6EE1"/>
    <w:rsid w:val="00FE7486"/>
    <w:rsid w:val="00FE783E"/>
    <w:rsid w:val="00FF0864"/>
    <w:rsid w:val="00FF19DE"/>
    <w:rsid w:val="00FF1BA0"/>
    <w:rsid w:val="00FF1D18"/>
    <w:rsid w:val="00FF2636"/>
    <w:rsid w:val="00FF29F8"/>
    <w:rsid w:val="00FF32AD"/>
    <w:rsid w:val="00FF4985"/>
    <w:rsid w:val="00FF533E"/>
    <w:rsid w:val="00FF5E62"/>
    <w:rsid w:val="00FF63B7"/>
    <w:rsid w:val="00FF6505"/>
    <w:rsid w:val="00FF72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16DE02"/>
  <w15:docId w15:val="{AC452963-4FE7-44E3-BE0D-7A25C621AF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line="360" w:lineRule="auto"/>
        <w:ind w:firstLine="357"/>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FA4B6E"/>
    <w:pPr>
      <w:spacing w:line="240" w:lineRule="auto"/>
    </w:pPr>
  </w:style>
  <w:style w:type="paragraph" w:styleId="Lijstalinea">
    <w:name w:val="List Paragraph"/>
    <w:basedOn w:val="Standaard"/>
    <w:uiPriority w:val="34"/>
    <w:qFormat/>
    <w:rsid w:val="009D7092"/>
    <w:pPr>
      <w:ind w:left="720"/>
      <w:contextualSpacing/>
    </w:pPr>
  </w:style>
  <w:style w:type="paragraph" w:styleId="Ballontekst">
    <w:name w:val="Balloon Text"/>
    <w:basedOn w:val="Standaard"/>
    <w:link w:val="BallontekstChar"/>
    <w:uiPriority w:val="99"/>
    <w:semiHidden/>
    <w:unhideWhenUsed/>
    <w:rsid w:val="008E3D23"/>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8E3D23"/>
    <w:rPr>
      <w:rFonts w:ascii="Tahoma" w:hAnsi="Tahoma" w:cs="Tahoma"/>
      <w:sz w:val="16"/>
      <w:szCs w:val="16"/>
    </w:rPr>
  </w:style>
  <w:style w:type="character" w:styleId="Regelnummer">
    <w:name w:val="line number"/>
    <w:basedOn w:val="Standaardalinea-lettertype"/>
    <w:uiPriority w:val="99"/>
    <w:semiHidden/>
    <w:unhideWhenUsed/>
    <w:rsid w:val="004B5CD7"/>
  </w:style>
  <w:style w:type="character" w:styleId="Verwijzingopmerking">
    <w:name w:val="annotation reference"/>
    <w:basedOn w:val="Standaardalinea-lettertype"/>
    <w:uiPriority w:val="99"/>
    <w:semiHidden/>
    <w:unhideWhenUsed/>
    <w:rsid w:val="00EE5EB4"/>
    <w:rPr>
      <w:sz w:val="16"/>
      <w:szCs w:val="16"/>
    </w:rPr>
  </w:style>
  <w:style w:type="paragraph" w:styleId="Tekstopmerking">
    <w:name w:val="annotation text"/>
    <w:basedOn w:val="Standaard"/>
    <w:link w:val="TekstopmerkingChar"/>
    <w:uiPriority w:val="99"/>
    <w:unhideWhenUsed/>
    <w:rsid w:val="00EE5EB4"/>
    <w:pPr>
      <w:spacing w:line="240" w:lineRule="auto"/>
    </w:pPr>
    <w:rPr>
      <w:sz w:val="20"/>
      <w:szCs w:val="20"/>
    </w:rPr>
  </w:style>
  <w:style w:type="character" w:customStyle="1" w:styleId="TekstopmerkingChar">
    <w:name w:val="Tekst opmerking Char"/>
    <w:basedOn w:val="Standaardalinea-lettertype"/>
    <w:link w:val="Tekstopmerking"/>
    <w:uiPriority w:val="99"/>
    <w:rsid w:val="00EE5EB4"/>
    <w:rPr>
      <w:sz w:val="20"/>
      <w:szCs w:val="20"/>
    </w:rPr>
  </w:style>
  <w:style w:type="paragraph" w:styleId="Onderwerpvanopmerking">
    <w:name w:val="annotation subject"/>
    <w:basedOn w:val="Tekstopmerking"/>
    <w:next w:val="Tekstopmerking"/>
    <w:link w:val="OnderwerpvanopmerkingChar"/>
    <w:uiPriority w:val="99"/>
    <w:semiHidden/>
    <w:unhideWhenUsed/>
    <w:rsid w:val="00EE5EB4"/>
    <w:rPr>
      <w:b/>
      <w:bCs/>
    </w:rPr>
  </w:style>
  <w:style w:type="character" w:customStyle="1" w:styleId="OnderwerpvanopmerkingChar">
    <w:name w:val="Onderwerp van opmerking Char"/>
    <w:basedOn w:val="TekstopmerkingChar"/>
    <w:link w:val="Onderwerpvanopmerking"/>
    <w:uiPriority w:val="99"/>
    <w:semiHidden/>
    <w:rsid w:val="00EE5EB4"/>
    <w:rPr>
      <w:b/>
      <w:bCs/>
      <w:sz w:val="20"/>
      <w:szCs w:val="20"/>
    </w:rPr>
  </w:style>
  <w:style w:type="table" w:styleId="Tabelraster">
    <w:name w:val="Table Grid"/>
    <w:basedOn w:val="Standaardtabel"/>
    <w:uiPriority w:val="59"/>
    <w:rsid w:val="00B54B84"/>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Standaardalinea-lettertype"/>
    <w:uiPriority w:val="99"/>
    <w:unhideWhenUsed/>
    <w:rsid w:val="00E65A9A"/>
    <w:rPr>
      <w:color w:val="0000FF" w:themeColor="hyperlink"/>
      <w:u w:val="single"/>
    </w:rPr>
  </w:style>
  <w:style w:type="paragraph" w:styleId="Plattetekst">
    <w:name w:val="Body Text"/>
    <w:basedOn w:val="Standaard"/>
    <w:link w:val="PlattetekstChar"/>
    <w:rsid w:val="0028554B"/>
    <w:rPr>
      <w:rFonts w:ascii="Times New Roman" w:eastAsia="Times New Roman" w:hAnsi="Times New Roman" w:cs="Times New Roman"/>
      <w:sz w:val="24"/>
      <w:szCs w:val="24"/>
    </w:rPr>
  </w:style>
  <w:style w:type="character" w:customStyle="1" w:styleId="PlattetekstChar">
    <w:name w:val="Platte tekst Char"/>
    <w:basedOn w:val="Standaardalinea-lettertype"/>
    <w:link w:val="Plattetekst"/>
    <w:rsid w:val="0028554B"/>
    <w:rPr>
      <w:rFonts w:ascii="Times New Roman" w:eastAsia="Times New Roman" w:hAnsi="Times New Roman" w:cs="Times New Roman"/>
      <w:sz w:val="24"/>
      <w:szCs w:val="24"/>
    </w:rPr>
  </w:style>
  <w:style w:type="paragraph" w:styleId="Koptekst">
    <w:name w:val="header"/>
    <w:basedOn w:val="Standaard"/>
    <w:link w:val="KoptekstChar"/>
    <w:unhideWhenUsed/>
    <w:rsid w:val="00F96BC3"/>
    <w:pPr>
      <w:tabs>
        <w:tab w:val="center" w:pos="4513"/>
        <w:tab w:val="right" w:pos="9026"/>
      </w:tabs>
      <w:spacing w:line="240" w:lineRule="auto"/>
    </w:pPr>
  </w:style>
  <w:style w:type="character" w:customStyle="1" w:styleId="KoptekstChar">
    <w:name w:val="Koptekst Char"/>
    <w:basedOn w:val="Standaardalinea-lettertype"/>
    <w:link w:val="Koptekst"/>
    <w:rsid w:val="00F96BC3"/>
  </w:style>
  <w:style w:type="paragraph" w:styleId="Voettekst">
    <w:name w:val="footer"/>
    <w:basedOn w:val="Standaard"/>
    <w:link w:val="VoettekstChar"/>
    <w:uiPriority w:val="99"/>
    <w:unhideWhenUsed/>
    <w:rsid w:val="00F96BC3"/>
    <w:pPr>
      <w:tabs>
        <w:tab w:val="center" w:pos="4513"/>
        <w:tab w:val="right" w:pos="9026"/>
      </w:tabs>
      <w:spacing w:line="240" w:lineRule="auto"/>
    </w:pPr>
  </w:style>
  <w:style w:type="character" w:customStyle="1" w:styleId="VoettekstChar">
    <w:name w:val="Voettekst Char"/>
    <w:basedOn w:val="Standaardalinea-lettertype"/>
    <w:link w:val="Voettekst"/>
    <w:uiPriority w:val="99"/>
    <w:rsid w:val="00F96BC3"/>
  </w:style>
  <w:style w:type="paragraph" w:customStyle="1" w:styleId="Default">
    <w:name w:val="Default"/>
    <w:rsid w:val="007E0203"/>
    <w:pPr>
      <w:autoSpaceDE w:val="0"/>
      <w:autoSpaceDN w:val="0"/>
      <w:adjustRightInd w:val="0"/>
      <w:spacing w:line="240" w:lineRule="auto"/>
    </w:pPr>
    <w:rPr>
      <w:rFonts w:ascii="Calibri" w:hAnsi="Calibri" w:cs="Calibri"/>
      <w:color w:val="000000"/>
      <w:sz w:val="24"/>
      <w:szCs w:val="24"/>
    </w:rPr>
  </w:style>
  <w:style w:type="paragraph" w:styleId="Revisie">
    <w:name w:val="Revision"/>
    <w:hidden/>
    <w:uiPriority w:val="99"/>
    <w:semiHidden/>
    <w:rsid w:val="00C1190E"/>
    <w:pPr>
      <w:spacing w:line="240" w:lineRule="auto"/>
    </w:pPr>
  </w:style>
  <w:style w:type="paragraph" w:customStyle="1" w:styleId="EndNoteBibliographyTitle">
    <w:name w:val="EndNote Bibliography Title"/>
    <w:basedOn w:val="Standaard"/>
    <w:link w:val="EndNoteBibliographyTitleChar"/>
    <w:rsid w:val="00FC17CD"/>
    <w:pPr>
      <w:jc w:val="center"/>
    </w:pPr>
    <w:rPr>
      <w:rFonts w:ascii="Calibri" w:hAnsi="Calibri" w:cs="Calibri"/>
      <w:noProof/>
      <w:lang w:val="en-US"/>
    </w:rPr>
  </w:style>
  <w:style w:type="character" w:customStyle="1" w:styleId="GeenafstandChar">
    <w:name w:val="Geen afstand Char"/>
    <w:basedOn w:val="Standaardalinea-lettertype"/>
    <w:link w:val="Geenafstand"/>
    <w:uiPriority w:val="1"/>
    <w:rsid w:val="00FC17CD"/>
  </w:style>
  <w:style w:type="character" w:customStyle="1" w:styleId="EndNoteBibliographyTitleChar">
    <w:name w:val="EndNote Bibliography Title Char"/>
    <w:basedOn w:val="GeenafstandChar"/>
    <w:link w:val="EndNoteBibliographyTitle"/>
    <w:rsid w:val="00FC17CD"/>
    <w:rPr>
      <w:rFonts w:ascii="Calibri" w:hAnsi="Calibri" w:cs="Calibri"/>
      <w:noProof/>
      <w:lang w:val="en-US"/>
    </w:rPr>
  </w:style>
  <w:style w:type="paragraph" w:customStyle="1" w:styleId="EndNoteBibliography">
    <w:name w:val="EndNote Bibliography"/>
    <w:basedOn w:val="Standaard"/>
    <w:link w:val="EndNoteBibliographyChar"/>
    <w:rsid w:val="00FC17CD"/>
    <w:pPr>
      <w:spacing w:line="240" w:lineRule="auto"/>
    </w:pPr>
    <w:rPr>
      <w:rFonts w:ascii="Calibri" w:hAnsi="Calibri" w:cs="Calibri"/>
      <w:noProof/>
      <w:lang w:val="en-US"/>
    </w:rPr>
  </w:style>
  <w:style w:type="character" w:customStyle="1" w:styleId="EndNoteBibliographyChar">
    <w:name w:val="EndNote Bibliography Char"/>
    <w:basedOn w:val="GeenafstandChar"/>
    <w:link w:val="EndNoteBibliography"/>
    <w:rsid w:val="00FC17CD"/>
    <w:rPr>
      <w:rFonts w:ascii="Calibri" w:hAnsi="Calibri" w:cs="Calibri"/>
      <w:noProof/>
      <w:lang w:val="en-US"/>
    </w:rPr>
  </w:style>
  <w:style w:type="character" w:styleId="Tekstvantijdelijkeaanduiding">
    <w:name w:val="Placeholder Text"/>
    <w:basedOn w:val="Standaardalinea-lettertype"/>
    <w:uiPriority w:val="99"/>
    <w:semiHidden/>
    <w:rsid w:val="0032777A"/>
    <w:rPr>
      <w:color w:val="808080"/>
    </w:rPr>
  </w:style>
  <w:style w:type="paragraph" w:styleId="Bijschrift">
    <w:name w:val="caption"/>
    <w:basedOn w:val="Standaard"/>
    <w:next w:val="Standaard"/>
    <w:link w:val="BijschriftChar"/>
    <w:uiPriority w:val="35"/>
    <w:unhideWhenUsed/>
    <w:qFormat/>
    <w:rsid w:val="00E8465A"/>
    <w:pPr>
      <w:spacing w:line="240" w:lineRule="auto"/>
    </w:pPr>
    <w:rPr>
      <w:i/>
      <w:iCs/>
      <w:color w:val="1F497D" w:themeColor="text2"/>
      <w:sz w:val="18"/>
      <w:szCs w:val="18"/>
    </w:rPr>
  </w:style>
  <w:style w:type="character" w:styleId="Onopgelostemelding">
    <w:name w:val="Unresolved Mention"/>
    <w:basedOn w:val="Standaardalinea-lettertype"/>
    <w:uiPriority w:val="99"/>
    <w:semiHidden/>
    <w:unhideWhenUsed/>
    <w:rsid w:val="000C2F08"/>
    <w:rPr>
      <w:color w:val="605E5C"/>
      <w:shd w:val="clear" w:color="auto" w:fill="E1DFDD"/>
    </w:rPr>
  </w:style>
  <w:style w:type="paragraph" w:customStyle="1" w:styleId="Bijschriftv1">
    <w:name w:val="Bijschriftv1"/>
    <w:basedOn w:val="Bijschrift"/>
    <w:link w:val="Bijschriftv1Char"/>
    <w:qFormat/>
    <w:rsid w:val="000C47FB"/>
    <w:pPr>
      <w:spacing w:line="360" w:lineRule="auto"/>
    </w:pPr>
    <w:rPr>
      <w:rFonts w:ascii="Arial" w:hAnsi="Arial"/>
      <w:i w:val="0"/>
      <w:color w:val="auto"/>
    </w:rPr>
  </w:style>
  <w:style w:type="character" w:customStyle="1" w:styleId="BijschriftChar">
    <w:name w:val="Bijschrift Char"/>
    <w:basedOn w:val="Standaardalinea-lettertype"/>
    <w:link w:val="Bijschrift"/>
    <w:uiPriority w:val="35"/>
    <w:rsid w:val="000C47FB"/>
    <w:rPr>
      <w:i/>
      <w:iCs/>
      <w:color w:val="1F497D" w:themeColor="text2"/>
      <w:sz w:val="18"/>
      <w:szCs w:val="18"/>
    </w:rPr>
  </w:style>
  <w:style w:type="character" w:customStyle="1" w:styleId="Bijschriftv1Char">
    <w:name w:val="Bijschriftv1 Char"/>
    <w:basedOn w:val="BijschriftChar"/>
    <w:link w:val="Bijschriftv1"/>
    <w:rsid w:val="000C47FB"/>
    <w:rPr>
      <w:rFonts w:ascii="Arial" w:hAnsi="Arial"/>
      <w:i w:val="0"/>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467824">
      <w:bodyDiv w:val="1"/>
      <w:marLeft w:val="0"/>
      <w:marRight w:val="0"/>
      <w:marTop w:val="0"/>
      <w:marBottom w:val="0"/>
      <w:divBdr>
        <w:top w:val="none" w:sz="0" w:space="0" w:color="auto"/>
        <w:left w:val="none" w:sz="0" w:space="0" w:color="auto"/>
        <w:bottom w:val="none" w:sz="0" w:space="0" w:color="auto"/>
        <w:right w:val="none" w:sz="0" w:space="0" w:color="auto"/>
      </w:divBdr>
    </w:div>
    <w:div w:id="116066229">
      <w:bodyDiv w:val="1"/>
      <w:marLeft w:val="0"/>
      <w:marRight w:val="0"/>
      <w:marTop w:val="0"/>
      <w:marBottom w:val="0"/>
      <w:divBdr>
        <w:top w:val="none" w:sz="0" w:space="0" w:color="auto"/>
        <w:left w:val="none" w:sz="0" w:space="0" w:color="auto"/>
        <w:bottom w:val="none" w:sz="0" w:space="0" w:color="auto"/>
        <w:right w:val="none" w:sz="0" w:space="0" w:color="auto"/>
      </w:divBdr>
    </w:div>
    <w:div w:id="117577801">
      <w:bodyDiv w:val="1"/>
      <w:marLeft w:val="0"/>
      <w:marRight w:val="0"/>
      <w:marTop w:val="0"/>
      <w:marBottom w:val="0"/>
      <w:divBdr>
        <w:top w:val="none" w:sz="0" w:space="0" w:color="auto"/>
        <w:left w:val="none" w:sz="0" w:space="0" w:color="auto"/>
        <w:bottom w:val="none" w:sz="0" w:space="0" w:color="auto"/>
        <w:right w:val="none" w:sz="0" w:space="0" w:color="auto"/>
      </w:divBdr>
    </w:div>
    <w:div w:id="261574896">
      <w:bodyDiv w:val="1"/>
      <w:marLeft w:val="0"/>
      <w:marRight w:val="0"/>
      <w:marTop w:val="0"/>
      <w:marBottom w:val="0"/>
      <w:divBdr>
        <w:top w:val="none" w:sz="0" w:space="0" w:color="auto"/>
        <w:left w:val="none" w:sz="0" w:space="0" w:color="auto"/>
        <w:bottom w:val="none" w:sz="0" w:space="0" w:color="auto"/>
        <w:right w:val="none" w:sz="0" w:space="0" w:color="auto"/>
      </w:divBdr>
    </w:div>
    <w:div w:id="276134659">
      <w:bodyDiv w:val="1"/>
      <w:marLeft w:val="0"/>
      <w:marRight w:val="0"/>
      <w:marTop w:val="0"/>
      <w:marBottom w:val="0"/>
      <w:divBdr>
        <w:top w:val="none" w:sz="0" w:space="0" w:color="auto"/>
        <w:left w:val="none" w:sz="0" w:space="0" w:color="auto"/>
        <w:bottom w:val="none" w:sz="0" w:space="0" w:color="auto"/>
        <w:right w:val="none" w:sz="0" w:space="0" w:color="auto"/>
      </w:divBdr>
    </w:div>
    <w:div w:id="282734958">
      <w:bodyDiv w:val="1"/>
      <w:marLeft w:val="0"/>
      <w:marRight w:val="0"/>
      <w:marTop w:val="0"/>
      <w:marBottom w:val="0"/>
      <w:divBdr>
        <w:top w:val="none" w:sz="0" w:space="0" w:color="auto"/>
        <w:left w:val="none" w:sz="0" w:space="0" w:color="auto"/>
        <w:bottom w:val="none" w:sz="0" w:space="0" w:color="auto"/>
        <w:right w:val="none" w:sz="0" w:space="0" w:color="auto"/>
      </w:divBdr>
    </w:div>
    <w:div w:id="285935141">
      <w:bodyDiv w:val="1"/>
      <w:marLeft w:val="0"/>
      <w:marRight w:val="0"/>
      <w:marTop w:val="0"/>
      <w:marBottom w:val="0"/>
      <w:divBdr>
        <w:top w:val="none" w:sz="0" w:space="0" w:color="auto"/>
        <w:left w:val="none" w:sz="0" w:space="0" w:color="auto"/>
        <w:bottom w:val="none" w:sz="0" w:space="0" w:color="auto"/>
        <w:right w:val="none" w:sz="0" w:space="0" w:color="auto"/>
      </w:divBdr>
    </w:div>
    <w:div w:id="335503714">
      <w:bodyDiv w:val="1"/>
      <w:marLeft w:val="0"/>
      <w:marRight w:val="0"/>
      <w:marTop w:val="0"/>
      <w:marBottom w:val="0"/>
      <w:divBdr>
        <w:top w:val="none" w:sz="0" w:space="0" w:color="auto"/>
        <w:left w:val="none" w:sz="0" w:space="0" w:color="auto"/>
        <w:bottom w:val="none" w:sz="0" w:space="0" w:color="auto"/>
        <w:right w:val="none" w:sz="0" w:space="0" w:color="auto"/>
      </w:divBdr>
    </w:div>
    <w:div w:id="549851301">
      <w:bodyDiv w:val="1"/>
      <w:marLeft w:val="0"/>
      <w:marRight w:val="0"/>
      <w:marTop w:val="0"/>
      <w:marBottom w:val="0"/>
      <w:divBdr>
        <w:top w:val="none" w:sz="0" w:space="0" w:color="auto"/>
        <w:left w:val="none" w:sz="0" w:space="0" w:color="auto"/>
        <w:bottom w:val="none" w:sz="0" w:space="0" w:color="auto"/>
        <w:right w:val="none" w:sz="0" w:space="0" w:color="auto"/>
      </w:divBdr>
    </w:div>
    <w:div w:id="637803035">
      <w:bodyDiv w:val="1"/>
      <w:marLeft w:val="0"/>
      <w:marRight w:val="0"/>
      <w:marTop w:val="0"/>
      <w:marBottom w:val="0"/>
      <w:divBdr>
        <w:top w:val="none" w:sz="0" w:space="0" w:color="auto"/>
        <w:left w:val="none" w:sz="0" w:space="0" w:color="auto"/>
        <w:bottom w:val="none" w:sz="0" w:space="0" w:color="auto"/>
        <w:right w:val="none" w:sz="0" w:space="0" w:color="auto"/>
      </w:divBdr>
    </w:div>
    <w:div w:id="660737403">
      <w:bodyDiv w:val="1"/>
      <w:marLeft w:val="0"/>
      <w:marRight w:val="0"/>
      <w:marTop w:val="0"/>
      <w:marBottom w:val="0"/>
      <w:divBdr>
        <w:top w:val="none" w:sz="0" w:space="0" w:color="auto"/>
        <w:left w:val="none" w:sz="0" w:space="0" w:color="auto"/>
        <w:bottom w:val="none" w:sz="0" w:space="0" w:color="auto"/>
        <w:right w:val="none" w:sz="0" w:space="0" w:color="auto"/>
      </w:divBdr>
    </w:div>
    <w:div w:id="882326662">
      <w:bodyDiv w:val="1"/>
      <w:marLeft w:val="0"/>
      <w:marRight w:val="0"/>
      <w:marTop w:val="0"/>
      <w:marBottom w:val="0"/>
      <w:divBdr>
        <w:top w:val="none" w:sz="0" w:space="0" w:color="auto"/>
        <w:left w:val="none" w:sz="0" w:space="0" w:color="auto"/>
        <w:bottom w:val="none" w:sz="0" w:space="0" w:color="auto"/>
        <w:right w:val="none" w:sz="0" w:space="0" w:color="auto"/>
      </w:divBdr>
    </w:div>
    <w:div w:id="916666209">
      <w:bodyDiv w:val="1"/>
      <w:marLeft w:val="0"/>
      <w:marRight w:val="0"/>
      <w:marTop w:val="0"/>
      <w:marBottom w:val="0"/>
      <w:divBdr>
        <w:top w:val="none" w:sz="0" w:space="0" w:color="auto"/>
        <w:left w:val="none" w:sz="0" w:space="0" w:color="auto"/>
        <w:bottom w:val="none" w:sz="0" w:space="0" w:color="auto"/>
        <w:right w:val="none" w:sz="0" w:space="0" w:color="auto"/>
      </w:divBdr>
    </w:div>
    <w:div w:id="955410516">
      <w:bodyDiv w:val="1"/>
      <w:marLeft w:val="0"/>
      <w:marRight w:val="0"/>
      <w:marTop w:val="0"/>
      <w:marBottom w:val="0"/>
      <w:divBdr>
        <w:top w:val="none" w:sz="0" w:space="0" w:color="auto"/>
        <w:left w:val="none" w:sz="0" w:space="0" w:color="auto"/>
        <w:bottom w:val="none" w:sz="0" w:space="0" w:color="auto"/>
        <w:right w:val="none" w:sz="0" w:space="0" w:color="auto"/>
      </w:divBdr>
    </w:div>
    <w:div w:id="959872524">
      <w:bodyDiv w:val="1"/>
      <w:marLeft w:val="0"/>
      <w:marRight w:val="0"/>
      <w:marTop w:val="0"/>
      <w:marBottom w:val="0"/>
      <w:divBdr>
        <w:top w:val="none" w:sz="0" w:space="0" w:color="auto"/>
        <w:left w:val="none" w:sz="0" w:space="0" w:color="auto"/>
        <w:bottom w:val="none" w:sz="0" w:space="0" w:color="auto"/>
        <w:right w:val="none" w:sz="0" w:space="0" w:color="auto"/>
      </w:divBdr>
    </w:div>
    <w:div w:id="982582027">
      <w:bodyDiv w:val="1"/>
      <w:marLeft w:val="0"/>
      <w:marRight w:val="0"/>
      <w:marTop w:val="0"/>
      <w:marBottom w:val="0"/>
      <w:divBdr>
        <w:top w:val="none" w:sz="0" w:space="0" w:color="auto"/>
        <w:left w:val="none" w:sz="0" w:space="0" w:color="auto"/>
        <w:bottom w:val="none" w:sz="0" w:space="0" w:color="auto"/>
        <w:right w:val="none" w:sz="0" w:space="0" w:color="auto"/>
      </w:divBdr>
    </w:div>
    <w:div w:id="1022510415">
      <w:bodyDiv w:val="1"/>
      <w:marLeft w:val="0"/>
      <w:marRight w:val="0"/>
      <w:marTop w:val="0"/>
      <w:marBottom w:val="0"/>
      <w:divBdr>
        <w:top w:val="none" w:sz="0" w:space="0" w:color="auto"/>
        <w:left w:val="none" w:sz="0" w:space="0" w:color="auto"/>
        <w:bottom w:val="none" w:sz="0" w:space="0" w:color="auto"/>
        <w:right w:val="none" w:sz="0" w:space="0" w:color="auto"/>
      </w:divBdr>
    </w:div>
    <w:div w:id="1052466601">
      <w:bodyDiv w:val="1"/>
      <w:marLeft w:val="0"/>
      <w:marRight w:val="0"/>
      <w:marTop w:val="0"/>
      <w:marBottom w:val="0"/>
      <w:divBdr>
        <w:top w:val="none" w:sz="0" w:space="0" w:color="auto"/>
        <w:left w:val="none" w:sz="0" w:space="0" w:color="auto"/>
        <w:bottom w:val="none" w:sz="0" w:space="0" w:color="auto"/>
        <w:right w:val="none" w:sz="0" w:space="0" w:color="auto"/>
      </w:divBdr>
    </w:div>
    <w:div w:id="1204171249">
      <w:bodyDiv w:val="1"/>
      <w:marLeft w:val="0"/>
      <w:marRight w:val="0"/>
      <w:marTop w:val="0"/>
      <w:marBottom w:val="0"/>
      <w:divBdr>
        <w:top w:val="none" w:sz="0" w:space="0" w:color="auto"/>
        <w:left w:val="none" w:sz="0" w:space="0" w:color="auto"/>
        <w:bottom w:val="none" w:sz="0" w:space="0" w:color="auto"/>
        <w:right w:val="none" w:sz="0" w:space="0" w:color="auto"/>
      </w:divBdr>
      <w:divsChild>
        <w:div w:id="138116103">
          <w:marLeft w:val="0"/>
          <w:marRight w:val="0"/>
          <w:marTop w:val="0"/>
          <w:marBottom w:val="0"/>
          <w:divBdr>
            <w:top w:val="none" w:sz="0" w:space="0" w:color="auto"/>
            <w:left w:val="none" w:sz="0" w:space="0" w:color="auto"/>
            <w:bottom w:val="none" w:sz="0" w:space="0" w:color="auto"/>
            <w:right w:val="none" w:sz="0" w:space="0" w:color="auto"/>
          </w:divBdr>
          <w:divsChild>
            <w:div w:id="1677612989">
              <w:marLeft w:val="0"/>
              <w:marRight w:val="0"/>
              <w:marTop w:val="0"/>
              <w:marBottom w:val="0"/>
              <w:divBdr>
                <w:top w:val="none" w:sz="0" w:space="0" w:color="auto"/>
                <w:left w:val="none" w:sz="0" w:space="0" w:color="auto"/>
                <w:bottom w:val="none" w:sz="0" w:space="0" w:color="auto"/>
                <w:right w:val="none" w:sz="0" w:space="0" w:color="auto"/>
              </w:divBdr>
              <w:divsChild>
                <w:div w:id="1250500573">
                  <w:marLeft w:val="0"/>
                  <w:marRight w:val="0"/>
                  <w:marTop w:val="0"/>
                  <w:marBottom w:val="0"/>
                  <w:divBdr>
                    <w:top w:val="none" w:sz="0" w:space="0" w:color="auto"/>
                    <w:left w:val="none" w:sz="0" w:space="0" w:color="auto"/>
                    <w:bottom w:val="none" w:sz="0" w:space="0" w:color="auto"/>
                    <w:right w:val="none" w:sz="0" w:space="0" w:color="auto"/>
                  </w:divBdr>
                  <w:divsChild>
                    <w:div w:id="383716328">
                      <w:marLeft w:val="0"/>
                      <w:marRight w:val="0"/>
                      <w:marTop w:val="0"/>
                      <w:marBottom w:val="0"/>
                      <w:divBdr>
                        <w:top w:val="single" w:sz="48" w:space="0" w:color="auto"/>
                        <w:left w:val="single" w:sz="48" w:space="0" w:color="auto"/>
                        <w:bottom w:val="single" w:sz="48" w:space="0" w:color="auto"/>
                        <w:right w:val="single" w:sz="48" w:space="0" w:color="auto"/>
                      </w:divBdr>
                      <w:divsChild>
                        <w:div w:id="1338582696">
                          <w:marLeft w:val="0"/>
                          <w:marRight w:val="0"/>
                          <w:marTop w:val="0"/>
                          <w:marBottom w:val="0"/>
                          <w:divBdr>
                            <w:top w:val="none" w:sz="0" w:space="0" w:color="auto"/>
                            <w:left w:val="none" w:sz="0" w:space="0" w:color="auto"/>
                            <w:bottom w:val="none" w:sz="0" w:space="0" w:color="auto"/>
                            <w:right w:val="none" w:sz="0" w:space="0" w:color="auto"/>
                          </w:divBdr>
                          <w:divsChild>
                            <w:div w:id="654919217">
                              <w:marLeft w:val="0"/>
                              <w:marRight w:val="0"/>
                              <w:marTop w:val="0"/>
                              <w:marBottom w:val="0"/>
                              <w:divBdr>
                                <w:top w:val="none" w:sz="0" w:space="0" w:color="auto"/>
                                <w:left w:val="none" w:sz="0" w:space="0" w:color="auto"/>
                                <w:bottom w:val="none" w:sz="0" w:space="0" w:color="auto"/>
                                <w:right w:val="none" w:sz="0" w:space="0" w:color="auto"/>
                              </w:divBdr>
                              <w:divsChild>
                                <w:div w:id="1990474157">
                                  <w:marLeft w:val="0"/>
                                  <w:marRight w:val="0"/>
                                  <w:marTop w:val="0"/>
                                  <w:marBottom w:val="0"/>
                                  <w:divBdr>
                                    <w:top w:val="none" w:sz="0" w:space="0" w:color="auto"/>
                                    <w:left w:val="none" w:sz="0" w:space="0" w:color="auto"/>
                                    <w:bottom w:val="none" w:sz="0" w:space="0" w:color="auto"/>
                                    <w:right w:val="none" w:sz="0" w:space="0" w:color="auto"/>
                                  </w:divBdr>
                                </w:div>
                                <w:div w:id="853885938">
                                  <w:marLeft w:val="0"/>
                                  <w:marRight w:val="0"/>
                                  <w:marTop w:val="0"/>
                                  <w:marBottom w:val="0"/>
                                  <w:divBdr>
                                    <w:top w:val="none" w:sz="0" w:space="0" w:color="auto"/>
                                    <w:left w:val="none" w:sz="0" w:space="0" w:color="auto"/>
                                    <w:bottom w:val="none" w:sz="0" w:space="0" w:color="auto"/>
                                    <w:right w:val="none" w:sz="0" w:space="0" w:color="auto"/>
                                  </w:divBdr>
                                </w:div>
                                <w:div w:id="635525508">
                                  <w:marLeft w:val="0"/>
                                  <w:marRight w:val="0"/>
                                  <w:marTop w:val="0"/>
                                  <w:marBottom w:val="0"/>
                                  <w:divBdr>
                                    <w:top w:val="none" w:sz="0" w:space="0" w:color="auto"/>
                                    <w:left w:val="none" w:sz="0" w:space="0" w:color="auto"/>
                                    <w:bottom w:val="none" w:sz="0" w:space="0" w:color="auto"/>
                                    <w:right w:val="none" w:sz="0" w:space="0" w:color="auto"/>
                                  </w:divBdr>
                                </w:div>
                                <w:div w:id="800615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99413866">
      <w:bodyDiv w:val="1"/>
      <w:marLeft w:val="0"/>
      <w:marRight w:val="0"/>
      <w:marTop w:val="0"/>
      <w:marBottom w:val="0"/>
      <w:divBdr>
        <w:top w:val="none" w:sz="0" w:space="0" w:color="auto"/>
        <w:left w:val="none" w:sz="0" w:space="0" w:color="auto"/>
        <w:bottom w:val="none" w:sz="0" w:space="0" w:color="auto"/>
        <w:right w:val="none" w:sz="0" w:space="0" w:color="auto"/>
      </w:divBdr>
    </w:div>
    <w:div w:id="1347362935">
      <w:bodyDiv w:val="1"/>
      <w:marLeft w:val="0"/>
      <w:marRight w:val="0"/>
      <w:marTop w:val="0"/>
      <w:marBottom w:val="0"/>
      <w:divBdr>
        <w:top w:val="none" w:sz="0" w:space="0" w:color="auto"/>
        <w:left w:val="none" w:sz="0" w:space="0" w:color="auto"/>
        <w:bottom w:val="none" w:sz="0" w:space="0" w:color="auto"/>
        <w:right w:val="none" w:sz="0" w:space="0" w:color="auto"/>
      </w:divBdr>
      <w:divsChild>
        <w:div w:id="1383169125">
          <w:marLeft w:val="0"/>
          <w:marRight w:val="0"/>
          <w:marTop w:val="0"/>
          <w:marBottom w:val="0"/>
          <w:divBdr>
            <w:top w:val="none" w:sz="0" w:space="0" w:color="auto"/>
            <w:left w:val="none" w:sz="0" w:space="0" w:color="auto"/>
            <w:bottom w:val="none" w:sz="0" w:space="0" w:color="auto"/>
            <w:right w:val="none" w:sz="0" w:space="0" w:color="auto"/>
          </w:divBdr>
          <w:divsChild>
            <w:div w:id="1325013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137336">
      <w:bodyDiv w:val="1"/>
      <w:marLeft w:val="0"/>
      <w:marRight w:val="0"/>
      <w:marTop w:val="0"/>
      <w:marBottom w:val="0"/>
      <w:divBdr>
        <w:top w:val="none" w:sz="0" w:space="0" w:color="auto"/>
        <w:left w:val="none" w:sz="0" w:space="0" w:color="auto"/>
        <w:bottom w:val="none" w:sz="0" w:space="0" w:color="auto"/>
        <w:right w:val="none" w:sz="0" w:space="0" w:color="auto"/>
      </w:divBdr>
    </w:div>
    <w:div w:id="1477985878">
      <w:bodyDiv w:val="1"/>
      <w:marLeft w:val="0"/>
      <w:marRight w:val="0"/>
      <w:marTop w:val="0"/>
      <w:marBottom w:val="0"/>
      <w:divBdr>
        <w:top w:val="none" w:sz="0" w:space="0" w:color="auto"/>
        <w:left w:val="none" w:sz="0" w:space="0" w:color="auto"/>
        <w:bottom w:val="none" w:sz="0" w:space="0" w:color="auto"/>
        <w:right w:val="none" w:sz="0" w:space="0" w:color="auto"/>
      </w:divBdr>
    </w:div>
    <w:div w:id="1501043285">
      <w:bodyDiv w:val="1"/>
      <w:marLeft w:val="0"/>
      <w:marRight w:val="0"/>
      <w:marTop w:val="0"/>
      <w:marBottom w:val="0"/>
      <w:divBdr>
        <w:top w:val="none" w:sz="0" w:space="0" w:color="auto"/>
        <w:left w:val="none" w:sz="0" w:space="0" w:color="auto"/>
        <w:bottom w:val="none" w:sz="0" w:space="0" w:color="auto"/>
        <w:right w:val="none" w:sz="0" w:space="0" w:color="auto"/>
      </w:divBdr>
    </w:div>
    <w:div w:id="1573006160">
      <w:bodyDiv w:val="1"/>
      <w:marLeft w:val="0"/>
      <w:marRight w:val="0"/>
      <w:marTop w:val="0"/>
      <w:marBottom w:val="0"/>
      <w:divBdr>
        <w:top w:val="none" w:sz="0" w:space="0" w:color="auto"/>
        <w:left w:val="none" w:sz="0" w:space="0" w:color="auto"/>
        <w:bottom w:val="none" w:sz="0" w:space="0" w:color="auto"/>
        <w:right w:val="none" w:sz="0" w:space="0" w:color="auto"/>
      </w:divBdr>
    </w:div>
    <w:div w:id="1644579945">
      <w:bodyDiv w:val="1"/>
      <w:marLeft w:val="0"/>
      <w:marRight w:val="0"/>
      <w:marTop w:val="0"/>
      <w:marBottom w:val="0"/>
      <w:divBdr>
        <w:top w:val="none" w:sz="0" w:space="0" w:color="auto"/>
        <w:left w:val="none" w:sz="0" w:space="0" w:color="auto"/>
        <w:bottom w:val="none" w:sz="0" w:space="0" w:color="auto"/>
        <w:right w:val="none" w:sz="0" w:space="0" w:color="auto"/>
      </w:divBdr>
    </w:div>
    <w:div w:id="1661612518">
      <w:bodyDiv w:val="1"/>
      <w:marLeft w:val="0"/>
      <w:marRight w:val="0"/>
      <w:marTop w:val="0"/>
      <w:marBottom w:val="0"/>
      <w:divBdr>
        <w:top w:val="none" w:sz="0" w:space="0" w:color="auto"/>
        <w:left w:val="none" w:sz="0" w:space="0" w:color="auto"/>
        <w:bottom w:val="none" w:sz="0" w:space="0" w:color="auto"/>
        <w:right w:val="none" w:sz="0" w:space="0" w:color="auto"/>
      </w:divBdr>
    </w:div>
    <w:div w:id="1784425646">
      <w:bodyDiv w:val="1"/>
      <w:marLeft w:val="0"/>
      <w:marRight w:val="0"/>
      <w:marTop w:val="0"/>
      <w:marBottom w:val="0"/>
      <w:divBdr>
        <w:top w:val="none" w:sz="0" w:space="0" w:color="auto"/>
        <w:left w:val="none" w:sz="0" w:space="0" w:color="auto"/>
        <w:bottom w:val="none" w:sz="0" w:space="0" w:color="auto"/>
        <w:right w:val="none" w:sz="0" w:space="0" w:color="auto"/>
      </w:divBdr>
    </w:div>
    <w:div w:id="1793278818">
      <w:bodyDiv w:val="1"/>
      <w:marLeft w:val="0"/>
      <w:marRight w:val="0"/>
      <w:marTop w:val="0"/>
      <w:marBottom w:val="0"/>
      <w:divBdr>
        <w:top w:val="none" w:sz="0" w:space="0" w:color="auto"/>
        <w:left w:val="none" w:sz="0" w:space="0" w:color="auto"/>
        <w:bottom w:val="none" w:sz="0" w:space="0" w:color="auto"/>
        <w:right w:val="none" w:sz="0" w:space="0" w:color="auto"/>
      </w:divBdr>
    </w:div>
    <w:div w:id="1863937959">
      <w:bodyDiv w:val="1"/>
      <w:marLeft w:val="0"/>
      <w:marRight w:val="0"/>
      <w:marTop w:val="0"/>
      <w:marBottom w:val="0"/>
      <w:divBdr>
        <w:top w:val="none" w:sz="0" w:space="0" w:color="auto"/>
        <w:left w:val="none" w:sz="0" w:space="0" w:color="auto"/>
        <w:bottom w:val="none" w:sz="0" w:space="0" w:color="auto"/>
        <w:right w:val="none" w:sz="0" w:space="0" w:color="auto"/>
      </w:divBdr>
    </w:div>
    <w:div w:id="19177417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scikit-learn.org/stable/modules/generated/sklearn.preprocessing.QuantileTransformer.html"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image" Target="media/image4.png"/><Relationship Id="rId10" Type="http://schemas.microsoft.com/office/2016/09/relationships/commentsIds" Target="commentsIds.xml"/><Relationship Id="rId19" Type="http://schemas.microsoft.com/office/2011/relationships/people" Target="peop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77B8B28-F1E2-458E-8CEC-81031075BA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781</TotalTime>
  <Pages>29</Pages>
  <Words>17876</Words>
  <Characters>98322</Characters>
  <Application>Microsoft Office Word</Application>
  <DocSecurity>0</DocSecurity>
  <Lines>819</Lines>
  <Paragraphs>231</Paragraphs>
  <ScaleCrop>false</ScaleCrop>
  <HeadingPairs>
    <vt:vector size="2" baseType="variant">
      <vt:variant>
        <vt:lpstr>Titel</vt:lpstr>
      </vt:variant>
      <vt:variant>
        <vt:i4>1</vt:i4>
      </vt:variant>
    </vt:vector>
  </HeadingPairs>
  <TitlesOfParts>
    <vt:vector size="1" baseType="lpstr">
      <vt:lpstr/>
    </vt:vector>
  </TitlesOfParts>
  <Company>NFI</Company>
  <LinksUpToDate>false</LinksUpToDate>
  <CharactersWithSpaces>115967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Benschop, Corina</dc:creator>
  <cp:lastModifiedBy>Marthe Veldhuis</cp:lastModifiedBy>
  <cp:revision>50</cp:revision>
  <cp:lastPrinted>2019-07-23T07:32:00Z</cp:lastPrinted>
  <dcterms:created xsi:type="dcterms:W3CDTF">2021-05-27T08:20:00Z</dcterms:created>
  <dcterms:modified xsi:type="dcterms:W3CDTF">2021-05-30T19:54:00Z</dcterms:modified>
</cp:coreProperties>
</file>